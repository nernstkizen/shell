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14" w:type="dxa"/>
        <w:tblInd w:w="107" w:type="dxa"/>
        <w:tblLayout w:type="fixed"/>
        <w:tblCellMar>
          <w:left w:w="107" w:type="dxa"/>
          <w:right w:w="107" w:type="dxa"/>
        </w:tblCellMar>
        <w:tblLook w:val="0000" w:firstRow="0" w:lastRow="0" w:firstColumn="0" w:lastColumn="0" w:noHBand="0" w:noVBand="0"/>
      </w:tblPr>
      <w:tblGrid>
        <w:gridCol w:w="8"/>
        <w:gridCol w:w="5338"/>
        <w:gridCol w:w="3868"/>
      </w:tblGrid>
      <w:tr w:rsidR="00B375E7" w:rsidTr="00BF70CA">
        <w:trPr>
          <w:gridBefore w:val="1"/>
          <w:wBefore w:w="8" w:type="dxa"/>
          <w:cantSplit/>
          <w:trHeight w:hRule="exact" w:val="2380"/>
        </w:trPr>
        <w:tc>
          <w:tcPr>
            <w:tcW w:w="9206" w:type="dxa"/>
            <w:gridSpan w:val="2"/>
          </w:tcPr>
          <w:p w:rsidR="00B375E7" w:rsidRPr="00C233DA" w:rsidRDefault="00B375E7" w:rsidP="00BF70CA">
            <w:pPr>
              <w:ind w:right="-133"/>
            </w:pPr>
          </w:p>
        </w:tc>
      </w:tr>
      <w:tr w:rsidR="00B375E7" w:rsidTr="00BF70CA">
        <w:tblPrEx>
          <w:tblCellMar>
            <w:left w:w="108" w:type="dxa"/>
            <w:right w:w="108" w:type="dxa"/>
          </w:tblCellMar>
        </w:tblPrEx>
        <w:trPr>
          <w:gridBefore w:val="1"/>
          <w:wBefore w:w="8" w:type="dxa"/>
          <w:cantSplit/>
          <w:trHeight w:val="594"/>
        </w:trPr>
        <w:tc>
          <w:tcPr>
            <w:tcW w:w="5338" w:type="dxa"/>
          </w:tcPr>
          <w:p w:rsidR="00B375E7" w:rsidRDefault="006C5DEF" w:rsidP="00BF70CA">
            <w:pPr>
              <w:tabs>
                <w:tab w:val="left" w:pos="1134"/>
              </w:tabs>
              <w:ind w:left="1134" w:hanging="1134"/>
              <w:rPr>
                <w:b/>
              </w:rPr>
            </w:pPr>
            <w:r>
              <w:rPr>
                <w:b/>
              </w:rPr>
              <w:t>Restricted</w:t>
            </w:r>
          </w:p>
        </w:tc>
        <w:tc>
          <w:tcPr>
            <w:tcW w:w="3868" w:type="dxa"/>
          </w:tcPr>
          <w:p w:rsidR="00B375E7" w:rsidRDefault="006C5DEF" w:rsidP="00DB17FA">
            <w:pPr>
              <w:tabs>
                <w:tab w:val="left" w:pos="1134"/>
              </w:tabs>
              <w:ind w:left="1134" w:right="34" w:hanging="1134"/>
              <w:jc w:val="right"/>
              <w:rPr>
                <w:b/>
              </w:rPr>
            </w:pPr>
            <w:r>
              <w:rPr>
                <w:b/>
              </w:rPr>
              <w:t>SR.</w:t>
            </w:r>
            <w:r w:rsidR="004B2E9C">
              <w:rPr>
                <w:b/>
              </w:rPr>
              <w:t>15</w:t>
            </w:r>
            <w:r>
              <w:rPr>
                <w:b/>
              </w:rPr>
              <w:t>.</w:t>
            </w:r>
            <w:r w:rsidR="004B2E9C">
              <w:rPr>
                <w:b/>
              </w:rPr>
              <w:t>11128</w:t>
            </w:r>
          </w:p>
        </w:tc>
      </w:tr>
      <w:tr w:rsidR="00B375E7" w:rsidRPr="00633D0A" w:rsidTr="00BF70CA">
        <w:tblPrEx>
          <w:tblCellMar>
            <w:left w:w="108" w:type="dxa"/>
            <w:right w:w="108" w:type="dxa"/>
          </w:tblCellMar>
        </w:tblPrEx>
        <w:trPr>
          <w:gridBefore w:val="1"/>
          <w:wBefore w:w="8" w:type="dxa"/>
          <w:cantSplit/>
        </w:trPr>
        <w:tc>
          <w:tcPr>
            <w:tcW w:w="9206" w:type="dxa"/>
            <w:gridSpan w:val="2"/>
          </w:tcPr>
          <w:p w:rsidR="006C5DEF" w:rsidRDefault="00DB17FA" w:rsidP="00BF70CA">
            <w:pPr>
              <w:jc w:val="center"/>
              <w:rPr>
                <w:b/>
              </w:rPr>
            </w:pPr>
            <w:proofErr w:type="spellStart"/>
            <w:r>
              <w:rPr>
                <w:b/>
              </w:rPr>
              <w:t>SweetSpots</w:t>
            </w:r>
            <w:proofErr w:type="spellEnd"/>
            <w:r w:rsidR="00705FF1">
              <w:rPr>
                <w:b/>
              </w:rPr>
              <w:t xml:space="preserve"> Identification</w:t>
            </w:r>
            <w:r>
              <w:rPr>
                <w:b/>
              </w:rPr>
              <w:t xml:space="preserve"> for </w:t>
            </w:r>
            <w:r w:rsidR="00EA6EAC">
              <w:rPr>
                <w:b/>
              </w:rPr>
              <w:t>UNC</w:t>
            </w:r>
            <w:r>
              <w:rPr>
                <w:b/>
              </w:rPr>
              <w:t xml:space="preserve"> </w:t>
            </w:r>
            <w:r w:rsidR="00AC5AEE">
              <w:rPr>
                <w:b/>
              </w:rPr>
              <w:t xml:space="preserve">Plays </w:t>
            </w:r>
            <w:r>
              <w:rPr>
                <w:b/>
              </w:rPr>
              <w:t>Through Machine Learning Method</w:t>
            </w:r>
          </w:p>
          <w:p w:rsidR="006C5DEF" w:rsidRDefault="006C5DEF" w:rsidP="00BF70CA">
            <w:pPr>
              <w:jc w:val="center"/>
              <w:rPr>
                <w:b/>
              </w:rPr>
            </w:pPr>
            <w:r>
              <w:rPr>
                <w:b/>
              </w:rPr>
              <w:t>by</w:t>
            </w:r>
          </w:p>
          <w:p w:rsidR="006C5DEF" w:rsidRDefault="006C5DEF" w:rsidP="00BF70CA">
            <w:pPr>
              <w:jc w:val="center"/>
              <w:rPr>
                <w:b/>
              </w:rPr>
            </w:pPr>
            <w:r>
              <w:rPr>
                <w:b/>
              </w:rPr>
              <w:t>M</w:t>
            </w:r>
            <w:r w:rsidR="00B17E2E">
              <w:rPr>
                <w:b/>
              </w:rPr>
              <w:t>ingqi</w:t>
            </w:r>
            <w:r>
              <w:rPr>
                <w:b/>
              </w:rPr>
              <w:t xml:space="preserve"> Wu (PTD/TASE)</w:t>
            </w:r>
          </w:p>
          <w:p w:rsidR="006C5DEF" w:rsidRDefault="00DB17FA" w:rsidP="00BF70CA">
            <w:pPr>
              <w:jc w:val="center"/>
              <w:rPr>
                <w:b/>
              </w:rPr>
            </w:pPr>
            <w:r>
              <w:rPr>
                <w:b/>
              </w:rPr>
              <w:t>L</w:t>
            </w:r>
            <w:r w:rsidR="00B17E2E">
              <w:rPr>
                <w:b/>
              </w:rPr>
              <w:t>igang</w:t>
            </w:r>
            <w:r>
              <w:rPr>
                <w:b/>
              </w:rPr>
              <w:t xml:space="preserve"> Lu</w:t>
            </w:r>
            <w:r w:rsidR="006C5DEF">
              <w:rPr>
                <w:b/>
              </w:rPr>
              <w:t xml:space="preserve"> (</w:t>
            </w:r>
            <w:r w:rsidR="007064EF" w:rsidRPr="007064EF">
              <w:rPr>
                <w:b/>
              </w:rPr>
              <w:t>PTI/RP</w:t>
            </w:r>
            <w:r w:rsidR="006C5DEF">
              <w:rPr>
                <w:b/>
              </w:rPr>
              <w:t>)</w:t>
            </w:r>
          </w:p>
          <w:p w:rsidR="00A31627" w:rsidRDefault="00B17E2E" w:rsidP="00BF70CA">
            <w:pPr>
              <w:jc w:val="center"/>
              <w:rPr>
                <w:b/>
              </w:rPr>
            </w:pPr>
            <w:r>
              <w:rPr>
                <w:b/>
              </w:rPr>
              <w:t>Jan</w:t>
            </w:r>
            <w:r w:rsidR="00A31627">
              <w:rPr>
                <w:b/>
              </w:rPr>
              <w:t xml:space="preserve"> Limbeck (</w:t>
            </w:r>
            <w:r w:rsidR="00A31627" w:rsidRPr="00A31627">
              <w:rPr>
                <w:b/>
              </w:rPr>
              <w:t>PTI/RP</w:t>
            </w:r>
            <w:r w:rsidR="00A31627">
              <w:rPr>
                <w:b/>
              </w:rPr>
              <w:t>)</w:t>
            </w:r>
          </w:p>
          <w:p w:rsidR="006C5DEF" w:rsidRDefault="00B17E2E" w:rsidP="00BF70CA">
            <w:pPr>
              <w:jc w:val="center"/>
              <w:rPr>
                <w:b/>
              </w:rPr>
            </w:pPr>
            <w:r>
              <w:rPr>
                <w:b/>
              </w:rPr>
              <w:t xml:space="preserve">Detlef </w:t>
            </w:r>
            <w:r w:rsidR="00DB17FA">
              <w:rPr>
                <w:b/>
              </w:rPr>
              <w:t>Hohl</w:t>
            </w:r>
            <w:r w:rsidR="006C5DEF">
              <w:rPr>
                <w:b/>
              </w:rPr>
              <w:t xml:space="preserve"> (</w:t>
            </w:r>
            <w:r w:rsidR="007064EF" w:rsidRPr="007064EF">
              <w:rPr>
                <w:b/>
              </w:rPr>
              <w:t>PTI/RP</w:t>
            </w:r>
            <w:r w:rsidR="006C5DEF">
              <w:rPr>
                <w:b/>
              </w:rPr>
              <w:t>)</w:t>
            </w:r>
          </w:p>
          <w:p w:rsidR="00B375E7" w:rsidRPr="00633D0A" w:rsidRDefault="00B375E7" w:rsidP="00DB17FA">
            <w:pPr>
              <w:jc w:val="center"/>
              <w:rPr>
                <w:b/>
                <w:lang w:val="nl-NL"/>
              </w:rPr>
            </w:pPr>
          </w:p>
        </w:tc>
      </w:tr>
      <w:tr w:rsidR="00B375E7" w:rsidRPr="00506DCF" w:rsidTr="00BF70CA">
        <w:trPr>
          <w:gridBefore w:val="1"/>
          <w:wBefore w:w="8" w:type="dxa"/>
          <w:cantSplit/>
        </w:trPr>
        <w:tc>
          <w:tcPr>
            <w:tcW w:w="9206" w:type="dxa"/>
            <w:gridSpan w:val="2"/>
          </w:tcPr>
          <w:p w:rsidR="006C5DEF" w:rsidRDefault="006C5DEF" w:rsidP="00BF70CA">
            <w:pPr>
              <w:pStyle w:val="Details"/>
              <w:tabs>
                <w:tab w:val="clear" w:pos="1701"/>
                <w:tab w:val="left" w:pos="1735"/>
              </w:tabs>
              <w:ind w:left="1735" w:hanging="1735"/>
            </w:pPr>
          </w:p>
          <w:p w:rsidR="006C5DEF" w:rsidRDefault="006C5DEF" w:rsidP="00BF70CA">
            <w:pPr>
              <w:pStyle w:val="Details"/>
              <w:tabs>
                <w:tab w:val="clear" w:pos="1701"/>
                <w:tab w:val="left" w:pos="1735"/>
              </w:tabs>
              <w:ind w:left="1735" w:hanging="1735"/>
            </w:pPr>
          </w:p>
          <w:p w:rsidR="006C5DEF" w:rsidRDefault="006C5DEF" w:rsidP="00BF70CA">
            <w:pPr>
              <w:pStyle w:val="Details"/>
              <w:tabs>
                <w:tab w:val="clear" w:pos="1701"/>
                <w:tab w:val="left" w:pos="1735"/>
              </w:tabs>
              <w:ind w:left="1735" w:hanging="1735"/>
            </w:pPr>
          </w:p>
          <w:p w:rsidR="006C5DEF" w:rsidRDefault="006C5DEF" w:rsidP="00BF70CA">
            <w:pPr>
              <w:pStyle w:val="Details"/>
              <w:tabs>
                <w:tab w:val="clear" w:pos="1701"/>
                <w:tab w:val="left" w:pos="1735"/>
              </w:tabs>
              <w:ind w:left="1735" w:hanging="1735"/>
            </w:pPr>
          </w:p>
          <w:p w:rsidR="006C5DEF" w:rsidRDefault="006C5DEF" w:rsidP="00BF70CA">
            <w:pPr>
              <w:pStyle w:val="Details"/>
              <w:tabs>
                <w:tab w:val="clear" w:pos="1701"/>
                <w:tab w:val="left" w:pos="1735"/>
              </w:tabs>
              <w:ind w:left="1735" w:hanging="1735"/>
            </w:pPr>
          </w:p>
          <w:p w:rsidR="006C5DEF" w:rsidRDefault="006C5DEF" w:rsidP="00BF70CA">
            <w:pPr>
              <w:pStyle w:val="Details"/>
              <w:tabs>
                <w:tab w:val="clear" w:pos="1701"/>
                <w:tab w:val="left" w:pos="1735"/>
              </w:tabs>
              <w:ind w:left="1735" w:hanging="1735"/>
            </w:pPr>
          </w:p>
          <w:p w:rsidR="00B375E7" w:rsidRPr="00633D0A" w:rsidRDefault="00B375E7" w:rsidP="00BF70CA">
            <w:pPr>
              <w:pStyle w:val="Details"/>
              <w:tabs>
                <w:tab w:val="clear" w:pos="1701"/>
                <w:tab w:val="left" w:pos="1735"/>
              </w:tabs>
              <w:ind w:left="1735" w:hanging="1735"/>
              <w:rPr>
                <w:lang w:val="nl-NL"/>
              </w:rPr>
            </w:pPr>
          </w:p>
        </w:tc>
      </w:tr>
      <w:tr w:rsidR="00B375E7" w:rsidRPr="00633D0A" w:rsidTr="00BF70CA">
        <w:trPr>
          <w:gridBefore w:val="1"/>
          <w:wBefore w:w="8" w:type="dxa"/>
          <w:cantSplit/>
        </w:trPr>
        <w:tc>
          <w:tcPr>
            <w:tcW w:w="9206" w:type="dxa"/>
            <w:gridSpan w:val="2"/>
          </w:tcPr>
          <w:p w:rsidR="00B375E7" w:rsidRPr="00633D0A" w:rsidRDefault="00B375E7" w:rsidP="00BF70CA">
            <w:pPr>
              <w:pStyle w:val="Details"/>
              <w:tabs>
                <w:tab w:val="clear" w:pos="1701"/>
                <w:tab w:val="left" w:pos="1735"/>
              </w:tabs>
              <w:ind w:left="0" w:firstLine="0"/>
              <w:rPr>
                <w:lang w:val="nl-NL"/>
              </w:rPr>
            </w:pPr>
          </w:p>
        </w:tc>
      </w:tr>
      <w:tr w:rsidR="00B375E7" w:rsidRPr="00633D0A" w:rsidTr="00BF70CA">
        <w:tblPrEx>
          <w:tblCellMar>
            <w:left w:w="70" w:type="dxa"/>
            <w:right w:w="70" w:type="dxa"/>
          </w:tblCellMar>
        </w:tblPrEx>
        <w:tc>
          <w:tcPr>
            <w:tcW w:w="9214" w:type="dxa"/>
            <w:gridSpan w:val="3"/>
          </w:tcPr>
          <w:p w:rsidR="006C5DEF" w:rsidRDefault="006C5DEF" w:rsidP="00BF70CA"/>
          <w:p w:rsidR="006C5DEF" w:rsidRDefault="006C5DEF" w:rsidP="00BF70CA"/>
          <w:p w:rsidR="00B375E7" w:rsidRPr="00633D0A" w:rsidRDefault="00B375E7" w:rsidP="00BF70CA">
            <w:pPr>
              <w:rPr>
                <w:lang w:val="nl-NL"/>
              </w:rPr>
            </w:pPr>
          </w:p>
        </w:tc>
      </w:tr>
      <w:tr w:rsidR="00B375E7" w:rsidRPr="00633D0A" w:rsidTr="00BF70CA">
        <w:tblPrEx>
          <w:tblCellMar>
            <w:left w:w="70" w:type="dxa"/>
            <w:right w:w="70" w:type="dxa"/>
          </w:tblCellMar>
        </w:tblPrEx>
        <w:tc>
          <w:tcPr>
            <w:tcW w:w="9214" w:type="dxa"/>
            <w:gridSpan w:val="3"/>
          </w:tcPr>
          <w:p w:rsidR="00B375E7" w:rsidRPr="00633D0A" w:rsidRDefault="00B375E7" w:rsidP="00BF70CA">
            <w:pPr>
              <w:tabs>
                <w:tab w:val="left" w:pos="1134"/>
              </w:tabs>
              <w:ind w:left="1134" w:hanging="1134"/>
              <w:jc w:val="center"/>
              <w:rPr>
                <w:b/>
                <w:lang w:val="nl-NL"/>
              </w:rPr>
            </w:pPr>
          </w:p>
        </w:tc>
      </w:tr>
      <w:tr w:rsidR="00B375E7" w:rsidTr="00BF70CA">
        <w:tblPrEx>
          <w:tblCellMar>
            <w:left w:w="70" w:type="dxa"/>
            <w:right w:w="70" w:type="dxa"/>
          </w:tblCellMar>
        </w:tblPrEx>
        <w:tc>
          <w:tcPr>
            <w:tcW w:w="9214" w:type="dxa"/>
            <w:gridSpan w:val="3"/>
          </w:tcPr>
          <w:p w:rsidR="00B375E7" w:rsidRDefault="006C5DEF" w:rsidP="00BF70CA">
            <w:pPr>
              <w:pStyle w:val="Copyright"/>
            </w:pPr>
            <w:r>
              <w:t>This document is classified as Restricted. Access is allowed to Shell personnel, designated Associate Companies and Contractors working on Shell projects who have signed a confidentiality agreement with a Shell Group Company. 'Shell Personnel' includes all staff with a personal contract with a Shell Group Company. Issuance of this document is restricted to staff employed by a Shell Group Company. Neither the whole nor any part of this document may be disclosed to Non-Shell Personnel without the prior written consent of the copyright owners.</w:t>
            </w:r>
          </w:p>
        </w:tc>
      </w:tr>
      <w:tr w:rsidR="00B375E7" w:rsidTr="00BF70CA">
        <w:tblPrEx>
          <w:tblCellMar>
            <w:left w:w="70" w:type="dxa"/>
            <w:right w:w="70" w:type="dxa"/>
          </w:tblCellMar>
        </w:tblPrEx>
        <w:trPr>
          <w:trHeight w:hRule="exact" w:val="20"/>
        </w:trPr>
        <w:tc>
          <w:tcPr>
            <w:tcW w:w="9214" w:type="dxa"/>
            <w:gridSpan w:val="3"/>
          </w:tcPr>
          <w:p w:rsidR="00B375E7" w:rsidRDefault="00B375E7" w:rsidP="00BF70CA"/>
        </w:tc>
      </w:tr>
      <w:tr w:rsidR="00B375E7" w:rsidTr="00BF70CA">
        <w:tblPrEx>
          <w:tblCellMar>
            <w:left w:w="70" w:type="dxa"/>
            <w:right w:w="70" w:type="dxa"/>
          </w:tblCellMar>
        </w:tblPrEx>
        <w:trPr>
          <w:cantSplit/>
          <w:trHeight w:hRule="exact" w:val="240"/>
        </w:trPr>
        <w:tc>
          <w:tcPr>
            <w:tcW w:w="9214" w:type="dxa"/>
            <w:gridSpan w:val="3"/>
          </w:tcPr>
          <w:p w:rsidR="00B375E7" w:rsidRPr="0066580E" w:rsidRDefault="006C5DEF" w:rsidP="00BF70CA">
            <w:pPr>
              <w:pStyle w:val="Copyright"/>
            </w:pPr>
            <w:r>
              <w:t>Copyright Shell Global Solutions (US) Inc., 2014.</w:t>
            </w:r>
          </w:p>
        </w:tc>
      </w:tr>
      <w:tr w:rsidR="00B375E7" w:rsidTr="00BF70CA">
        <w:tblPrEx>
          <w:tblCellMar>
            <w:left w:w="70" w:type="dxa"/>
            <w:right w:w="70" w:type="dxa"/>
          </w:tblCellMar>
        </w:tblPrEx>
        <w:trPr>
          <w:trHeight w:hRule="exact" w:val="20"/>
        </w:trPr>
        <w:tc>
          <w:tcPr>
            <w:tcW w:w="9214" w:type="dxa"/>
            <w:gridSpan w:val="3"/>
          </w:tcPr>
          <w:p w:rsidR="00B375E7" w:rsidRDefault="00B375E7" w:rsidP="00BF70CA"/>
        </w:tc>
      </w:tr>
      <w:tr w:rsidR="00B375E7" w:rsidTr="00BF70CA">
        <w:tblPrEx>
          <w:tblCellMar>
            <w:left w:w="70" w:type="dxa"/>
            <w:right w:w="70" w:type="dxa"/>
          </w:tblCellMar>
        </w:tblPrEx>
        <w:tc>
          <w:tcPr>
            <w:tcW w:w="9214" w:type="dxa"/>
            <w:gridSpan w:val="3"/>
          </w:tcPr>
          <w:p w:rsidR="00B375E7" w:rsidRDefault="006C5DEF" w:rsidP="00BF70CA">
            <w:pPr>
              <w:rPr>
                <w:b/>
              </w:rPr>
            </w:pPr>
            <w:r>
              <w:rPr>
                <w:b/>
              </w:rPr>
              <w:t>Shell Global Solutions (US) Inc., Houston</w:t>
            </w:r>
          </w:p>
        </w:tc>
      </w:tr>
      <w:tr w:rsidR="00B375E7" w:rsidTr="00BF70CA">
        <w:tblPrEx>
          <w:tblCellMar>
            <w:left w:w="70" w:type="dxa"/>
            <w:right w:w="70" w:type="dxa"/>
          </w:tblCellMar>
        </w:tblPrEx>
        <w:trPr>
          <w:trHeight w:hRule="exact" w:val="60"/>
        </w:trPr>
        <w:tc>
          <w:tcPr>
            <w:tcW w:w="9214" w:type="dxa"/>
            <w:gridSpan w:val="3"/>
          </w:tcPr>
          <w:p w:rsidR="00B375E7" w:rsidRDefault="00B375E7" w:rsidP="00BF70CA"/>
        </w:tc>
      </w:tr>
      <w:tr w:rsidR="00B375E7" w:rsidTr="00BF70CA">
        <w:tblPrEx>
          <w:tblCellMar>
            <w:left w:w="70" w:type="dxa"/>
            <w:right w:w="70" w:type="dxa"/>
          </w:tblCellMar>
        </w:tblPrEx>
        <w:tc>
          <w:tcPr>
            <w:tcW w:w="9214" w:type="dxa"/>
            <w:gridSpan w:val="3"/>
          </w:tcPr>
          <w:p w:rsidR="00B375E7" w:rsidRDefault="006C5DEF" w:rsidP="00BF70CA">
            <w:pPr>
              <w:pStyle w:val="Copyright"/>
            </w:pPr>
            <w:r>
              <w:t>Further electronic copies can be obtained from the Global Information Centre.</w:t>
            </w:r>
          </w:p>
        </w:tc>
      </w:tr>
    </w:tbl>
    <w:p w:rsidR="00B375E7" w:rsidRPr="00FF78FB" w:rsidRDefault="00B375E7" w:rsidP="00B375E7">
      <w:pPr>
        <w:spacing w:before="0" w:after="0" w:line="20" w:lineRule="exact"/>
        <w:rPr>
          <w:sz w:val="8"/>
        </w:rPr>
      </w:pPr>
    </w:p>
    <w:p w:rsidR="00B375E7" w:rsidRPr="00FF78FB" w:rsidRDefault="00B375E7" w:rsidP="00B375E7">
      <w:pPr>
        <w:spacing w:before="0" w:after="0" w:line="20" w:lineRule="exact"/>
        <w:rPr>
          <w:sz w:val="12"/>
        </w:rPr>
      </w:pPr>
    </w:p>
    <w:p w:rsidR="00B375E7" w:rsidRPr="00FF78FB" w:rsidRDefault="00B375E7" w:rsidP="00B375E7">
      <w:pPr>
        <w:rPr>
          <w:sz w:val="12"/>
        </w:rPr>
        <w:sectPr w:rsidR="00B375E7" w:rsidRPr="00FF78FB" w:rsidSect="006C5DEF">
          <w:headerReference w:type="default" r:id="rId9"/>
          <w:footnotePr>
            <w:numFmt w:val="lowerRoman"/>
          </w:footnotePr>
          <w:endnotePr>
            <w:numFmt w:val="decimal"/>
          </w:endnotePr>
          <w:pgSz w:w="12240" w:h="15840" w:code="9"/>
          <w:pgMar w:top="1584" w:right="1440" w:bottom="1584" w:left="1440" w:header="709" w:footer="708" w:gutter="0"/>
          <w:pgNumType w:fmt="upperRoman"/>
          <w:cols w:space="708"/>
          <w:titlePg/>
          <w:docGrid w:linePitch="326"/>
        </w:sectPr>
      </w:pPr>
    </w:p>
    <w:p w:rsidR="00B375E7" w:rsidRDefault="00B375E7" w:rsidP="00B375E7">
      <w:pPr>
        <w:pStyle w:val="Heading1"/>
        <w:numPr>
          <w:ilvl w:val="0"/>
          <w:numId w:val="0"/>
        </w:numPr>
      </w:pPr>
      <w:bookmarkStart w:id="0" w:name="Summary"/>
      <w:bookmarkStart w:id="1" w:name="_Toc472088070"/>
      <w:bookmarkStart w:id="2" w:name="_Toc416107829"/>
      <w:r>
        <w:lastRenderedPageBreak/>
        <w:t>Executive summary</w:t>
      </w:r>
      <w:bookmarkEnd w:id="0"/>
      <w:bookmarkEnd w:id="1"/>
      <w:bookmarkEnd w:id="2"/>
    </w:p>
    <w:p w:rsidR="003D7CE8" w:rsidRDefault="003D7CE8" w:rsidP="003D7CE8">
      <w:r>
        <w:t>Reducing the exploration cost and improving the productivity of oil and gas</w:t>
      </w:r>
      <w:ins w:id="3" w:author="ligang.lu" w:date="2015-04-28T11:02:00Z">
        <w:r w:rsidR="00B50E30">
          <w:t xml:space="preserve"> </w:t>
        </w:r>
        <w:proofErr w:type="spellStart"/>
        <w:r w:rsidR="00B50E30">
          <w:t>reserviors</w:t>
        </w:r>
      </w:ins>
      <w:proofErr w:type="spellEnd"/>
      <w:r>
        <w:t>, in particular the unconventional (UNC) plays are increasingly important and vital to Shell’s business</w:t>
      </w:r>
      <w:del w:id="4" w:author="ligang.lu" w:date="2015-04-28T11:02:00Z">
        <w:r w:rsidDel="00B50E30">
          <w:delText xml:space="preserve"> competitiveness</w:delText>
        </w:r>
      </w:del>
      <w:r>
        <w:t xml:space="preserve">.  The </w:t>
      </w:r>
      <w:del w:id="5" w:author="ligang.lu" w:date="2015-04-28T11:02:00Z">
        <w:r w:rsidDel="00B50E30">
          <w:delText xml:space="preserve">current </w:delText>
        </w:r>
      </w:del>
      <w:ins w:id="6" w:author="ligang.lu" w:date="2015-04-28T11:02:00Z">
        <w:r w:rsidR="00B50E30">
          <w:t xml:space="preserve">existing </w:t>
        </w:r>
      </w:ins>
      <w:r>
        <w:t xml:space="preserve">geological and petro-physical methodologies and related simulation technologies that </w:t>
      </w:r>
      <w:del w:id="7" w:author="ligang.lu" w:date="2015-04-28T11:03:00Z">
        <w:r w:rsidDel="00B50E30">
          <w:delText xml:space="preserve">have </w:delText>
        </w:r>
      </w:del>
      <w:r>
        <w:t xml:space="preserve">achieved great success in conventional </w:t>
      </w:r>
      <w:proofErr w:type="spellStart"/>
      <w:r>
        <w:t>reservoir</w:t>
      </w:r>
      <w:del w:id="8" w:author="ligang.lu" w:date="2015-04-28T11:03:00Z">
        <w:r w:rsidDel="00B50E30">
          <w:delText xml:space="preserve">s </w:delText>
        </w:r>
      </w:del>
      <w:ins w:id="9" w:author="ligang.lu" w:date="2015-04-28T11:03:00Z">
        <w:r w:rsidR="00B50E30">
          <w:t>exploration</w:t>
        </w:r>
        <w:proofErr w:type="spellEnd"/>
        <w:r w:rsidR="00B50E30">
          <w:t xml:space="preserve"> and production </w:t>
        </w:r>
      </w:ins>
      <w:r>
        <w:t xml:space="preserve">have not been as effective when applied </w:t>
      </w:r>
      <w:ins w:id="10" w:author="ligang.lu" w:date="2015-04-28T11:03:00Z">
        <w:r w:rsidR="00B50E30">
          <w:t>to</w:t>
        </w:r>
      </w:ins>
      <w:del w:id="11" w:author="ligang.lu" w:date="2015-04-28T11:03:00Z">
        <w:r w:rsidDel="00B50E30">
          <w:delText>in</w:delText>
        </w:r>
      </w:del>
      <w:r>
        <w:t xml:space="preserve"> UNC exploration and production.  It remains highly challenging to accurately and rapidly characterize </w:t>
      </w:r>
      <w:ins w:id="12" w:author="ligang.lu" w:date="2015-04-28T11:24:00Z">
        <w:r w:rsidR="00201EA8">
          <w:t xml:space="preserve">the </w:t>
        </w:r>
      </w:ins>
      <w:ins w:id="13" w:author="ligang.lu" w:date="2015-04-28T11:25:00Z">
        <w:r w:rsidR="00201EA8">
          <w:t xml:space="preserve">high </w:t>
        </w:r>
      </w:ins>
      <w:ins w:id="14" w:author="ligang.lu" w:date="2015-04-28T11:24:00Z">
        <w:r w:rsidR="00201EA8">
          <w:t xml:space="preserve">estimated ultimate recovery (EUR) </w:t>
        </w:r>
      </w:ins>
      <w:ins w:id="15" w:author="ligang.lu" w:date="2015-04-28T11:25:00Z">
        <w:r w:rsidR="00201EA8">
          <w:t xml:space="preserve">regions </w:t>
        </w:r>
      </w:ins>
      <w:ins w:id="16" w:author="ligang.lu" w:date="2015-04-28T11:24:00Z">
        <w:r w:rsidR="00201EA8">
          <w:t xml:space="preserve">of </w:t>
        </w:r>
      </w:ins>
      <w:r>
        <w:t xml:space="preserve">a UNC play with early exploration data to provide guidance on where </w:t>
      </w:r>
      <w:del w:id="17" w:author="ligang.lu" w:date="2015-04-28T11:04:00Z">
        <w:r w:rsidDel="00B50E30">
          <w:delText>and how</w:delText>
        </w:r>
      </w:del>
      <w:r>
        <w:t xml:space="preserve"> to drill and </w:t>
      </w:r>
      <w:ins w:id="18" w:author="ligang.lu" w:date="2015-04-28T11:04:00Z">
        <w:r w:rsidR="00B50E30">
          <w:t xml:space="preserve">how to </w:t>
        </w:r>
      </w:ins>
      <w:r>
        <w:t xml:space="preserve">complete new production wells.  </w:t>
      </w:r>
    </w:p>
    <w:p w:rsidR="003D7CE8" w:rsidRDefault="003D7CE8" w:rsidP="003D7CE8"/>
    <w:p w:rsidR="003D7CE8" w:rsidRDefault="003D7CE8" w:rsidP="003D7CE8">
      <w:del w:id="19" w:author="ligang.lu" w:date="2015-04-28T11:06:00Z">
        <w:r w:rsidDel="00B50E30">
          <w:delText>In an attempt t</w:delText>
        </w:r>
      </w:del>
      <w:ins w:id="20" w:author="ligang.lu" w:date="2015-04-28T11:06:00Z">
        <w:r w:rsidR="00B50E30">
          <w:t>T</w:t>
        </w:r>
      </w:ins>
      <w:r>
        <w:t>o address the above challenge</w:t>
      </w:r>
      <w:ins w:id="21" w:author="ligang.lu" w:date="2015-04-28T11:04:00Z">
        <w:r w:rsidR="00B50E30">
          <w:t>s</w:t>
        </w:r>
      </w:ins>
      <w:r>
        <w:t>, the Department of Computation and Model</w:t>
      </w:r>
      <w:ins w:id="22" w:author="ligang.lu" w:date="2015-04-28T11:06:00Z">
        <w:r w:rsidR="00B50E30">
          <w:t>l</w:t>
        </w:r>
      </w:ins>
      <w:r>
        <w:t>ing (PTI/RP) has initiated th</w:t>
      </w:r>
      <w:ins w:id="23" w:author="ligang.lu" w:date="2015-04-28T11:07:00Z">
        <w:r w:rsidR="00B50E30">
          <w:t>is</w:t>
        </w:r>
      </w:ins>
      <w:del w:id="24" w:author="ligang.lu" w:date="2015-04-28T11:07:00Z">
        <w:r w:rsidDel="00B50E30">
          <w:delText>e</w:delText>
        </w:r>
      </w:del>
      <w:r>
        <w:t xml:space="preserve"> project to investigate and develop machine learning </w:t>
      </w:r>
      <w:ins w:id="25" w:author="ligang.lu" w:date="2015-04-28T11:08:00Z">
        <w:r w:rsidR="00B50E30">
          <w:t>techniques</w:t>
        </w:r>
      </w:ins>
      <w:del w:id="26" w:author="ligang.lu" w:date="2015-04-28T11:08:00Z">
        <w:r w:rsidDel="00B50E30">
          <w:delText>algorithm</w:delText>
        </w:r>
      </w:del>
      <w:r>
        <w:t xml:space="preserve"> based data driven methodologies for UNC exploration and production.  The project has two phases</w:t>
      </w:r>
      <w:ins w:id="27" w:author="ligang.lu" w:date="2015-04-28T11:20:00Z">
        <w:r w:rsidR="008F5685">
          <w:t xml:space="preserve"> to achieve two sets of objectives</w:t>
        </w:r>
      </w:ins>
      <w:r>
        <w:t xml:space="preserve">: </w:t>
      </w:r>
    </w:p>
    <w:p w:rsidR="003D7CE8" w:rsidRDefault="008F5685">
      <w:pPr>
        <w:tabs>
          <w:tab w:val="left" w:pos="2618"/>
        </w:tabs>
        <w:pPrChange w:id="28" w:author="ligang.lu" w:date="2015-04-28T11:19:00Z">
          <w:pPr/>
        </w:pPrChange>
      </w:pPr>
      <w:ins w:id="29" w:author="ligang.lu" w:date="2015-04-28T11:19:00Z">
        <w:r>
          <w:tab/>
        </w:r>
      </w:ins>
    </w:p>
    <w:p w:rsidR="003D7CE8" w:rsidRDefault="003D7CE8" w:rsidP="003D7CE8">
      <w:r w:rsidRPr="003D7CE8">
        <w:rPr>
          <w:b/>
        </w:rPr>
        <w:t>Phase I</w:t>
      </w:r>
      <w:r>
        <w:t xml:space="preserve"> </w:t>
      </w:r>
      <w:ins w:id="30" w:author="ligang.lu" w:date="2015-04-28T11:12:00Z">
        <w:r w:rsidR="008F5685">
          <w:t>Objectives are</w:t>
        </w:r>
      </w:ins>
      <w:del w:id="31" w:author="ligang.lu" w:date="2015-04-28T11:12:00Z">
        <w:r w:rsidDel="008F5685">
          <w:delText>is</w:delText>
        </w:r>
      </w:del>
      <w:r>
        <w:t xml:space="preserve"> to investigate if machine learning techniques are feasible and effective </w:t>
      </w:r>
      <w:ins w:id="32" w:author="ligang.lu" w:date="2015-04-28T11:09:00Z">
        <w:r w:rsidR="00B50E30">
          <w:t>for</w:t>
        </w:r>
      </w:ins>
      <w:del w:id="33" w:author="ligang.lu" w:date="2015-04-28T11:09:00Z">
        <w:r w:rsidDel="00B50E30">
          <w:delText>in</w:delText>
        </w:r>
      </w:del>
      <w:r>
        <w:t xml:space="preserve"> data analytics to reveal the underlying relationships among the subsurface geological features and the oil production in a UNC play, such as the Eagle Ford play; and to identify </w:t>
      </w:r>
      <w:del w:id="34" w:author="ligang.lu" w:date="2015-04-28T11:13:00Z">
        <w:r w:rsidDel="008F5685">
          <w:delText xml:space="preserve">the </w:delText>
        </w:r>
      </w:del>
      <w:r>
        <w:t xml:space="preserve">key </w:t>
      </w:r>
      <w:ins w:id="35" w:author="ligang.lu" w:date="2015-04-28T11:13:00Z">
        <w:r w:rsidR="008F5685">
          <w:t xml:space="preserve">subsurface </w:t>
        </w:r>
      </w:ins>
      <w:r>
        <w:t xml:space="preserve">geological </w:t>
      </w:r>
      <w:del w:id="36" w:author="ligang.lu" w:date="2015-04-28T11:14:00Z">
        <w:r w:rsidDel="008F5685">
          <w:delText>parameter</w:delText>
        </w:r>
      </w:del>
      <w:ins w:id="37" w:author="ligang.lu" w:date="2015-04-28T11:14:00Z">
        <w:r w:rsidR="008F5685">
          <w:t>variable</w:t>
        </w:r>
      </w:ins>
      <w:r>
        <w:t>s that are highly correlated with production</w:t>
      </w:r>
      <w:ins w:id="38" w:author="ligang.lu" w:date="2015-04-28T11:14:00Z">
        <w:r w:rsidR="008F5685">
          <w:t xml:space="preserve"> or</w:t>
        </w:r>
      </w:ins>
      <w:ins w:id="39" w:author="ligang.lu" w:date="2015-04-28T11:23:00Z">
        <w:r w:rsidR="00201EA8">
          <w:t xml:space="preserve"> EUR</w:t>
        </w:r>
      </w:ins>
      <w:r>
        <w:t xml:space="preserve">; and further to develop a machine learning based methodology and workflow to build predictive models </w:t>
      </w:r>
      <w:ins w:id="40" w:author="ligang.lu" w:date="2015-04-28T11:16:00Z">
        <w:r w:rsidR="008F5685">
          <w:t>to</w:t>
        </w:r>
      </w:ins>
      <w:del w:id="41" w:author="ligang.lu" w:date="2015-04-28T11:16:00Z">
        <w:r w:rsidDel="008F5685">
          <w:delText>that can</w:delText>
        </w:r>
      </w:del>
      <w:r>
        <w:t xml:space="preserve"> identify the high productivity areas (sweetspots) for </w:t>
      </w:r>
      <w:ins w:id="42" w:author="ligang.lu" w:date="2015-04-28T11:18:00Z">
        <w:r w:rsidR="008F5685">
          <w:t xml:space="preserve">drilling </w:t>
        </w:r>
      </w:ins>
      <w:r>
        <w:t xml:space="preserve">new </w:t>
      </w:r>
      <w:proofErr w:type="spellStart"/>
      <w:r>
        <w:t>well</w:t>
      </w:r>
      <w:ins w:id="43" w:author="ligang.lu" w:date="2015-04-28T11:17:00Z">
        <w:r w:rsidR="008F5685">
          <w:t>s</w:t>
        </w:r>
      </w:ins>
      <w:proofErr w:type="spellEnd"/>
      <w:r>
        <w:t xml:space="preserve"> </w:t>
      </w:r>
      <w:del w:id="44" w:author="ligang.lu" w:date="2015-04-28T11:17:00Z">
        <w:r w:rsidDel="008F5685">
          <w:delText>location</w:delText>
        </w:r>
      </w:del>
      <w:r>
        <w:t>s and understand the minimum amount of the data needed to establish reliable predictions.</w:t>
      </w:r>
    </w:p>
    <w:p w:rsidR="003D7CE8" w:rsidRDefault="003D7CE8" w:rsidP="003D7CE8">
      <w:r>
        <w:tab/>
      </w:r>
    </w:p>
    <w:p w:rsidR="003D7CE8" w:rsidRDefault="003D7CE8" w:rsidP="003D7CE8">
      <w:r w:rsidRPr="003D7CE8">
        <w:rPr>
          <w:b/>
        </w:rPr>
        <w:t>Phase II</w:t>
      </w:r>
      <w:r>
        <w:t xml:space="preserve"> </w:t>
      </w:r>
      <w:ins w:id="45" w:author="ligang.lu" w:date="2015-04-28T11:18:00Z">
        <w:r w:rsidR="008F5685">
          <w:t>Objectives are</w:t>
        </w:r>
      </w:ins>
      <w:del w:id="46" w:author="ligang.lu" w:date="2015-04-28T11:18:00Z">
        <w:r w:rsidDel="008F5685">
          <w:delText>is</w:delText>
        </w:r>
      </w:del>
      <w:r>
        <w:t xml:space="preserve">, building on the Phase I work, to investigate how the machine learning techniques can provide data </w:t>
      </w:r>
      <w:del w:id="47" w:author="ligang.lu" w:date="2015-04-28T11:21:00Z">
        <w:r w:rsidDel="00201EA8">
          <w:delText>driven</w:delText>
        </w:r>
      </w:del>
      <w:r>
        <w:t xml:space="preserve"> analytics to understand how the drilling and completion </w:t>
      </w:r>
      <w:del w:id="48" w:author="ligang.lu" w:date="2015-04-28T11:28:00Z">
        <w:r w:rsidDel="00201EA8">
          <w:delText xml:space="preserve">parameters </w:delText>
        </w:r>
      </w:del>
      <w:ins w:id="49" w:author="ligang.lu" w:date="2015-04-28T11:28:00Z">
        <w:r w:rsidR="00201EA8">
          <w:t xml:space="preserve">will </w:t>
        </w:r>
      </w:ins>
      <w:r>
        <w:t>impact well productivity</w:t>
      </w:r>
      <w:ins w:id="50" w:author="ligang.lu" w:date="2015-04-28T11:32:00Z">
        <w:r w:rsidR="00EA291D">
          <w:t>;</w:t>
        </w:r>
      </w:ins>
      <w:r>
        <w:t xml:space="preserve"> and to uncover the complex correlations among the variables and </w:t>
      </w:r>
      <w:ins w:id="51" w:author="ligang.lu" w:date="2015-04-28T11:34:00Z">
        <w:r w:rsidR="00EA291D">
          <w:t xml:space="preserve">productivities; to </w:t>
        </w:r>
      </w:ins>
      <w:r>
        <w:t xml:space="preserve">identify the top factors that can guide the drilling and completion process in order to </w:t>
      </w:r>
      <w:ins w:id="52" w:author="ligang.lu" w:date="2015-04-28T11:35:00Z">
        <w:r w:rsidR="00EA291D">
          <w:t>improve</w:t>
        </w:r>
      </w:ins>
      <w:del w:id="53" w:author="ligang.lu" w:date="2015-04-28T11:35:00Z">
        <w:r w:rsidDel="00EA291D">
          <w:delText>maximize</w:delText>
        </w:r>
      </w:del>
      <w:r>
        <w:t xml:space="preserve"> the producti</w:t>
      </w:r>
      <w:ins w:id="54" w:author="ligang.lu" w:date="2015-04-28T11:35:00Z">
        <w:r w:rsidR="00EA291D">
          <w:t>on</w:t>
        </w:r>
      </w:ins>
      <w:del w:id="55" w:author="ligang.lu" w:date="2015-04-28T11:35:00Z">
        <w:r w:rsidDel="00EA291D">
          <w:delText>vity</w:delText>
        </w:r>
      </w:del>
      <w:r>
        <w:t>.</w:t>
      </w:r>
    </w:p>
    <w:p w:rsidR="003D7CE8" w:rsidRDefault="003D7CE8" w:rsidP="003D7CE8">
      <w:pPr>
        <w:rPr>
          <w:ins w:id="56" w:author="ligang.lu" w:date="2015-04-28T15:32:00Z"/>
        </w:rPr>
      </w:pPr>
    </w:p>
    <w:p w:rsidR="00C74881" w:rsidRDefault="00C74881" w:rsidP="00C74881">
      <w:moveToRangeStart w:id="57" w:author="ligang.lu" w:date="2015-04-28T15:32:00Z" w:name="move417998471"/>
      <w:moveTo w:id="58" w:author="ligang.lu" w:date="2015-04-28T15:32:00Z">
        <w:r>
          <w:t xml:space="preserve">This report </w:t>
        </w:r>
      </w:moveTo>
      <w:ins w:id="59" w:author="ligang.lu" w:date="2015-04-28T15:32:00Z">
        <w:r w:rsidR="00BA6206">
          <w:t xml:space="preserve">focuses on </w:t>
        </w:r>
      </w:ins>
      <w:ins w:id="60" w:author="ligang.lu" w:date="2015-04-28T15:39:00Z">
        <w:r w:rsidR="00BA6206">
          <w:t>our</w:t>
        </w:r>
      </w:ins>
      <w:ins w:id="61" w:author="ligang.lu" w:date="2015-04-28T15:32:00Z">
        <w:r>
          <w:t xml:space="preserve"> work</w:t>
        </w:r>
      </w:ins>
      <w:ins w:id="62" w:author="ligang.lu" w:date="2015-04-28T15:39:00Z">
        <w:r w:rsidR="00BA6206">
          <w:t xml:space="preserve"> </w:t>
        </w:r>
      </w:ins>
      <w:ins w:id="63" w:author="ligang.lu" w:date="2015-04-28T15:42:00Z">
        <w:r w:rsidR="00BA6206">
          <w:t>to achi</w:t>
        </w:r>
      </w:ins>
      <w:ins w:id="64" w:author="ligang.lu" w:date="2015-04-28T15:49:00Z">
        <w:r w:rsidR="00BA6206">
          <w:t>e</w:t>
        </w:r>
      </w:ins>
      <w:ins w:id="65" w:author="ligang.lu" w:date="2015-04-28T15:42:00Z">
        <w:r w:rsidR="00BA6206">
          <w:t xml:space="preserve">ve the Phase I objectives that </w:t>
        </w:r>
      </w:ins>
      <w:ins w:id="66" w:author="ligang.lu" w:date="2015-04-28T15:39:00Z">
        <w:r w:rsidR="00BA6206">
          <w:t>address</w:t>
        </w:r>
      </w:ins>
      <w:ins w:id="67" w:author="ligang.lu" w:date="2015-04-28T15:40:00Z">
        <w:r w:rsidR="00BA6206">
          <w:t>es</w:t>
        </w:r>
      </w:ins>
      <w:ins w:id="68" w:author="ligang.lu" w:date="2015-04-28T15:39:00Z">
        <w:r w:rsidR="00BA6206">
          <w:t xml:space="preserve"> the</w:t>
        </w:r>
      </w:ins>
      <w:ins w:id="69" w:author="ligang.lu" w:date="2015-04-28T15:41:00Z">
        <w:r w:rsidR="00BA6206">
          <w:t xml:space="preserve"> </w:t>
        </w:r>
      </w:ins>
      <w:ins w:id="70" w:author="ligang.lu" w:date="2015-04-28T15:43:00Z">
        <w:r w:rsidR="00BA6206">
          <w:t xml:space="preserve">challenge of </w:t>
        </w:r>
      </w:ins>
      <w:ins w:id="71" w:author="ligang.lu" w:date="2015-04-28T15:41:00Z">
        <w:r w:rsidR="00BA6206">
          <w:t>“</w:t>
        </w:r>
      </w:ins>
      <w:ins w:id="72" w:author="ligang.lu" w:date="2015-04-28T15:40:00Z">
        <w:r w:rsidR="00BA6206">
          <w:t>where to drill</w:t>
        </w:r>
      </w:ins>
      <w:ins w:id="73" w:author="ligang.lu" w:date="2015-04-28T15:41:00Z">
        <w:r w:rsidR="00BA6206">
          <w:t>”</w:t>
        </w:r>
      </w:ins>
      <w:ins w:id="74" w:author="ligang.lu" w:date="2015-04-28T15:43:00Z">
        <w:r w:rsidR="00BA6206">
          <w:t xml:space="preserve"> for UNC plays</w:t>
        </w:r>
      </w:ins>
      <w:ins w:id="75" w:author="ligang.lu" w:date="2015-04-28T15:35:00Z">
        <w:r>
          <w:t xml:space="preserve">. It </w:t>
        </w:r>
      </w:ins>
      <w:ins w:id="76" w:author="ligang.lu" w:date="2015-04-28T15:32:00Z">
        <w:r>
          <w:t xml:space="preserve">describes </w:t>
        </w:r>
      </w:ins>
      <w:ins w:id="77" w:author="ligang.lu" w:date="2015-04-28T15:46:00Z">
        <w:r w:rsidR="00BA6206">
          <w:t>our solution--</w:t>
        </w:r>
      </w:ins>
      <w:ins w:id="78" w:author="ligang.lu" w:date="2015-04-28T15:32:00Z">
        <w:r w:rsidR="00BA6206">
          <w:t xml:space="preserve">the </w:t>
        </w:r>
        <w:r>
          <w:t xml:space="preserve">ML </w:t>
        </w:r>
      </w:ins>
      <w:ins w:id="79" w:author="ligang.lu" w:date="2015-04-28T15:46:00Z">
        <w:r w:rsidR="00BA6206">
          <w:t xml:space="preserve">based data analytics </w:t>
        </w:r>
      </w:ins>
      <w:proofErr w:type="spellStart"/>
      <w:ins w:id="80" w:author="ligang.lu" w:date="2015-04-28T15:32:00Z">
        <w:r>
          <w:t>methodlogy</w:t>
        </w:r>
        <w:proofErr w:type="spellEnd"/>
        <w:r>
          <w:t xml:space="preserve"> and workflow</w:t>
        </w:r>
      </w:ins>
      <w:ins w:id="81" w:author="ligang.lu" w:date="2015-04-28T15:37:00Z">
        <w:r w:rsidR="00BA6206">
          <w:t xml:space="preserve"> as well as </w:t>
        </w:r>
      </w:ins>
      <w:ins w:id="82" w:author="ligang.lu" w:date="2015-04-28T15:47:00Z">
        <w:r w:rsidR="00BA6206">
          <w:t>our</w:t>
        </w:r>
      </w:ins>
      <w:ins w:id="83" w:author="ligang.lu" w:date="2015-04-28T15:37:00Z">
        <w:r>
          <w:t xml:space="preserve"> results and findings</w:t>
        </w:r>
      </w:ins>
      <w:ins w:id="84" w:author="ligang.lu" w:date="2015-04-28T15:32:00Z">
        <w:r>
          <w:t xml:space="preserve"> </w:t>
        </w:r>
        <w:proofErr w:type="spellStart"/>
        <w:r>
          <w:t>in</w:t>
        </w:r>
      </w:ins>
      <w:moveTo w:id="85" w:author="ligang.lu" w:date="2015-04-28T15:32:00Z">
        <w:del w:id="86" w:author="ligang.lu" w:date="2015-04-28T15:32:00Z">
          <w:r w:rsidDel="00C74881">
            <w:delText>contains</w:delText>
          </w:r>
        </w:del>
        <w:del w:id="87" w:author="ligang.lu" w:date="2015-04-28T15:34:00Z">
          <w:r w:rsidDel="00C74881">
            <w:delText xml:space="preserve"> the </w:delText>
          </w:r>
        </w:del>
        <w:r>
          <w:t>details</w:t>
        </w:r>
      </w:moveTo>
      <w:proofErr w:type="spellEnd"/>
      <w:ins w:id="88" w:author="ligang.lu" w:date="2015-04-28T15:36:00Z">
        <w:r>
          <w:t xml:space="preserve">. </w:t>
        </w:r>
      </w:ins>
      <w:moveTo w:id="89" w:author="ligang.lu" w:date="2015-04-28T15:32:00Z">
        <w:del w:id="90" w:author="ligang.lu" w:date="2015-04-28T15:34:00Z">
          <w:r w:rsidDel="00C74881">
            <w:delText xml:space="preserve"> of the predictive modeling through machine learning techniques in Phase I</w:delText>
          </w:r>
        </w:del>
        <w:r>
          <w:t xml:space="preserve">. </w:t>
        </w:r>
      </w:moveTo>
    </w:p>
    <w:moveToRangeEnd w:id="57"/>
    <w:p w:rsidR="00C74881" w:rsidRDefault="00C74881" w:rsidP="003D7CE8"/>
    <w:p w:rsidR="003D7CE8" w:rsidRDefault="003D7CE8" w:rsidP="003D7CE8">
      <w:r>
        <w:t xml:space="preserve">In </w:t>
      </w:r>
      <w:ins w:id="91" w:author="ligang.lu" w:date="2015-04-28T11:26:00Z">
        <w:r w:rsidR="00201EA8">
          <w:t xml:space="preserve">the completed </w:t>
        </w:r>
      </w:ins>
      <w:r>
        <w:t>Phase I</w:t>
      </w:r>
      <w:ins w:id="92" w:author="ligang.lu" w:date="2015-04-28T15:48:00Z">
        <w:r w:rsidR="00BA6206">
          <w:t xml:space="preserve"> work</w:t>
        </w:r>
      </w:ins>
      <w:r>
        <w:t xml:space="preserve">, we have </w:t>
      </w:r>
      <w:del w:id="93" w:author="ligang.lu" w:date="2015-04-28T11:36:00Z">
        <w:r w:rsidDel="00EA291D">
          <w:delText xml:space="preserve">applied </w:delText>
        </w:r>
      </w:del>
      <w:ins w:id="94" w:author="ligang.lu" w:date="2015-04-28T11:36:00Z">
        <w:r w:rsidR="00EA291D">
          <w:t xml:space="preserve">developed </w:t>
        </w:r>
      </w:ins>
      <w:ins w:id="95" w:author="ligang.lu" w:date="2015-04-28T11:37:00Z">
        <w:r w:rsidR="00EA291D">
          <w:t xml:space="preserve">an effective </w:t>
        </w:r>
      </w:ins>
      <w:del w:id="96" w:author="ligang.lu" w:date="2015-04-28T11:37:00Z">
        <w:r w:rsidDel="00EA291D">
          <w:delText>the</w:delText>
        </w:r>
      </w:del>
      <w:r>
        <w:t xml:space="preserve"> machine learning </w:t>
      </w:r>
      <w:ins w:id="97" w:author="ligang.lu" w:date="2015-04-28T14:39:00Z">
        <w:r w:rsidR="00D2650A">
          <w:t xml:space="preserve">based </w:t>
        </w:r>
      </w:ins>
      <w:ins w:id="98" w:author="ligang.lu" w:date="2015-04-28T14:40:00Z">
        <w:r w:rsidR="00D2650A">
          <w:t xml:space="preserve">data analytics </w:t>
        </w:r>
      </w:ins>
      <w:ins w:id="99" w:author="ligang.lu" w:date="2015-04-28T14:39:00Z">
        <w:r w:rsidR="00D2650A">
          <w:t xml:space="preserve">methodology and workflow </w:t>
        </w:r>
      </w:ins>
      <w:del w:id="100" w:author="ligang.lu" w:date="2015-04-28T14:38:00Z">
        <w:r w:rsidDel="00D2650A">
          <w:delText>algorithms</w:delText>
        </w:r>
      </w:del>
      <w:del w:id="101" w:author="ligang.lu" w:date="2015-04-28T14:39:00Z">
        <w:r w:rsidDel="00D2650A">
          <w:delText xml:space="preserve">, Random Forest and Bayes Additive Regression Trees, </w:delText>
        </w:r>
      </w:del>
      <w:del w:id="102" w:author="ligang.lu" w:date="2015-04-28T14:40:00Z">
        <w:r w:rsidDel="00D2650A">
          <w:delText xml:space="preserve">for data driven analytics </w:delText>
        </w:r>
        <w:r w:rsidR="001D2ACB" w:rsidDel="00D2650A">
          <w:delText>for</w:delText>
        </w:r>
      </w:del>
      <w:r w:rsidR="001D2ACB">
        <w:t xml:space="preserve"> </w:t>
      </w:r>
      <w:ins w:id="103" w:author="ligang.lu" w:date="2015-04-28T14:40:00Z">
        <w:r w:rsidR="00D2650A">
          <w:t xml:space="preserve">to identify </w:t>
        </w:r>
      </w:ins>
      <w:r w:rsidR="001D2ACB">
        <w:t>swee</w:t>
      </w:r>
      <w:r>
        <w:t xml:space="preserve">t spots </w:t>
      </w:r>
      <w:ins w:id="104" w:author="ligang.lu" w:date="2015-04-28T14:41:00Z">
        <w:r w:rsidR="00D2650A">
          <w:t xml:space="preserve">of drilling locations </w:t>
        </w:r>
      </w:ins>
      <w:r>
        <w:t xml:space="preserve">and their </w:t>
      </w:r>
      <w:ins w:id="105" w:author="ligang.lu" w:date="2015-04-28T14:41:00Z">
        <w:r w:rsidR="00D2650A">
          <w:t xml:space="preserve">associated </w:t>
        </w:r>
      </w:ins>
      <w:r>
        <w:t xml:space="preserve">production estimations.  </w:t>
      </w:r>
      <w:ins w:id="106" w:author="ligang.lu" w:date="2015-04-28T15:11:00Z">
        <w:r w:rsidR="00734662">
          <w:t>Our</w:t>
        </w:r>
      </w:ins>
      <w:del w:id="107" w:author="ligang.lu" w:date="2015-04-28T15:11:00Z">
        <w:r w:rsidDel="00734662">
          <w:delText>The</w:delText>
        </w:r>
      </w:del>
      <w:r>
        <w:t xml:space="preserve"> key results and findings are: </w:t>
      </w:r>
    </w:p>
    <w:p w:rsidR="003571BE" w:rsidDel="00D2650A" w:rsidRDefault="003571BE" w:rsidP="003571BE">
      <w:pPr>
        <w:pStyle w:val="ListParagraph"/>
        <w:numPr>
          <w:ilvl w:val="0"/>
          <w:numId w:val="17"/>
        </w:numPr>
      </w:pPr>
      <w:moveToRangeStart w:id="108" w:author="ligang.lu" w:date="2015-04-28T14:53:00Z" w:name="move417996161"/>
      <w:moveTo w:id="109" w:author="ligang.lu" w:date="2015-04-28T14:53:00Z">
        <w:r w:rsidDel="00D2650A">
          <w:t xml:space="preserve">Machine learning </w:t>
        </w:r>
        <w:del w:id="110" w:author="ligang.lu" w:date="2015-04-28T14:58:00Z">
          <w:r w:rsidDel="003571BE">
            <w:delText xml:space="preserve">based </w:delText>
          </w:r>
        </w:del>
      </w:moveTo>
      <w:ins w:id="111" w:author="ligang.lu" w:date="2015-04-28T15:02:00Z">
        <w:r w:rsidR="00AF3B84">
          <w:t xml:space="preserve">based </w:t>
        </w:r>
      </w:ins>
      <w:moveTo w:id="112" w:author="ligang.lu" w:date="2015-04-28T14:53:00Z">
        <w:r w:rsidDel="00D2650A">
          <w:t xml:space="preserve">data driven analytics </w:t>
        </w:r>
      </w:moveTo>
      <w:ins w:id="113" w:author="ligang.lu" w:date="2015-04-28T15:02:00Z">
        <w:r w:rsidR="00AF3B84">
          <w:t xml:space="preserve">is </w:t>
        </w:r>
      </w:ins>
      <w:moveTo w:id="114" w:author="ligang.lu" w:date="2015-04-28T14:53:00Z">
        <w:del w:id="115" w:author="ligang.lu" w:date="2015-04-28T14:54:00Z">
          <w:r w:rsidDel="003571BE">
            <w:delText>i</w:delText>
          </w:r>
        </w:del>
        <w:del w:id="116" w:author="ligang.lu" w:date="2015-04-28T14:57:00Z">
          <w:r w:rsidDel="003571BE">
            <w:delText>s</w:delText>
          </w:r>
        </w:del>
        <w:del w:id="117" w:author="ligang.lu" w:date="2015-04-28T15:00:00Z">
          <w:r w:rsidDel="00AF3B84">
            <w:delText xml:space="preserve"> </w:delText>
          </w:r>
        </w:del>
      </w:moveTo>
      <w:ins w:id="118" w:author="ligang.lu" w:date="2015-04-28T14:59:00Z">
        <w:r w:rsidR="00AF3B84">
          <w:t xml:space="preserve">useful </w:t>
        </w:r>
      </w:ins>
      <w:moveTo w:id="119" w:author="ligang.lu" w:date="2015-04-28T14:53:00Z">
        <w:del w:id="120" w:author="ligang.lu" w:date="2015-04-28T14:59:00Z">
          <w:r w:rsidDel="00AF3B84">
            <w:delText xml:space="preserve">effective </w:delText>
          </w:r>
        </w:del>
      </w:moveTo>
      <w:ins w:id="121" w:author="ligang.lu" w:date="2015-04-28T14:54:00Z">
        <w:r>
          <w:t xml:space="preserve"> </w:t>
        </w:r>
        <w:r w:rsidR="00AF3B84">
          <w:t xml:space="preserve">for UNC play exploration. </w:t>
        </w:r>
      </w:ins>
      <w:ins w:id="122" w:author="ligang.lu" w:date="2015-04-28T15:08:00Z">
        <w:r w:rsidR="00AF3B84">
          <w:t>Our developed</w:t>
        </w:r>
      </w:ins>
      <w:ins w:id="123" w:author="ligang.lu" w:date="2015-04-28T15:07:00Z">
        <w:r w:rsidR="00AF3B84">
          <w:t xml:space="preserve"> </w:t>
        </w:r>
      </w:ins>
      <w:ins w:id="124" w:author="ligang.lu" w:date="2015-04-28T15:06:00Z">
        <w:r w:rsidR="00AF3B84">
          <w:t>methodology and workflow</w:t>
        </w:r>
      </w:ins>
      <w:ins w:id="125" w:author="ligang.lu" w:date="2015-04-28T14:54:00Z">
        <w:r>
          <w:t xml:space="preserve"> </w:t>
        </w:r>
      </w:ins>
      <w:ins w:id="126" w:author="ligang.lu" w:date="2015-04-28T15:08:00Z">
        <w:r w:rsidR="00AF3B84">
          <w:t xml:space="preserve">can </w:t>
        </w:r>
      </w:ins>
      <w:moveTo w:id="127" w:author="ligang.lu" w:date="2015-04-28T14:53:00Z">
        <w:del w:id="128" w:author="ligang.lu" w:date="2015-04-28T14:55:00Z">
          <w:r w:rsidDel="003571BE">
            <w:delText xml:space="preserve">to </w:delText>
          </w:r>
        </w:del>
        <w:r w:rsidDel="00D2650A">
          <w:t xml:space="preserve">provide significantly better </w:t>
        </w:r>
        <w:r w:rsidDel="00D2650A">
          <w:lastRenderedPageBreak/>
          <w:t xml:space="preserve">results in </w:t>
        </w:r>
        <w:del w:id="129" w:author="ligang.lu" w:date="2015-04-28T14:55:00Z">
          <w:r w:rsidDel="003571BE">
            <w:delText>identifying</w:delText>
          </w:r>
        </w:del>
        <w:r w:rsidDel="00D2650A">
          <w:t xml:space="preserve"> </w:t>
        </w:r>
        <w:proofErr w:type="spellStart"/>
        <w:r w:rsidDel="00D2650A">
          <w:t>sweetspot</w:t>
        </w:r>
      </w:moveTo>
      <w:ins w:id="130" w:author="ligang.lu" w:date="2015-04-28T14:55:00Z">
        <w:r>
          <w:t>ting</w:t>
        </w:r>
      </w:ins>
      <w:proofErr w:type="spellEnd"/>
      <w:moveTo w:id="131" w:author="ligang.lu" w:date="2015-04-28T14:53:00Z">
        <w:del w:id="132" w:author="ligang.lu" w:date="2015-04-28T14:55:00Z">
          <w:r w:rsidDel="003571BE">
            <w:delText>s</w:delText>
          </w:r>
        </w:del>
        <w:r w:rsidDel="00D2650A">
          <w:t xml:space="preserve"> than Shell’s </w:t>
        </w:r>
        <w:del w:id="133" w:author="ligang.lu" w:date="2015-04-28T14:56:00Z">
          <w:r w:rsidDel="003571BE">
            <w:delText>rule based</w:delText>
          </w:r>
        </w:del>
        <w:r w:rsidDel="00D2650A">
          <w:t xml:space="preserve"> </w:t>
        </w:r>
      </w:moveTo>
      <w:proofErr w:type="spellStart"/>
      <w:ins w:id="134" w:author="ligang.lu" w:date="2015-04-28T14:56:00Z">
        <w:r>
          <w:t>exisiting</w:t>
        </w:r>
        <w:proofErr w:type="spellEnd"/>
        <w:r>
          <w:t xml:space="preserve"> </w:t>
        </w:r>
      </w:ins>
      <w:moveTo w:id="135" w:author="ligang.lu" w:date="2015-04-28T14:53:00Z">
        <w:r w:rsidDel="00D2650A">
          <w:t>method</w:t>
        </w:r>
      </w:moveTo>
      <w:ins w:id="136" w:author="ligang.lu" w:date="2015-04-28T14:56:00Z">
        <w:r>
          <w:t>s;</w:t>
        </w:r>
      </w:ins>
      <w:moveTo w:id="137" w:author="ligang.lu" w:date="2015-04-28T14:53:00Z">
        <w:r w:rsidDel="00D2650A">
          <w:t xml:space="preserve"> </w:t>
        </w:r>
        <w:del w:id="138" w:author="ligang.lu" w:date="2015-04-28T14:56:00Z">
          <w:r w:rsidDel="003571BE">
            <w:delText>developed by domain experts and the expected correctness from random guess;</w:delText>
          </w:r>
        </w:del>
      </w:moveTo>
    </w:p>
    <w:moveToRangeEnd w:id="108"/>
    <w:p w:rsidR="003571BE" w:rsidRDefault="00734662" w:rsidP="003D7CE8">
      <w:pPr>
        <w:pStyle w:val="ListParagraph"/>
        <w:numPr>
          <w:ilvl w:val="0"/>
          <w:numId w:val="17"/>
        </w:numPr>
        <w:rPr>
          <w:ins w:id="139" w:author="ligang.lu" w:date="2015-04-28T14:53:00Z"/>
        </w:rPr>
      </w:pPr>
      <w:ins w:id="140" w:author="ligang.lu" w:date="2015-04-28T15:11:00Z">
        <w:r>
          <w:t>T</w:t>
        </w:r>
      </w:ins>
      <w:ins w:id="141" w:author="ligang.lu" w:date="2015-04-28T15:51:00Z">
        <w:r w:rsidR="000A5C05">
          <w:t xml:space="preserve">hrough our evaluation of multiple ML </w:t>
        </w:r>
        <w:proofErr w:type="spellStart"/>
        <w:r w:rsidR="000A5C05">
          <w:t>techinsques</w:t>
        </w:r>
        <w:proofErr w:type="spellEnd"/>
        <w:r w:rsidR="000A5C05">
          <w:t>,  we found that t</w:t>
        </w:r>
      </w:ins>
      <w:ins w:id="142" w:author="ligang.lu" w:date="2015-04-28T15:10:00Z">
        <w:r>
          <w:t xml:space="preserve">he </w:t>
        </w:r>
      </w:ins>
      <w:ins w:id="143" w:author="ligang.lu" w:date="2015-04-28T15:08:00Z">
        <w:r>
          <w:t>ML algorithm</w:t>
        </w:r>
      </w:ins>
      <w:ins w:id="144" w:author="ligang.lu" w:date="2015-04-28T15:10:00Z">
        <w:r>
          <w:t xml:space="preserve">, </w:t>
        </w:r>
        <w:r w:rsidRPr="00734662">
          <w:rPr>
            <w:i/>
            <w:rPrChange w:id="145" w:author="ligang.lu" w:date="2015-04-28T15:10:00Z">
              <w:rPr/>
            </w:rPrChange>
          </w:rPr>
          <w:t>Random Forest</w:t>
        </w:r>
        <w:r>
          <w:t>,</w:t>
        </w:r>
      </w:ins>
      <w:ins w:id="146" w:author="ligang.lu" w:date="2015-04-28T15:11:00Z">
        <w:r>
          <w:t xml:space="preserve"> </w:t>
        </w:r>
      </w:ins>
      <w:ins w:id="147" w:author="ligang.lu" w:date="2015-04-28T15:12:00Z">
        <w:r>
          <w:t>give</w:t>
        </w:r>
      </w:ins>
      <w:ins w:id="148" w:author="ligang.lu" w:date="2015-04-28T15:11:00Z">
        <w:r>
          <w:t xml:space="preserve">s the </w:t>
        </w:r>
      </w:ins>
      <w:ins w:id="149" w:author="ligang.lu" w:date="2015-04-28T15:12:00Z">
        <w:r>
          <w:t>be</w:t>
        </w:r>
      </w:ins>
      <w:ins w:id="150" w:author="ligang.lu" w:date="2015-04-28T15:13:00Z">
        <w:r>
          <w:t>tter</w:t>
        </w:r>
      </w:ins>
      <w:ins w:id="151" w:author="ligang.lu" w:date="2015-04-28T15:12:00Z">
        <w:r>
          <w:t xml:space="preserve"> results</w:t>
        </w:r>
      </w:ins>
      <w:ins w:id="152" w:author="ligang.lu" w:date="2015-04-28T15:19:00Z">
        <w:r w:rsidR="000858B2">
          <w:t>;</w:t>
        </w:r>
      </w:ins>
      <w:ins w:id="153" w:author="ligang.lu" w:date="2015-04-28T15:12:00Z">
        <w:r>
          <w:t xml:space="preserve"> </w:t>
        </w:r>
      </w:ins>
      <w:ins w:id="154" w:author="ligang.lu" w:date="2015-04-28T15:11:00Z">
        <w:r>
          <w:t xml:space="preserve"> </w:t>
        </w:r>
      </w:ins>
      <w:ins w:id="155" w:author="ligang.lu" w:date="2015-04-28T15:10:00Z">
        <w:r>
          <w:t xml:space="preserve"> </w:t>
        </w:r>
      </w:ins>
    </w:p>
    <w:p w:rsidR="003D7CE8" w:rsidDel="00C74881" w:rsidRDefault="003D7CE8" w:rsidP="003D7CE8">
      <w:pPr>
        <w:pStyle w:val="ListParagraph"/>
        <w:numPr>
          <w:ilvl w:val="0"/>
          <w:numId w:val="17"/>
        </w:numPr>
        <w:rPr>
          <w:del w:id="156" w:author="ligang.lu" w:date="2015-04-28T15:31:00Z"/>
        </w:rPr>
      </w:pPr>
      <w:del w:id="157" w:author="ligang.lu" w:date="2015-04-28T15:15:00Z">
        <w:r w:rsidDel="00734662">
          <w:delText>O</w:delText>
        </w:r>
      </w:del>
      <w:del w:id="158" w:author="ligang.lu" w:date="2015-04-28T15:31:00Z">
        <w:r w:rsidDel="00C74881">
          <w:delText>nly a</w:delText>
        </w:r>
        <w:r w:rsidR="001D2ACB" w:rsidDel="00C74881">
          <w:delText xml:space="preserve"> few</w:delText>
        </w:r>
        <w:r w:rsidDel="00C74881">
          <w:delText xml:space="preserve"> variables </w:delText>
        </w:r>
      </w:del>
      <w:del w:id="159" w:author="ligang.lu" w:date="2015-04-28T15:15:00Z">
        <w:r w:rsidDel="00734662">
          <w:delText xml:space="preserve">are needed </w:delText>
        </w:r>
      </w:del>
      <w:del w:id="160" w:author="ligang.lu" w:date="2015-04-28T15:16:00Z">
        <w:r w:rsidDel="00734662">
          <w:delText>as the key predictors</w:delText>
        </w:r>
      </w:del>
      <w:del w:id="161" w:author="ligang.lu" w:date="2015-04-28T15:31:00Z">
        <w:r w:rsidDel="00C74881">
          <w:delText xml:space="preserve"> to provide </w:delText>
        </w:r>
      </w:del>
      <w:del w:id="162" w:author="ligang.lu" w:date="2015-04-28T15:19:00Z">
        <w:r w:rsidDel="000858B2">
          <w:delText>reliable and consistent</w:delText>
        </w:r>
      </w:del>
      <w:del w:id="163" w:author="ligang.lu" w:date="2015-04-28T15:31:00Z">
        <w:r w:rsidDel="00C74881">
          <w:delText xml:space="preserve"> prediction</w:delText>
        </w:r>
      </w:del>
      <w:del w:id="164" w:author="ligang.lu" w:date="2015-04-28T15:19:00Z">
        <w:r w:rsidDel="000858B2">
          <w:delText>s</w:delText>
        </w:r>
        <w:r w:rsidR="001D2ACB" w:rsidDel="000858B2">
          <w:delText>,</w:delText>
        </w:r>
      </w:del>
      <w:del w:id="165" w:author="ligang.lu" w:date="2015-04-28T15:18:00Z">
        <w:r w:rsidR="001D2ACB" w:rsidDel="00734662">
          <w:delText xml:space="preserve"> namely {</w:delText>
        </w:r>
        <w:r w:rsidR="001D2ACB" w:rsidRPr="00E45992" w:rsidDel="00734662">
          <w:rPr>
            <w:i/>
          </w:rPr>
          <w:delText>True vertical depth, S2 and Tmax</w:delText>
        </w:r>
        <w:r w:rsidR="001D2ACB" w:rsidDel="00734662">
          <w:delText>}</w:delText>
        </w:r>
      </w:del>
      <w:del w:id="166" w:author="ligang.lu" w:date="2015-04-28T15:31:00Z">
        <w:r w:rsidR="001D2ACB" w:rsidDel="00C74881">
          <w:delText>;</w:delText>
        </w:r>
        <w:r w:rsidR="00CF2D3E" w:rsidDel="00C74881">
          <w:delText xml:space="preserve"> their ranges for high productivity may offer guidance for drilling and completion process.</w:delText>
        </w:r>
      </w:del>
    </w:p>
    <w:p w:rsidR="003D7CE8" w:rsidRDefault="0001616E" w:rsidP="003D7CE8">
      <w:pPr>
        <w:pStyle w:val="ListParagraph"/>
        <w:numPr>
          <w:ilvl w:val="0"/>
          <w:numId w:val="17"/>
        </w:numPr>
        <w:rPr>
          <w:ins w:id="167" w:author="ligang.lu" w:date="2015-04-28T15:31:00Z"/>
        </w:rPr>
      </w:pPr>
      <w:r>
        <w:t xml:space="preserve">Performance </w:t>
      </w:r>
      <w:proofErr w:type="spellStart"/>
      <w:ins w:id="168" w:author="ligang.lu" w:date="2015-04-28T15:53:00Z">
        <w:r w:rsidR="000A5C05">
          <w:t>analyese</w:t>
        </w:r>
        <w:proofErr w:type="spellEnd"/>
        <w:r w:rsidR="000A5C05">
          <w:t xml:space="preserve"> </w:t>
        </w:r>
      </w:ins>
      <w:del w:id="169" w:author="ligang.lu" w:date="2015-04-28T15:53:00Z">
        <w:r w:rsidDel="000A5C05">
          <w:delText>curves</w:delText>
        </w:r>
      </w:del>
      <w:r>
        <w:t xml:space="preserve"> of the predictive mode</w:t>
      </w:r>
      <w:ins w:id="170" w:author="ligang.lu" w:date="2015-04-28T15:30:00Z">
        <w:r w:rsidR="00C74881">
          <w:t>lling</w:t>
        </w:r>
      </w:ins>
      <w:r>
        <w:t xml:space="preserve"> against </w:t>
      </w:r>
      <w:ins w:id="171" w:author="ligang.lu" w:date="2015-04-28T15:54:00Z">
        <w:r w:rsidR="000A5C05">
          <w:t xml:space="preserve">various </w:t>
        </w:r>
      </w:ins>
      <w:r>
        <w:t xml:space="preserve">training data size are obtained to  understand the </w:t>
      </w:r>
      <w:del w:id="172" w:author="ligang.lu" w:date="2015-04-28T15:28:00Z">
        <w:r w:rsidDel="005C33B8">
          <w:delText xml:space="preserve">required </w:delText>
        </w:r>
      </w:del>
      <w:ins w:id="173" w:author="ligang.lu" w:date="2015-04-28T15:28:00Z">
        <w:r w:rsidR="005C33B8">
          <w:t xml:space="preserve">minimum </w:t>
        </w:r>
      </w:ins>
      <w:r>
        <w:t xml:space="preserve">data amount </w:t>
      </w:r>
      <w:ins w:id="174" w:author="ligang.lu" w:date="2015-04-28T15:29:00Z">
        <w:r w:rsidR="005C33B8">
          <w:t xml:space="preserve">required </w:t>
        </w:r>
      </w:ins>
      <w:r w:rsidR="00EE05C0">
        <w:t xml:space="preserve">in order </w:t>
      </w:r>
      <w:r>
        <w:t xml:space="preserve">to achieve </w:t>
      </w:r>
      <w:ins w:id="175" w:author="ligang.lu" w:date="2015-04-28T15:29:00Z">
        <w:r w:rsidR="00C74881">
          <w:t xml:space="preserve">reliable and </w:t>
        </w:r>
      </w:ins>
      <w:del w:id="176" w:author="ligang.lu" w:date="2015-04-28T15:29:00Z">
        <w:r w:rsidDel="005C33B8">
          <w:delText>decent</w:delText>
        </w:r>
      </w:del>
      <w:r w:rsidR="003D7CE8">
        <w:t xml:space="preserve"> </w:t>
      </w:r>
      <w:ins w:id="177" w:author="ligang.lu" w:date="2015-04-28T15:30:00Z">
        <w:r w:rsidR="00C74881">
          <w:t xml:space="preserve">accurate </w:t>
        </w:r>
      </w:ins>
      <w:r w:rsidR="003D7CE8">
        <w:t>prediction</w:t>
      </w:r>
      <w:ins w:id="178" w:author="ligang.lu" w:date="2015-04-28T15:54:00Z">
        <w:r w:rsidR="000A5C05">
          <w:t xml:space="preserve"> </w:t>
        </w:r>
      </w:ins>
      <w:ins w:id="179" w:author="ligang.lu" w:date="2015-04-28T15:31:00Z">
        <w:r w:rsidR="00C74881">
          <w:t>result</w:t>
        </w:r>
      </w:ins>
      <w:r w:rsidR="003D7CE8">
        <w:t>s</w:t>
      </w:r>
      <w:r>
        <w:t>;</w:t>
      </w:r>
    </w:p>
    <w:p w:rsidR="00C74881" w:rsidRDefault="000A5C05" w:rsidP="00C74881">
      <w:pPr>
        <w:pStyle w:val="ListParagraph"/>
        <w:numPr>
          <w:ilvl w:val="0"/>
          <w:numId w:val="17"/>
        </w:numPr>
        <w:rPr>
          <w:ins w:id="180" w:author="ligang.lu" w:date="2015-04-28T15:31:00Z"/>
        </w:rPr>
      </w:pPr>
      <w:ins w:id="181" w:author="ligang.lu" w:date="2015-04-28T15:31:00Z">
        <w:r>
          <w:t>Us</w:t>
        </w:r>
      </w:ins>
      <w:ins w:id="182" w:author="ligang.lu" w:date="2015-04-28T15:57:00Z">
        <w:r>
          <w:t>ing</w:t>
        </w:r>
      </w:ins>
      <w:ins w:id="183" w:author="ligang.lu" w:date="2015-04-28T15:31:00Z">
        <w:r w:rsidR="00C74881">
          <w:t xml:space="preserve"> only a few key </w:t>
        </w:r>
        <w:proofErr w:type="gramStart"/>
        <w:r w:rsidR="00C74881">
          <w:t>variables  to</w:t>
        </w:r>
        <w:proofErr w:type="gramEnd"/>
        <w:r w:rsidR="00C74881">
          <w:t xml:space="preserve"> build a predictive model can provide even better </w:t>
        </w:r>
        <w:r>
          <w:t xml:space="preserve"> predict</w:t>
        </w:r>
      </w:ins>
      <w:ins w:id="184" w:author="ligang.lu" w:date="2015-04-28T15:57:00Z">
        <w:r>
          <w:t>ive</w:t>
        </w:r>
      </w:ins>
      <w:ins w:id="185" w:author="ligang.lu" w:date="2015-04-28T15:31:00Z">
        <w:r w:rsidR="00C74881">
          <w:t xml:space="preserve"> results; </w:t>
        </w:r>
      </w:ins>
      <w:ins w:id="186" w:author="ligang.lu" w:date="2015-04-28T15:58:00Z">
        <w:r>
          <w:t xml:space="preserve"> </w:t>
        </w:r>
      </w:ins>
      <w:ins w:id="187" w:author="ligang.lu" w:date="2015-04-28T15:31:00Z">
        <w:r w:rsidR="00C74881">
          <w:t xml:space="preserve">their ranges for high productivity may offer </w:t>
        </w:r>
      </w:ins>
      <w:ins w:id="188" w:author="ligang.lu" w:date="2015-04-28T16:00:00Z">
        <w:r w:rsidR="0051645D">
          <w:t>in</w:t>
        </w:r>
      </w:ins>
      <w:ins w:id="189" w:author="ligang.lu" w:date="2015-04-28T15:59:00Z">
        <w:r w:rsidR="0051645D">
          <w:t xml:space="preserve">sights </w:t>
        </w:r>
      </w:ins>
      <w:ins w:id="190" w:author="ligang.lu" w:date="2015-04-28T15:31:00Z">
        <w:r w:rsidR="00C74881">
          <w:t>for drilling and completion process.</w:t>
        </w:r>
      </w:ins>
    </w:p>
    <w:p w:rsidR="00C74881" w:rsidRDefault="00C74881">
      <w:pPr>
        <w:pPrChange w:id="191" w:author="ligang.lu" w:date="2015-04-28T15:31:00Z">
          <w:pPr>
            <w:pStyle w:val="ListParagraph"/>
            <w:numPr>
              <w:numId w:val="17"/>
            </w:numPr>
            <w:ind w:left="927" w:hanging="360"/>
          </w:pPr>
        </w:pPrChange>
      </w:pPr>
      <w:ins w:id="192" w:author="ligang.lu" w:date="2015-04-28T15:31:00Z">
        <w:r>
          <w:t xml:space="preserve">  </w:t>
        </w:r>
      </w:ins>
    </w:p>
    <w:p w:rsidR="003D7CE8" w:rsidDel="003571BE" w:rsidRDefault="003D7CE8" w:rsidP="003D7CE8">
      <w:pPr>
        <w:pStyle w:val="ListParagraph"/>
        <w:numPr>
          <w:ilvl w:val="0"/>
          <w:numId w:val="17"/>
        </w:numPr>
      </w:pPr>
      <w:moveFromRangeStart w:id="193" w:author="ligang.lu" w:date="2015-04-28T14:53:00Z" w:name="move417996161"/>
      <w:moveFrom w:id="194" w:author="ligang.lu" w:date="2015-04-28T14:53:00Z">
        <w:r w:rsidDel="003571BE">
          <w:t xml:space="preserve">Machine learning based data driven analytics is effective to provide </w:t>
        </w:r>
        <w:r w:rsidR="00EE05C0" w:rsidDel="003571BE">
          <w:t>significantly better results in identifying sweet</w:t>
        </w:r>
        <w:r w:rsidDel="003571BE">
          <w:t>spots</w:t>
        </w:r>
        <w:r w:rsidR="00EE05C0" w:rsidDel="003571BE">
          <w:t xml:space="preserve"> </w:t>
        </w:r>
        <w:r w:rsidDel="003571BE">
          <w:t>than Shell’s rule based method developed by domain experts and the expected correctness from random guess;</w:t>
        </w:r>
      </w:moveFrom>
    </w:p>
    <w:moveFromRangeEnd w:id="193"/>
    <w:p w:rsidR="003D7CE8" w:rsidRDefault="003D7CE8" w:rsidP="003D7CE8">
      <w:pPr>
        <w:pStyle w:val="ListParagraph"/>
        <w:ind w:left="927"/>
      </w:pPr>
    </w:p>
    <w:p w:rsidR="00B375E7" w:rsidDel="00C74881" w:rsidRDefault="00EE05C0" w:rsidP="00B375E7">
      <w:moveFromRangeStart w:id="195" w:author="ligang.lu" w:date="2015-04-28T15:32:00Z" w:name="move417998471"/>
      <w:moveFrom w:id="196" w:author="ligang.lu" w:date="2015-04-28T15:32:00Z">
        <w:r w:rsidDel="00C74881">
          <w:t>This report</w:t>
        </w:r>
        <w:r w:rsidR="003D7CE8" w:rsidDel="00C74881">
          <w:t xml:space="preserve"> contains the details of the </w:t>
        </w:r>
        <w:r w:rsidDel="00C74881">
          <w:t xml:space="preserve">predictive modeling through machine learning techniques in </w:t>
        </w:r>
        <w:r w:rsidR="003D7CE8" w:rsidDel="00C74881">
          <w:t xml:space="preserve">Phase I. </w:t>
        </w:r>
      </w:moveFrom>
    </w:p>
    <w:moveFromRangeEnd w:id="195"/>
    <w:p w:rsidR="00B375E7" w:rsidRDefault="00B375E7" w:rsidP="00B375E7">
      <w:pPr>
        <w:adjustRightInd/>
        <w:rPr>
          <w:b/>
          <w:caps/>
        </w:rPr>
      </w:pPr>
      <w:r>
        <w:rPr>
          <w:b/>
          <w:caps/>
        </w:rPr>
        <w:br w:type="page"/>
      </w:r>
    </w:p>
    <w:p w:rsidR="00B375E7" w:rsidRDefault="00B375E7" w:rsidP="00B375E7">
      <w:pPr>
        <w:rPr>
          <w:b/>
          <w:caps/>
        </w:rPr>
      </w:pPr>
    </w:p>
    <w:p w:rsidR="006C5DEF" w:rsidRDefault="006C5DEF" w:rsidP="00B375E7">
      <w:pPr>
        <w:rPr>
          <w:b/>
        </w:rPr>
        <w:sectPr w:rsidR="006C5DEF" w:rsidSect="006C5DEF">
          <w:headerReference w:type="default" r:id="rId10"/>
          <w:headerReference w:type="first" r:id="rId11"/>
          <w:endnotePr>
            <w:numFmt w:val="decimal"/>
          </w:endnotePr>
          <w:type w:val="continuous"/>
          <w:pgSz w:w="12240" w:h="15840"/>
          <w:pgMar w:top="1584" w:right="1440" w:bottom="1584" w:left="1440" w:header="709" w:footer="567" w:gutter="0"/>
          <w:pgNumType w:fmt="upperRoman"/>
          <w:cols w:space="708"/>
          <w:formProt w:val="0"/>
          <w:titlePg/>
          <w:docGrid w:linePitch="326"/>
        </w:sectPr>
      </w:pPr>
      <w:bookmarkStart w:id="197" w:name="TableOfContents"/>
    </w:p>
    <w:p w:rsidR="00B375E7" w:rsidRPr="00D820B8" w:rsidRDefault="00B375E7" w:rsidP="00B375E7">
      <w:pPr>
        <w:rPr>
          <w:b/>
        </w:rPr>
      </w:pPr>
      <w:r w:rsidRPr="00D820B8">
        <w:rPr>
          <w:b/>
        </w:rPr>
        <w:lastRenderedPageBreak/>
        <w:t>Table of contents</w:t>
      </w:r>
    </w:p>
    <w:bookmarkEnd w:id="197"/>
    <w:p w:rsidR="00E1274D" w:rsidRDefault="002B6311">
      <w:pPr>
        <w:pStyle w:val="TOC1"/>
        <w:rPr>
          <w:rFonts w:asciiTheme="minorHAnsi" w:eastAsiaTheme="minorEastAsia" w:hAnsiTheme="minorHAnsi" w:cstheme="minorBidi"/>
          <w:color w:val="auto"/>
          <w:sz w:val="22"/>
          <w:szCs w:val="22"/>
          <w:lang w:eastAsia="zh-CN"/>
        </w:rPr>
      </w:pPr>
      <w:r>
        <w:rPr>
          <w:caps/>
        </w:rPr>
        <w:fldChar w:fldCharType="begin"/>
      </w:r>
      <w:r>
        <w:rPr>
          <w:caps/>
        </w:rPr>
        <w:instrText xml:space="preserve"> TOC \o "1-3" \h \z </w:instrText>
      </w:r>
      <w:r>
        <w:rPr>
          <w:caps/>
        </w:rPr>
        <w:fldChar w:fldCharType="separate"/>
      </w:r>
      <w:hyperlink w:anchor="_Toc416107829" w:history="1">
        <w:r w:rsidR="00E1274D" w:rsidRPr="00FC5A91">
          <w:rPr>
            <w:rStyle w:val="Hyperlink"/>
          </w:rPr>
          <w:t>Executive summary</w:t>
        </w:r>
        <w:r w:rsidR="00E1274D">
          <w:rPr>
            <w:webHidden/>
          </w:rPr>
          <w:tab/>
        </w:r>
        <w:r w:rsidR="00E1274D">
          <w:rPr>
            <w:webHidden/>
          </w:rPr>
          <w:fldChar w:fldCharType="begin"/>
        </w:r>
        <w:r w:rsidR="00E1274D">
          <w:rPr>
            <w:webHidden/>
          </w:rPr>
          <w:instrText xml:space="preserve"> PAGEREF _Toc416107829 \h </w:instrText>
        </w:r>
        <w:r w:rsidR="00E1274D">
          <w:rPr>
            <w:webHidden/>
          </w:rPr>
        </w:r>
        <w:r w:rsidR="00E1274D">
          <w:rPr>
            <w:webHidden/>
          </w:rPr>
          <w:fldChar w:fldCharType="separate"/>
        </w:r>
        <w:r w:rsidR="00E1274D">
          <w:rPr>
            <w:webHidden/>
          </w:rPr>
          <w:t>II</w:t>
        </w:r>
        <w:r w:rsidR="00E1274D">
          <w:rPr>
            <w:webHidden/>
          </w:rPr>
          <w:fldChar w:fldCharType="end"/>
        </w:r>
      </w:hyperlink>
    </w:p>
    <w:p w:rsidR="00E1274D" w:rsidRDefault="00170E11">
      <w:pPr>
        <w:pStyle w:val="TOC1"/>
        <w:rPr>
          <w:rFonts w:asciiTheme="minorHAnsi" w:eastAsiaTheme="minorEastAsia" w:hAnsiTheme="minorHAnsi" w:cstheme="minorBidi"/>
          <w:color w:val="auto"/>
          <w:sz w:val="22"/>
          <w:szCs w:val="22"/>
          <w:lang w:eastAsia="zh-CN"/>
        </w:rPr>
      </w:pPr>
      <w:hyperlink w:anchor="_Toc416107830" w:history="1">
        <w:r w:rsidR="00E1274D" w:rsidRPr="00FC5A91">
          <w:rPr>
            <w:rStyle w:val="Hyperlink"/>
          </w:rPr>
          <w:t>1.</w:t>
        </w:r>
        <w:r w:rsidR="00E1274D">
          <w:rPr>
            <w:rFonts w:asciiTheme="minorHAnsi" w:eastAsiaTheme="minorEastAsia" w:hAnsiTheme="minorHAnsi" w:cstheme="minorBidi"/>
            <w:color w:val="auto"/>
            <w:sz w:val="22"/>
            <w:szCs w:val="22"/>
            <w:lang w:eastAsia="zh-CN"/>
          </w:rPr>
          <w:tab/>
        </w:r>
        <w:r w:rsidR="00E1274D" w:rsidRPr="00FC5A91">
          <w:rPr>
            <w:rStyle w:val="Hyperlink"/>
          </w:rPr>
          <w:t>Introduction</w:t>
        </w:r>
        <w:r w:rsidR="00E1274D">
          <w:rPr>
            <w:webHidden/>
          </w:rPr>
          <w:tab/>
        </w:r>
        <w:r w:rsidR="00E1274D">
          <w:rPr>
            <w:webHidden/>
          </w:rPr>
          <w:fldChar w:fldCharType="begin"/>
        </w:r>
        <w:r w:rsidR="00E1274D">
          <w:rPr>
            <w:webHidden/>
          </w:rPr>
          <w:instrText xml:space="preserve"> PAGEREF _Toc416107830 \h </w:instrText>
        </w:r>
        <w:r w:rsidR="00E1274D">
          <w:rPr>
            <w:webHidden/>
          </w:rPr>
        </w:r>
        <w:r w:rsidR="00E1274D">
          <w:rPr>
            <w:webHidden/>
          </w:rPr>
          <w:fldChar w:fldCharType="separate"/>
        </w:r>
        <w:r w:rsidR="00E1274D">
          <w:rPr>
            <w:webHidden/>
          </w:rPr>
          <w:t>1</w:t>
        </w:r>
        <w:r w:rsidR="00E1274D">
          <w:rPr>
            <w:webHidden/>
          </w:rPr>
          <w:fldChar w:fldCharType="end"/>
        </w:r>
      </w:hyperlink>
    </w:p>
    <w:p w:rsidR="00E1274D" w:rsidRDefault="00170E11">
      <w:pPr>
        <w:pStyle w:val="TOC1"/>
        <w:rPr>
          <w:rFonts w:asciiTheme="minorHAnsi" w:eastAsiaTheme="minorEastAsia" w:hAnsiTheme="minorHAnsi" w:cstheme="minorBidi"/>
          <w:color w:val="auto"/>
          <w:sz w:val="22"/>
          <w:szCs w:val="22"/>
          <w:lang w:eastAsia="zh-CN"/>
        </w:rPr>
      </w:pPr>
      <w:hyperlink w:anchor="_Toc416107831" w:history="1">
        <w:r w:rsidR="00E1274D" w:rsidRPr="00FC5A91">
          <w:rPr>
            <w:rStyle w:val="Hyperlink"/>
          </w:rPr>
          <w:t>2.</w:t>
        </w:r>
        <w:r w:rsidR="00E1274D">
          <w:rPr>
            <w:rFonts w:asciiTheme="minorHAnsi" w:eastAsiaTheme="minorEastAsia" w:hAnsiTheme="minorHAnsi" w:cstheme="minorBidi"/>
            <w:color w:val="auto"/>
            <w:sz w:val="22"/>
            <w:szCs w:val="22"/>
            <w:lang w:eastAsia="zh-CN"/>
          </w:rPr>
          <w:tab/>
        </w:r>
        <w:r w:rsidR="00E1274D" w:rsidRPr="00FC5A91">
          <w:rPr>
            <w:rStyle w:val="Hyperlink"/>
          </w:rPr>
          <w:t>Data and Workflow</w:t>
        </w:r>
        <w:r w:rsidR="00E1274D">
          <w:rPr>
            <w:webHidden/>
          </w:rPr>
          <w:tab/>
        </w:r>
        <w:r w:rsidR="00E1274D">
          <w:rPr>
            <w:webHidden/>
          </w:rPr>
          <w:fldChar w:fldCharType="begin"/>
        </w:r>
        <w:r w:rsidR="00E1274D">
          <w:rPr>
            <w:webHidden/>
          </w:rPr>
          <w:instrText xml:space="preserve"> PAGEREF _Toc416107831 \h </w:instrText>
        </w:r>
        <w:r w:rsidR="00E1274D">
          <w:rPr>
            <w:webHidden/>
          </w:rPr>
        </w:r>
        <w:r w:rsidR="00E1274D">
          <w:rPr>
            <w:webHidden/>
          </w:rPr>
          <w:fldChar w:fldCharType="separate"/>
        </w:r>
        <w:r w:rsidR="00E1274D">
          <w:rPr>
            <w:webHidden/>
          </w:rPr>
          <w:t>2</w:t>
        </w:r>
        <w:r w:rsidR="00E1274D">
          <w:rPr>
            <w:webHidden/>
          </w:rPr>
          <w:fldChar w:fldCharType="end"/>
        </w:r>
      </w:hyperlink>
    </w:p>
    <w:p w:rsidR="00E1274D" w:rsidRDefault="00170E11">
      <w:pPr>
        <w:pStyle w:val="TOC2"/>
        <w:tabs>
          <w:tab w:val="left" w:pos="1134"/>
        </w:tabs>
        <w:rPr>
          <w:rFonts w:asciiTheme="minorHAnsi" w:eastAsiaTheme="minorEastAsia" w:hAnsiTheme="minorHAnsi" w:cstheme="minorBidi"/>
          <w:color w:val="auto"/>
          <w:sz w:val="22"/>
          <w:szCs w:val="22"/>
          <w:lang w:eastAsia="zh-CN"/>
        </w:rPr>
      </w:pPr>
      <w:hyperlink w:anchor="_Toc416107832" w:history="1">
        <w:r w:rsidR="00E1274D" w:rsidRPr="00FC5A91">
          <w:rPr>
            <w:rStyle w:val="Hyperlink"/>
          </w:rPr>
          <w:t>2.1.</w:t>
        </w:r>
        <w:r w:rsidR="00E1274D">
          <w:rPr>
            <w:rFonts w:asciiTheme="minorHAnsi" w:eastAsiaTheme="minorEastAsia" w:hAnsiTheme="minorHAnsi" w:cstheme="minorBidi"/>
            <w:color w:val="auto"/>
            <w:sz w:val="22"/>
            <w:szCs w:val="22"/>
            <w:lang w:eastAsia="zh-CN"/>
          </w:rPr>
          <w:tab/>
        </w:r>
        <w:r w:rsidR="00E1274D" w:rsidRPr="00FC5A91">
          <w:rPr>
            <w:rStyle w:val="Hyperlink"/>
          </w:rPr>
          <w:t>Data</w:t>
        </w:r>
        <w:r w:rsidR="00E1274D">
          <w:rPr>
            <w:webHidden/>
          </w:rPr>
          <w:tab/>
        </w:r>
        <w:r w:rsidR="00E1274D">
          <w:rPr>
            <w:webHidden/>
          </w:rPr>
          <w:fldChar w:fldCharType="begin"/>
        </w:r>
        <w:r w:rsidR="00E1274D">
          <w:rPr>
            <w:webHidden/>
          </w:rPr>
          <w:instrText xml:space="preserve"> PAGEREF _Toc416107832 \h </w:instrText>
        </w:r>
        <w:r w:rsidR="00E1274D">
          <w:rPr>
            <w:webHidden/>
          </w:rPr>
        </w:r>
        <w:r w:rsidR="00E1274D">
          <w:rPr>
            <w:webHidden/>
          </w:rPr>
          <w:fldChar w:fldCharType="separate"/>
        </w:r>
        <w:r w:rsidR="00E1274D">
          <w:rPr>
            <w:webHidden/>
          </w:rPr>
          <w:t>2</w:t>
        </w:r>
        <w:r w:rsidR="00E1274D">
          <w:rPr>
            <w:webHidden/>
          </w:rPr>
          <w:fldChar w:fldCharType="end"/>
        </w:r>
      </w:hyperlink>
    </w:p>
    <w:p w:rsidR="00E1274D" w:rsidRDefault="00170E11">
      <w:pPr>
        <w:pStyle w:val="TOC2"/>
        <w:tabs>
          <w:tab w:val="left" w:pos="1134"/>
        </w:tabs>
        <w:rPr>
          <w:rFonts w:asciiTheme="minorHAnsi" w:eastAsiaTheme="minorEastAsia" w:hAnsiTheme="minorHAnsi" w:cstheme="minorBidi"/>
          <w:color w:val="auto"/>
          <w:sz w:val="22"/>
          <w:szCs w:val="22"/>
          <w:lang w:eastAsia="zh-CN"/>
        </w:rPr>
      </w:pPr>
      <w:hyperlink w:anchor="_Toc416107833" w:history="1">
        <w:r w:rsidR="00E1274D" w:rsidRPr="00FC5A91">
          <w:rPr>
            <w:rStyle w:val="Hyperlink"/>
          </w:rPr>
          <w:t>2.2.</w:t>
        </w:r>
        <w:r w:rsidR="00E1274D">
          <w:rPr>
            <w:rFonts w:asciiTheme="minorHAnsi" w:eastAsiaTheme="minorEastAsia" w:hAnsiTheme="minorHAnsi" w:cstheme="minorBidi"/>
            <w:color w:val="auto"/>
            <w:sz w:val="22"/>
            <w:szCs w:val="22"/>
            <w:lang w:eastAsia="zh-CN"/>
          </w:rPr>
          <w:tab/>
        </w:r>
        <w:r w:rsidR="00E1274D" w:rsidRPr="00FC5A91">
          <w:rPr>
            <w:rStyle w:val="Hyperlink"/>
          </w:rPr>
          <w:t>Workflow</w:t>
        </w:r>
        <w:r w:rsidR="00E1274D">
          <w:rPr>
            <w:webHidden/>
          </w:rPr>
          <w:tab/>
        </w:r>
        <w:r w:rsidR="00E1274D">
          <w:rPr>
            <w:webHidden/>
          </w:rPr>
          <w:fldChar w:fldCharType="begin"/>
        </w:r>
        <w:r w:rsidR="00E1274D">
          <w:rPr>
            <w:webHidden/>
          </w:rPr>
          <w:instrText xml:space="preserve"> PAGEREF _Toc416107833 \h </w:instrText>
        </w:r>
        <w:r w:rsidR="00E1274D">
          <w:rPr>
            <w:webHidden/>
          </w:rPr>
        </w:r>
        <w:r w:rsidR="00E1274D">
          <w:rPr>
            <w:webHidden/>
          </w:rPr>
          <w:fldChar w:fldCharType="separate"/>
        </w:r>
        <w:r w:rsidR="00E1274D">
          <w:rPr>
            <w:webHidden/>
          </w:rPr>
          <w:t>3</w:t>
        </w:r>
        <w:r w:rsidR="00E1274D">
          <w:rPr>
            <w:webHidden/>
          </w:rPr>
          <w:fldChar w:fldCharType="end"/>
        </w:r>
      </w:hyperlink>
    </w:p>
    <w:p w:rsidR="00E1274D" w:rsidRDefault="00170E11">
      <w:pPr>
        <w:pStyle w:val="TOC1"/>
        <w:rPr>
          <w:rFonts w:asciiTheme="minorHAnsi" w:eastAsiaTheme="minorEastAsia" w:hAnsiTheme="minorHAnsi" w:cstheme="minorBidi"/>
          <w:color w:val="auto"/>
          <w:sz w:val="22"/>
          <w:szCs w:val="22"/>
          <w:lang w:eastAsia="zh-CN"/>
        </w:rPr>
      </w:pPr>
      <w:hyperlink w:anchor="_Toc416107834" w:history="1">
        <w:r w:rsidR="00E1274D" w:rsidRPr="00FC5A91">
          <w:rPr>
            <w:rStyle w:val="Hyperlink"/>
          </w:rPr>
          <w:t>3.</w:t>
        </w:r>
        <w:r w:rsidR="00E1274D">
          <w:rPr>
            <w:rFonts w:asciiTheme="minorHAnsi" w:eastAsiaTheme="minorEastAsia" w:hAnsiTheme="minorHAnsi" w:cstheme="minorBidi"/>
            <w:color w:val="auto"/>
            <w:sz w:val="22"/>
            <w:szCs w:val="22"/>
            <w:lang w:eastAsia="zh-CN"/>
          </w:rPr>
          <w:tab/>
        </w:r>
        <w:r w:rsidR="00E1274D" w:rsidRPr="00FC5A91">
          <w:rPr>
            <w:rStyle w:val="Hyperlink"/>
          </w:rPr>
          <w:t>Random Forests and BART</w:t>
        </w:r>
        <w:r w:rsidR="00E1274D">
          <w:rPr>
            <w:webHidden/>
          </w:rPr>
          <w:tab/>
        </w:r>
        <w:r w:rsidR="00E1274D">
          <w:rPr>
            <w:webHidden/>
          </w:rPr>
          <w:fldChar w:fldCharType="begin"/>
        </w:r>
        <w:r w:rsidR="00E1274D">
          <w:rPr>
            <w:webHidden/>
          </w:rPr>
          <w:instrText xml:space="preserve"> PAGEREF _Toc416107834 \h </w:instrText>
        </w:r>
        <w:r w:rsidR="00E1274D">
          <w:rPr>
            <w:webHidden/>
          </w:rPr>
        </w:r>
        <w:r w:rsidR="00E1274D">
          <w:rPr>
            <w:webHidden/>
          </w:rPr>
          <w:fldChar w:fldCharType="separate"/>
        </w:r>
        <w:r w:rsidR="00E1274D">
          <w:rPr>
            <w:webHidden/>
          </w:rPr>
          <w:t>5</w:t>
        </w:r>
        <w:r w:rsidR="00E1274D">
          <w:rPr>
            <w:webHidden/>
          </w:rPr>
          <w:fldChar w:fldCharType="end"/>
        </w:r>
      </w:hyperlink>
    </w:p>
    <w:p w:rsidR="00E1274D" w:rsidRDefault="00170E11">
      <w:pPr>
        <w:pStyle w:val="TOC2"/>
        <w:tabs>
          <w:tab w:val="left" w:pos="1134"/>
        </w:tabs>
        <w:rPr>
          <w:rFonts w:asciiTheme="minorHAnsi" w:eastAsiaTheme="minorEastAsia" w:hAnsiTheme="minorHAnsi" w:cstheme="minorBidi"/>
          <w:color w:val="auto"/>
          <w:sz w:val="22"/>
          <w:szCs w:val="22"/>
          <w:lang w:eastAsia="zh-CN"/>
        </w:rPr>
      </w:pPr>
      <w:hyperlink w:anchor="_Toc416107835" w:history="1">
        <w:r w:rsidR="00E1274D" w:rsidRPr="00FC5A91">
          <w:rPr>
            <w:rStyle w:val="Hyperlink"/>
          </w:rPr>
          <w:t>3.1.</w:t>
        </w:r>
        <w:r w:rsidR="00E1274D">
          <w:rPr>
            <w:rFonts w:asciiTheme="minorHAnsi" w:eastAsiaTheme="minorEastAsia" w:hAnsiTheme="minorHAnsi" w:cstheme="minorBidi"/>
            <w:color w:val="auto"/>
            <w:sz w:val="22"/>
            <w:szCs w:val="22"/>
            <w:lang w:eastAsia="zh-CN"/>
          </w:rPr>
          <w:tab/>
        </w:r>
        <w:r w:rsidR="00E1274D" w:rsidRPr="00FC5A91">
          <w:rPr>
            <w:rStyle w:val="Hyperlink"/>
          </w:rPr>
          <w:t>Decision Trees</w:t>
        </w:r>
        <w:r w:rsidR="00E1274D">
          <w:rPr>
            <w:webHidden/>
          </w:rPr>
          <w:tab/>
        </w:r>
        <w:r w:rsidR="00E1274D">
          <w:rPr>
            <w:webHidden/>
          </w:rPr>
          <w:fldChar w:fldCharType="begin"/>
        </w:r>
        <w:r w:rsidR="00E1274D">
          <w:rPr>
            <w:webHidden/>
          </w:rPr>
          <w:instrText xml:space="preserve"> PAGEREF _Toc416107835 \h </w:instrText>
        </w:r>
        <w:r w:rsidR="00E1274D">
          <w:rPr>
            <w:webHidden/>
          </w:rPr>
        </w:r>
        <w:r w:rsidR="00E1274D">
          <w:rPr>
            <w:webHidden/>
          </w:rPr>
          <w:fldChar w:fldCharType="separate"/>
        </w:r>
        <w:r w:rsidR="00E1274D">
          <w:rPr>
            <w:webHidden/>
          </w:rPr>
          <w:t>5</w:t>
        </w:r>
        <w:r w:rsidR="00E1274D">
          <w:rPr>
            <w:webHidden/>
          </w:rPr>
          <w:fldChar w:fldCharType="end"/>
        </w:r>
      </w:hyperlink>
    </w:p>
    <w:p w:rsidR="00E1274D" w:rsidRDefault="00170E11">
      <w:pPr>
        <w:pStyle w:val="TOC2"/>
        <w:tabs>
          <w:tab w:val="left" w:pos="1134"/>
        </w:tabs>
        <w:rPr>
          <w:rFonts w:asciiTheme="minorHAnsi" w:eastAsiaTheme="minorEastAsia" w:hAnsiTheme="minorHAnsi" w:cstheme="minorBidi"/>
          <w:color w:val="auto"/>
          <w:sz w:val="22"/>
          <w:szCs w:val="22"/>
          <w:lang w:eastAsia="zh-CN"/>
        </w:rPr>
      </w:pPr>
      <w:hyperlink w:anchor="_Toc416107836" w:history="1">
        <w:r w:rsidR="00E1274D" w:rsidRPr="00FC5A91">
          <w:rPr>
            <w:rStyle w:val="Hyperlink"/>
          </w:rPr>
          <w:t>3.2.</w:t>
        </w:r>
        <w:r w:rsidR="00E1274D">
          <w:rPr>
            <w:rFonts w:asciiTheme="minorHAnsi" w:eastAsiaTheme="minorEastAsia" w:hAnsiTheme="minorHAnsi" w:cstheme="minorBidi"/>
            <w:color w:val="auto"/>
            <w:sz w:val="22"/>
            <w:szCs w:val="22"/>
            <w:lang w:eastAsia="zh-CN"/>
          </w:rPr>
          <w:tab/>
        </w:r>
        <w:r w:rsidR="00E1274D" w:rsidRPr="00FC5A91">
          <w:rPr>
            <w:rStyle w:val="Hyperlink"/>
          </w:rPr>
          <w:t>Random Forests</w:t>
        </w:r>
        <w:r w:rsidR="00E1274D">
          <w:rPr>
            <w:webHidden/>
          </w:rPr>
          <w:tab/>
        </w:r>
        <w:r w:rsidR="00E1274D">
          <w:rPr>
            <w:webHidden/>
          </w:rPr>
          <w:fldChar w:fldCharType="begin"/>
        </w:r>
        <w:r w:rsidR="00E1274D">
          <w:rPr>
            <w:webHidden/>
          </w:rPr>
          <w:instrText xml:space="preserve"> PAGEREF _Toc416107836 \h </w:instrText>
        </w:r>
        <w:r w:rsidR="00E1274D">
          <w:rPr>
            <w:webHidden/>
          </w:rPr>
        </w:r>
        <w:r w:rsidR="00E1274D">
          <w:rPr>
            <w:webHidden/>
          </w:rPr>
          <w:fldChar w:fldCharType="separate"/>
        </w:r>
        <w:r w:rsidR="00E1274D">
          <w:rPr>
            <w:webHidden/>
          </w:rPr>
          <w:t>6</w:t>
        </w:r>
        <w:r w:rsidR="00E1274D">
          <w:rPr>
            <w:webHidden/>
          </w:rPr>
          <w:fldChar w:fldCharType="end"/>
        </w:r>
      </w:hyperlink>
    </w:p>
    <w:p w:rsidR="00E1274D" w:rsidRDefault="00170E11">
      <w:pPr>
        <w:pStyle w:val="TOC2"/>
        <w:tabs>
          <w:tab w:val="left" w:pos="1134"/>
        </w:tabs>
        <w:rPr>
          <w:rFonts w:asciiTheme="minorHAnsi" w:eastAsiaTheme="minorEastAsia" w:hAnsiTheme="minorHAnsi" w:cstheme="minorBidi"/>
          <w:color w:val="auto"/>
          <w:sz w:val="22"/>
          <w:szCs w:val="22"/>
          <w:lang w:eastAsia="zh-CN"/>
        </w:rPr>
      </w:pPr>
      <w:hyperlink w:anchor="_Toc416107837" w:history="1">
        <w:r w:rsidR="00E1274D" w:rsidRPr="00FC5A91">
          <w:rPr>
            <w:rStyle w:val="Hyperlink"/>
          </w:rPr>
          <w:t>3.3.</w:t>
        </w:r>
        <w:r w:rsidR="00E1274D">
          <w:rPr>
            <w:rFonts w:asciiTheme="minorHAnsi" w:eastAsiaTheme="minorEastAsia" w:hAnsiTheme="minorHAnsi" w:cstheme="minorBidi"/>
            <w:color w:val="auto"/>
            <w:sz w:val="22"/>
            <w:szCs w:val="22"/>
            <w:lang w:eastAsia="zh-CN"/>
          </w:rPr>
          <w:tab/>
        </w:r>
        <w:r w:rsidR="00E1274D" w:rsidRPr="00FC5A91">
          <w:rPr>
            <w:rStyle w:val="Hyperlink"/>
          </w:rPr>
          <w:t>Bayesian Additive Regression Trees</w:t>
        </w:r>
        <w:r w:rsidR="00E1274D">
          <w:rPr>
            <w:webHidden/>
          </w:rPr>
          <w:tab/>
        </w:r>
        <w:r w:rsidR="00E1274D">
          <w:rPr>
            <w:webHidden/>
          </w:rPr>
          <w:fldChar w:fldCharType="begin"/>
        </w:r>
        <w:r w:rsidR="00E1274D">
          <w:rPr>
            <w:webHidden/>
          </w:rPr>
          <w:instrText xml:space="preserve"> PAGEREF _Toc416107837 \h </w:instrText>
        </w:r>
        <w:r w:rsidR="00E1274D">
          <w:rPr>
            <w:webHidden/>
          </w:rPr>
        </w:r>
        <w:r w:rsidR="00E1274D">
          <w:rPr>
            <w:webHidden/>
          </w:rPr>
          <w:fldChar w:fldCharType="separate"/>
        </w:r>
        <w:r w:rsidR="00E1274D">
          <w:rPr>
            <w:webHidden/>
          </w:rPr>
          <w:t>7</w:t>
        </w:r>
        <w:r w:rsidR="00E1274D">
          <w:rPr>
            <w:webHidden/>
          </w:rPr>
          <w:fldChar w:fldCharType="end"/>
        </w:r>
      </w:hyperlink>
    </w:p>
    <w:p w:rsidR="00E1274D" w:rsidRDefault="00170E11">
      <w:pPr>
        <w:pStyle w:val="TOC1"/>
        <w:rPr>
          <w:rFonts w:asciiTheme="minorHAnsi" w:eastAsiaTheme="minorEastAsia" w:hAnsiTheme="minorHAnsi" w:cstheme="minorBidi"/>
          <w:color w:val="auto"/>
          <w:sz w:val="22"/>
          <w:szCs w:val="22"/>
          <w:lang w:eastAsia="zh-CN"/>
        </w:rPr>
      </w:pPr>
      <w:hyperlink w:anchor="_Toc416107838" w:history="1">
        <w:r w:rsidR="00E1274D" w:rsidRPr="00FC5A91">
          <w:rPr>
            <w:rStyle w:val="Hyperlink"/>
          </w:rPr>
          <w:t>4.</w:t>
        </w:r>
        <w:r w:rsidR="00E1274D">
          <w:rPr>
            <w:rFonts w:asciiTheme="minorHAnsi" w:eastAsiaTheme="minorEastAsia" w:hAnsiTheme="minorHAnsi" w:cstheme="minorBidi"/>
            <w:color w:val="auto"/>
            <w:sz w:val="22"/>
            <w:szCs w:val="22"/>
            <w:lang w:eastAsia="zh-CN"/>
          </w:rPr>
          <w:tab/>
        </w:r>
        <w:r w:rsidR="00E1274D" w:rsidRPr="00FC5A91">
          <w:rPr>
            <w:rStyle w:val="Hyperlink"/>
          </w:rPr>
          <w:t>Results</w:t>
        </w:r>
        <w:r w:rsidR="00E1274D">
          <w:rPr>
            <w:webHidden/>
          </w:rPr>
          <w:tab/>
        </w:r>
        <w:r w:rsidR="00E1274D">
          <w:rPr>
            <w:webHidden/>
          </w:rPr>
          <w:fldChar w:fldCharType="begin"/>
        </w:r>
        <w:r w:rsidR="00E1274D">
          <w:rPr>
            <w:webHidden/>
          </w:rPr>
          <w:instrText xml:space="preserve"> PAGEREF _Toc416107838 \h </w:instrText>
        </w:r>
        <w:r w:rsidR="00E1274D">
          <w:rPr>
            <w:webHidden/>
          </w:rPr>
        </w:r>
        <w:r w:rsidR="00E1274D">
          <w:rPr>
            <w:webHidden/>
          </w:rPr>
          <w:fldChar w:fldCharType="separate"/>
        </w:r>
        <w:r w:rsidR="00E1274D">
          <w:rPr>
            <w:webHidden/>
          </w:rPr>
          <w:t>8</w:t>
        </w:r>
        <w:r w:rsidR="00E1274D">
          <w:rPr>
            <w:webHidden/>
          </w:rPr>
          <w:fldChar w:fldCharType="end"/>
        </w:r>
      </w:hyperlink>
    </w:p>
    <w:p w:rsidR="00E1274D" w:rsidRDefault="00170E11">
      <w:pPr>
        <w:pStyle w:val="TOC2"/>
        <w:tabs>
          <w:tab w:val="left" w:pos="1134"/>
        </w:tabs>
        <w:rPr>
          <w:rFonts w:asciiTheme="minorHAnsi" w:eastAsiaTheme="minorEastAsia" w:hAnsiTheme="minorHAnsi" w:cstheme="minorBidi"/>
          <w:color w:val="auto"/>
          <w:sz w:val="22"/>
          <w:szCs w:val="22"/>
          <w:lang w:eastAsia="zh-CN"/>
        </w:rPr>
      </w:pPr>
      <w:hyperlink w:anchor="_Toc416107839" w:history="1">
        <w:r w:rsidR="00E1274D" w:rsidRPr="00FC5A91">
          <w:rPr>
            <w:rStyle w:val="Hyperlink"/>
          </w:rPr>
          <w:t>4.1.</w:t>
        </w:r>
        <w:r w:rsidR="00E1274D">
          <w:rPr>
            <w:rFonts w:asciiTheme="minorHAnsi" w:eastAsiaTheme="minorEastAsia" w:hAnsiTheme="minorHAnsi" w:cstheme="minorBidi"/>
            <w:color w:val="auto"/>
            <w:sz w:val="22"/>
            <w:szCs w:val="22"/>
            <w:lang w:eastAsia="zh-CN"/>
          </w:rPr>
          <w:tab/>
        </w:r>
        <w:r w:rsidR="00E1274D" w:rsidRPr="00FC5A91">
          <w:rPr>
            <w:rStyle w:val="Hyperlink"/>
          </w:rPr>
          <w:t>Random Forest</w:t>
        </w:r>
        <w:r w:rsidR="00E1274D">
          <w:rPr>
            <w:webHidden/>
          </w:rPr>
          <w:tab/>
        </w:r>
        <w:r w:rsidR="00E1274D">
          <w:rPr>
            <w:webHidden/>
          </w:rPr>
          <w:fldChar w:fldCharType="begin"/>
        </w:r>
        <w:r w:rsidR="00E1274D">
          <w:rPr>
            <w:webHidden/>
          </w:rPr>
          <w:instrText xml:space="preserve"> PAGEREF _Toc416107839 \h </w:instrText>
        </w:r>
        <w:r w:rsidR="00E1274D">
          <w:rPr>
            <w:webHidden/>
          </w:rPr>
        </w:r>
        <w:r w:rsidR="00E1274D">
          <w:rPr>
            <w:webHidden/>
          </w:rPr>
          <w:fldChar w:fldCharType="separate"/>
        </w:r>
        <w:r w:rsidR="00E1274D">
          <w:rPr>
            <w:webHidden/>
          </w:rPr>
          <w:t>8</w:t>
        </w:r>
        <w:r w:rsidR="00E1274D">
          <w:rPr>
            <w:webHidden/>
          </w:rPr>
          <w:fldChar w:fldCharType="end"/>
        </w:r>
      </w:hyperlink>
    </w:p>
    <w:p w:rsidR="00E1274D" w:rsidRDefault="00170E11">
      <w:pPr>
        <w:pStyle w:val="TOC3"/>
        <w:tabs>
          <w:tab w:val="left" w:pos="1985"/>
        </w:tabs>
        <w:rPr>
          <w:rFonts w:asciiTheme="minorHAnsi" w:eastAsiaTheme="minorEastAsia" w:hAnsiTheme="minorHAnsi" w:cstheme="minorBidi"/>
          <w:i w:val="0"/>
          <w:color w:val="auto"/>
          <w:sz w:val="22"/>
          <w:szCs w:val="22"/>
          <w:lang w:eastAsia="zh-CN"/>
        </w:rPr>
      </w:pPr>
      <w:hyperlink w:anchor="_Toc416107840" w:history="1">
        <w:r w:rsidR="00E1274D" w:rsidRPr="00FC5A91">
          <w:rPr>
            <w:rStyle w:val="Hyperlink"/>
          </w:rPr>
          <w:t>4.1.1.</w:t>
        </w:r>
        <w:r w:rsidR="00E1274D">
          <w:rPr>
            <w:rFonts w:asciiTheme="minorHAnsi" w:eastAsiaTheme="minorEastAsia" w:hAnsiTheme="minorHAnsi" w:cstheme="minorBidi"/>
            <w:i w:val="0"/>
            <w:color w:val="auto"/>
            <w:sz w:val="22"/>
            <w:szCs w:val="22"/>
            <w:lang w:eastAsia="zh-CN"/>
          </w:rPr>
          <w:tab/>
        </w:r>
        <w:r w:rsidR="00E1274D" w:rsidRPr="00FC5A91">
          <w:rPr>
            <w:rStyle w:val="Hyperlink"/>
          </w:rPr>
          <w:t>Classification approach</w:t>
        </w:r>
        <w:r w:rsidR="00E1274D">
          <w:rPr>
            <w:webHidden/>
          </w:rPr>
          <w:tab/>
        </w:r>
        <w:r w:rsidR="00E1274D">
          <w:rPr>
            <w:webHidden/>
          </w:rPr>
          <w:fldChar w:fldCharType="begin"/>
        </w:r>
        <w:r w:rsidR="00E1274D">
          <w:rPr>
            <w:webHidden/>
          </w:rPr>
          <w:instrText xml:space="preserve"> PAGEREF _Toc416107840 \h </w:instrText>
        </w:r>
        <w:r w:rsidR="00E1274D">
          <w:rPr>
            <w:webHidden/>
          </w:rPr>
        </w:r>
        <w:r w:rsidR="00E1274D">
          <w:rPr>
            <w:webHidden/>
          </w:rPr>
          <w:fldChar w:fldCharType="separate"/>
        </w:r>
        <w:r w:rsidR="00E1274D">
          <w:rPr>
            <w:webHidden/>
          </w:rPr>
          <w:t>8</w:t>
        </w:r>
        <w:r w:rsidR="00E1274D">
          <w:rPr>
            <w:webHidden/>
          </w:rPr>
          <w:fldChar w:fldCharType="end"/>
        </w:r>
      </w:hyperlink>
    </w:p>
    <w:p w:rsidR="00E1274D" w:rsidRDefault="00170E11">
      <w:pPr>
        <w:pStyle w:val="TOC3"/>
        <w:tabs>
          <w:tab w:val="left" w:pos="1985"/>
        </w:tabs>
        <w:rPr>
          <w:rFonts w:asciiTheme="minorHAnsi" w:eastAsiaTheme="minorEastAsia" w:hAnsiTheme="minorHAnsi" w:cstheme="minorBidi"/>
          <w:i w:val="0"/>
          <w:color w:val="auto"/>
          <w:sz w:val="22"/>
          <w:szCs w:val="22"/>
          <w:lang w:eastAsia="zh-CN"/>
        </w:rPr>
      </w:pPr>
      <w:hyperlink w:anchor="_Toc416107841" w:history="1">
        <w:r w:rsidR="00E1274D" w:rsidRPr="00FC5A91">
          <w:rPr>
            <w:rStyle w:val="Hyperlink"/>
          </w:rPr>
          <w:t>4.1.2.</w:t>
        </w:r>
        <w:r w:rsidR="00E1274D">
          <w:rPr>
            <w:rFonts w:asciiTheme="minorHAnsi" w:eastAsiaTheme="minorEastAsia" w:hAnsiTheme="minorHAnsi" w:cstheme="minorBidi"/>
            <w:i w:val="0"/>
            <w:color w:val="auto"/>
            <w:sz w:val="22"/>
            <w:szCs w:val="22"/>
            <w:lang w:eastAsia="zh-CN"/>
          </w:rPr>
          <w:tab/>
        </w:r>
        <w:r w:rsidR="00E1274D" w:rsidRPr="00FC5A91">
          <w:rPr>
            <w:rStyle w:val="Hyperlink"/>
          </w:rPr>
          <w:t>Regression approach</w:t>
        </w:r>
        <w:r w:rsidR="00E1274D">
          <w:rPr>
            <w:webHidden/>
          </w:rPr>
          <w:tab/>
        </w:r>
        <w:r w:rsidR="00E1274D">
          <w:rPr>
            <w:webHidden/>
          </w:rPr>
          <w:fldChar w:fldCharType="begin"/>
        </w:r>
        <w:r w:rsidR="00E1274D">
          <w:rPr>
            <w:webHidden/>
          </w:rPr>
          <w:instrText xml:space="preserve"> PAGEREF _Toc416107841 \h </w:instrText>
        </w:r>
        <w:r w:rsidR="00E1274D">
          <w:rPr>
            <w:webHidden/>
          </w:rPr>
        </w:r>
        <w:r w:rsidR="00E1274D">
          <w:rPr>
            <w:webHidden/>
          </w:rPr>
          <w:fldChar w:fldCharType="separate"/>
        </w:r>
        <w:r w:rsidR="00E1274D">
          <w:rPr>
            <w:webHidden/>
          </w:rPr>
          <w:t>19</w:t>
        </w:r>
        <w:r w:rsidR="00E1274D">
          <w:rPr>
            <w:webHidden/>
          </w:rPr>
          <w:fldChar w:fldCharType="end"/>
        </w:r>
      </w:hyperlink>
    </w:p>
    <w:p w:rsidR="00E1274D" w:rsidRDefault="00170E11">
      <w:pPr>
        <w:pStyle w:val="TOC2"/>
        <w:tabs>
          <w:tab w:val="left" w:pos="1134"/>
        </w:tabs>
        <w:rPr>
          <w:rFonts w:asciiTheme="minorHAnsi" w:eastAsiaTheme="minorEastAsia" w:hAnsiTheme="minorHAnsi" w:cstheme="minorBidi"/>
          <w:color w:val="auto"/>
          <w:sz w:val="22"/>
          <w:szCs w:val="22"/>
          <w:lang w:eastAsia="zh-CN"/>
        </w:rPr>
      </w:pPr>
      <w:hyperlink w:anchor="_Toc416107842" w:history="1">
        <w:r w:rsidR="00E1274D" w:rsidRPr="00FC5A91">
          <w:rPr>
            <w:rStyle w:val="Hyperlink"/>
          </w:rPr>
          <w:t>4.2.</w:t>
        </w:r>
        <w:r w:rsidR="00E1274D">
          <w:rPr>
            <w:rFonts w:asciiTheme="minorHAnsi" w:eastAsiaTheme="minorEastAsia" w:hAnsiTheme="minorHAnsi" w:cstheme="minorBidi"/>
            <w:color w:val="auto"/>
            <w:sz w:val="22"/>
            <w:szCs w:val="22"/>
            <w:lang w:eastAsia="zh-CN"/>
          </w:rPr>
          <w:tab/>
        </w:r>
        <w:r w:rsidR="00E1274D" w:rsidRPr="00FC5A91">
          <w:rPr>
            <w:rStyle w:val="Hyperlink"/>
          </w:rPr>
          <w:t>BART</w:t>
        </w:r>
        <w:r w:rsidR="00E1274D">
          <w:rPr>
            <w:webHidden/>
          </w:rPr>
          <w:tab/>
        </w:r>
        <w:r w:rsidR="00E1274D">
          <w:rPr>
            <w:webHidden/>
          </w:rPr>
          <w:fldChar w:fldCharType="begin"/>
        </w:r>
        <w:r w:rsidR="00E1274D">
          <w:rPr>
            <w:webHidden/>
          </w:rPr>
          <w:instrText xml:space="preserve"> PAGEREF _Toc416107842 \h </w:instrText>
        </w:r>
        <w:r w:rsidR="00E1274D">
          <w:rPr>
            <w:webHidden/>
          </w:rPr>
        </w:r>
        <w:r w:rsidR="00E1274D">
          <w:rPr>
            <w:webHidden/>
          </w:rPr>
          <w:fldChar w:fldCharType="separate"/>
        </w:r>
        <w:r w:rsidR="00E1274D">
          <w:rPr>
            <w:webHidden/>
          </w:rPr>
          <w:t>27</w:t>
        </w:r>
        <w:r w:rsidR="00E1274D">
          <w:rPr>
            <w:webHidden/>
          </w:rPr>
          <w:fldChar w:fldCharType="end"/>
        </w:r>
      </w:hyperlink>
    </w:p>
    <w:p w:rsidR="00E1274D" w:rsidRDefault="00170E11">
      <w:pPr>
        <w:pStyle w:val="TOC3"/>
        <w:tabs>
          <w:tab w:val="left" w:pos="1985"/>
        </w:tabs>
        <w:rPr>
          <w:rFonts w:asciiTheme="minorHAnsi" w:eastAsiaTheme="minorEastAsia" w:hAnsiTheme="minorHAnsi" w:cstheme="minorBidi"/>
          <w:i w:val="0"/>
          <w:color w:val="auto"/>
          <w:sz w:val="22"/>
          <w:szCs w:val="22"/>
          <w:lang w:eastAsia="zh-CN"/>
        </w:rPr>
      </w:pPr>
      <w:hyperlink w:anchor="_Toc416107843" w:history="1">
        <w:r w:rsidR="00E1274D" w:rsidRPr="00FC5A91">
          <w:rPr>
            <w:rStyle w:val="Hyperlink"/>
          </w:rPr>
          <w:t>4.2.1.</w:t>
        </w:r>
        <w:r w:rsidR="00E1274D">
          <w:rPr>
            <w:rFonts w:asciiTheme="minorHAnsi" w:eastAsiaTheme="minorEastAsia" w:hAnsiTheme="minorHAnsi" w:cstheme="minorBidi"/>
            <w:i w:val="0"/>
            <w:color w:val="auto"/>
            <w:sz w:val="22"/>
            <w:szCs w:val="22"/>
            <w:lang w:eastAsia="zh-CN"/>
          </w:rPr>
          <w:tab/>
        </w:r>
        <w:r w:rsidR="00E1274D" w:rsidRPr="00FC5A91">
          <w:rPr>
            <w:rStyle w:val="Hyperlink"/>
          </w:rPr>
          <w:t>Parameter tuning</w:t>
        </w:r>
        <w:r w:rsidR="00E1274D">
          <w:rPr>
            <w:webHidden/>
          </w:rPr>
          <w:tab/>
        </w:r>
        <w:r w:rsidR="00E1274D">
          <w:rPr>
            <w:webHidden/>
          </w:rPr>
          <w:fldChar w:fldCharType="begin"/>
        </w:r>
        <w:r w:rsidR="00E1274D">
          <w:rPr>
            <w:webHidden/>
          </w:rPr>
          <w:instrText xml:space="preserve"> PAGEREF _Toc416107843 \h </w:instrText>
        </w:r>
        <w:r w:rsidR="00E1274D">
          <w:rPr>
            <w:webHidden/>
          </w:rPr>
        </w:r>
        <w:r w:rsidR="00E1274D">
          <w:rPr>
            <w:webHidden/>
          </w:rPr>
          <w:fldChar w:fldCharType="separate"/>
        </w:r>
        <w:r w:rsidR="00E1274D">
          <w:rPr>
            <w:webHidden/>
          </w:rPr>
          <w:t>27</w:t>
        </w:r>
        <w:r w:rsidR="00E1274D">
          <w:rPr>
            <w:webHidden/>
          </w:rPr>
          <w:fldChar w:fldCharType="end"/>
        </w:r>
      </w:hyperlink>
    </w:p>
    <w:p w:rsidR="00E1274D" w:rsidRDefault="00170E11">
      <w:pPr>
        <w:pStyle w:val="TOC3"/>
        <w:tabs>
          <w:tab w:val="left" w:pos="1985"/>
        </w:tabs>
        <w:rPr>
          <w:rFonts w:asciiTheme="minorHAnsi" w:eastAsiaTheme="minorEastAsia" w:hAnsiTheme="minorHAnsi" w:cstheme="minorBidi"/>
          <w:i w:val="0"/>
          <w:color w:val="auto"/>
          <w:sz w:val="22"/>
          <w:szCs w:val="22"/>
          <w:lang w:eastAsia="zh-CN"/>
        </w:rPr>
      </w:pPr>
      <w:hyperlink w:anchor="_Toc416107844" w:history="1">
        <w:r w:rsidR="00E1274D" w:rsidRPr="00FC5A91">
          <w:rPr>
            <w:rStyle w:val="Hyperlink"/>
          </w:rPr>
          <w:t>4.2.2.</w:t>
        </w:r>
        <w:r w:rsidR="00E1274D">
          <w:rPr>
            <w:rFonts w:asciiTheme="minorHAnsi" w:eastAsiaTheme="minorEastAsia" w:hAnsiTheme="minorHAnsi" w:cstheme="minorBidi"/>
            <w:i w:val="0"/>
            <w:color w:val="auto"/>
            <w:sz w:val="22"/>
            <w:szCs w:val="22"/>
            <w:lang w:eastAsia="zh-CN"/>
          </w:rPr>
          <w:tab/>
        </w:r>
        <w:r w:rsidR="00E1274D" w:rsidRPr="00FC5A91">
          <w:rPr>
            <w:rStyle w:val="Hyperlink"/>
          </w:rPr>
          <w:t>Variable importance</w:t>
        </w:r>
        <w:r w:rsidR="00E1274D">
          <w:rPr>
            <w:webHidden/>
          </w:rPr>
          <w:tab/>
        </w:r>
        <w:r w:rsidR="00E1274D">
          <w:rPr>
            <w:webHidden/>
          </w:rPr>
          <w:fldChar w:fldCharType="begin"/>
        </w:r>
        <w:r w:rsidR="00E1274D">
          <w:rPr>
            <w:webHidden/>
          </w:rPr>
          <w:instrText xml:space="preserve"> PAGEREF _Toc416107844 \h </w:instrText>
        </w:r>
        <w:r w:rsidR="00E1274D">
          <w:rPr>
            <w:webHidden/>
          </w:rPr>
        </w:r>
        <w:r w:rsidR="00E1274D">
          <w:rPr>
            <w:webHidden/>
          </w:rPr>
          <w:fldChar w:fldCharType="separate"/>
        </w:r>
        <w:r w:rsidR="00E1274D">
          <w:rPr>
            <w:webHidden/>
          </w:rPr>
          <w:t>28</w:t>
        </w:r>
        <w:r w:rsidR="00E1274D">
          <w:rPr>
            <w:webHidden/>
          </w:rPr>
          <w:fldChar w:fldCharType="end"/>
        </w:r>
      </w:hyperlink>
    </w:p>
    <w:p w:rsidR="00E1274D" w:rsidRDefault="00170E11">
      <w:pPr>
        <w:pStyle w:val="TOC3"/>
        <w:tabs>
          <w:tab w:val="left" w:pos="1985"/>
        </w:tabs>
        <w:rPr>
          <w:rFonts w:asciiTheme="minorHAnsi" w:eastAsiaTheme="minorEastAsia" w:hAnsiTheme="minorHAnsi" w:cstheme="minorBidi"/>
          <w:i w:val="0"/>
          <w:color w:val="auto"/>
          <w:sz w:val="22"/>
          <w:szCs w:val="22"/>
          <w:lang w:eastAsia="zh-CN"/>
        </w:rPr>
      </w:pPr>
      <w:hyperlink w:anchor="_Toc416107845" w:history="1">
        <w:r w:rsidR="00E1274D" w:rsidRPr="00FC5A91">
          <w:rPr>
            <w:rStyle w:val="Hyperlink"/>
          </w:rPr>
          <w:t>4.2.3.</w:t>
        </w:r>
        <w:r w:rsidR="00E1274D">
          <w:rPr>
            <w:rFonts w:asciiTheme="minorHAnsi" w:eastAsiaTheme="minorEastAsia" w:hAnsiTheme="minorHAnsi" w:cstheme="minorBidi"/>
            <w:i w:val="0"/>
            <w:color w:val="auto"/>
            <w:sz w:val="22"/>
            <w:szCs w:val="22"/>
            <w:lang w:eastAsia="zh-CN"/>
          </w:rPr>
          <w:tab/>
        </w:r>
        <w:r w:rsidR="00E1274D" w:rsidRPr="00FC5A91">
          <w:rPr>
            <w:rStyle w:val="Hyperlink"/>
          </w:rPr>
          <w:t>Prediction</w:t>
        </w:r>
        <w:r w:rsidR="00E1274D">
          <w:rPr>
            <w:webHidden/>
          </w:rPr>
          <w:tab/>
        </w:r>
        <w:r w:rsidR="00E1274D">
          <w:rPr>
            <w:webHidden/>
          </w:rPr>
          <w:fldChar w:fldCharType="begin"/>
        </w:r>
        <w:r w:rsidR="00E1274D">
          <w:rPr>
            <w:webHidden/>
          </w:rPr>
          <w:instrText xml:space="preserve"> PAGEREF _Toc416107845 \h </w:instrText>
        </w:r>
        <w:r w:rsidR="00E1274D">
          <w:rPr>
            <w:webHidden/>
          </w:rPr>
        </w:r>
        <w:r w:rsidR="00E1274D">
          <w:rPr>
            <w:webHidden/>
          </w:rPr>
          <w:fldChar w:fldCharType="separate"/>
        </w:r>
        <w:r w:rsidR="00E1274D">
          <w:rPr>
            <w:webHidden/>
          </w:rPr>
          <w:t>29</w:t>
        </w:r>
        <w:r w:rsidR="00E1274D">
          <w:rPr>
            <w:webHidden/>
          </w:rPr>
          <w:fldChar w:fldCharType="end"/>
        </w:r>
      </w:hyperlink>
    </w:p>
    <w:p w:rsidR="00E1274D" w:rsidRDefault="00170E11">
      <w:pPr>
        <w:pStyle w:val="TOC1"/>
        <w:rPr>
          <w:rFonts w:asciiTheme="minorHAnsi" w:eastAsiaTheme="minorEastAsia" w:hAnsiTheme="minorHAnsi" w:cstheme="minorBidi"/>
          <w:color w:val="auto"/>
          <w:sz w:val="22"/>
          <w:szCs w:val="22"/>
          <w:lang w:eastAsia="zh-CN"/>
        </w:rPr>
      </w:pPr>
      <w:hyperlink w:anchor="_Toc416107846" w:history="1">
        <w:r w:rsidR="00E1274D" w:rsidRPr="00FC5A91">
          <w:rPr>
            <w:rStyle w:val="Hyperlink"/>
          </w:rPr>
          <w:t>5.</w:t>
        </w:r>
        <w:r w:rsidR="00E1274D">
          <w:rPr>
            <w:rFonts w:asciiTheme="minorHAnsi" w:eastAsiaTheme="minorEastAsia" w:hAnsiTheme="minorHAnsi" w:cstheme="minorBidi"/>
            <w:color w:val="auto"/>
            <w:sz w:val="22"/>
            <w:szCs w:val="22"/>
            <w:lang w:eastAsia="zh-CN"/>
          </w:rPr>
          <w:tab/>
        </w:r>
        <w:r w:rsidR="00E1274D" w:rsidRPr="00FC5A91">
          <w:rPr>
            <w:rStyle w:val="Hyperlink"/>
          </w:rPr>
          <w:t>Discussion and future work</w:t>
        </w:r>
        <w:r w:rsidR="00E1274D">
          <w:rPr>
            <w:webHidden/>
          </w:rPr>
          <w:tab/>
        </w:r>
        <w:r w:rsidR="00E1274D">
          <w:rPr>
            <w:webHidden/>
          </w:rPr>
          <w:fldChar w:fldCharType="begin"/>
        </w:r>
        <w:r w:rsidR="00E1274D">
          <w:rPr>
            <w:webHidden/>
          </w:rPr>
          <w:instrText xml:space="preserve"> PAGEREF _Toc416107846 \h </w:instrText>
        </w:r>
        <w:r w:rsidR="00E1274D">
          <w:rPr>
            <w:webHidden/>
          </w:rPr>
        </w:r>
        <w:r w:rsidR="00E1274D">
          <w:rPr>
            <w:webHidden/>
          </w:rPr>
          <w:fldChar w:fldCharType="separate"/>
        </w:r>
        <w:r w:rsidR="00E1274D">
          <w:rPr>
            <w:webHidden/>
          </w:rPr>
          <w:t>30</w:t>
        </w:r>
        <w:r w:rsidR="00E1274D">
          <w:rPr>
            <w:webHidden/>
          </w:rPr>
          <w:fldChar w:fldCharType="end"/>
        </w:r>
      </w:hyperlink>
    </w:p>
    <w:p w:rsidR="00E1274D" w:rsidRDefault="00170E11">
      <w:pPr>
        <w:pStyle w:val="TOC1"/>
        <w:rPr>
          <w:rFonts w:asciiTheme="minorHAnsi" w:eastAsiaTheme="minorEastAsia" w:hAnsiTheme="minorHAnsi" w:cstheme="minorBidi"/>
          <w:color w:val="auto"/>
          <w:sz w:val="22"/>
          <w:szCs w:val="22"/>
          <w:lang w:eastAsia="zh-CN"/>
        </w:rPr>
      </w:pPr>
      <w:hyperlink w:anchor="_Toc416107847" w:history="1">
        <w:r w:rsidR="00E1274D" w:rsidRPr="00FC5A91">
          <w:rPr>
            <w:rStyle w:val="Hyperlink"/>
          </w:rPr>
          <w:t>6.</w:t>
        </w:r>
        <w:r w:rsidR="00E1274D">
          <w:rPr>
            <w:rFonts w:asciiTheme="minorHAnsi" w:eastAsiaTheme="minorEastAsia" w:hAnsiTheme="minorHAnsi" w:cstheme="minorBidi"/>
            <w:color w:val="auto"/>
            <w:sz w:val="22"/>
            <w:szCs w:val="22"/>
            <w:lang w:eastAsia="zh-CN"/>
          </w:rPr>
          <w:tab/>
        </w:r>
        <w:r w:rsidR="00E1274D" w:rsidRPr="00FC5A91">
          <w:rPr>
            <w:rStyle w:val="Hyperlink"/>
          </w:rPr>
          <w:t>Acknowledgements</w:t>
        </w:r>
        <w:r w:rsidR="00E1274D">
          <w:rPr>
            <w:webHidden/>
          </w:rPr>
          <w:tab/>
        </w:r>
        <w:r w:rsidR="00E1274D">
          <w:rPr>
            <w:webHidden/>
          </w:rPr>
          <w:fldChar w:fldCharType="begin"/>
        </w:r>
        <w:r w:rsidR="00E1274D">
          <w:rPr>
            <w:webHidden/>
          </w:rPr>
          <w:instrText xml:space="preserve"> PAGEREF _Toc416107847 \h </w:instrText>
        </w:r>
        <w:r w:rsidR="00E1274D">
          <w:rPr>
            <w:webHidden/>
          </w:rPr>
        </w:r>
        <w:r w:rsidR="00E1274D">
          <w:rPr>
            <w:webHidden/>
          </w:rPr>
          <w:fldChar w:fldCharType="separate"/>
        </w:r>
        <w:r w:rsidR="00E1274D">
          <w:rPr>
            <w:webHidden/>
          </w:rPr>
          <w:t>31</w:t>
        </w:r>
        <w:r w:rsidR="00E1274D">
          <w:rPr>
            <w:webHidden/>
          </w:rPr>
          <w:fldChar w:fldCharType="end"/>
        </w:r>
      </w:hyperlink>
    </w:p>
    <w:p w:rsidR="00E1274D" w:rsidRDefault="00170E11">
      <w:pPr>
        <w:pStyle w:val="TOC1"/>
        <w:rPr>
          <w:rFonts w:asciiTheme="minorHAnsi" w:eastAsiaTheme="minorEastAsia" w:hAnsiTheme="minorHAnsi" w:cstheme="minorBidi"/>
          <w:color w:val="auto"/>
          <w:sz w:val="22"/>
          <w:szCs w:val="22"/>
          <w:lang w:eastAsia="zh-CN"/>
        </w:rPr>
      </w:pPr>
      <w:hyperlink w:anchor="_Toc416107848" w:history="1">
        <w:r w:rsidR="00E1274D" w:rsidRPr="00FC5A91">
          <w:rPr>
            <w:rStyle w:val="Hyperlink"/>
          </w:rPr>
          <w:t>References</w:t>
        </w:r>
        <w:r w:rsidR="00E1274D">
          <w:rPr>
            <w:webHidden/>
          </w:rPr>
          <w:tab/>
        </w:r>
        <w:r w:rsidR="00E1274D">
          <w:rPr>
            <w:webHidden/>
          </w:rPr>
          <w:fldChar w:fldCharType="begin"/>
        </w:r>
        <w:r w:rsidR="00E1274D">
          <w:rPr>
            <w:webHidden/>
          </w:rPr>
          <w:instrText xml:space="preserve"> PAGEREF _Toc416107848 \h </w:instrText>
        </w:r>
        <w:r w:rsidR="00E1274D">
          <w:rPr>
            <w:webHidden/>
          </w:rPr>
        </w:r>
        <w:r w:rsidR="00E1274D">
          <w:rPr>
            <w:webHidden/>
          </w:rPr>
          <w:fldChar w:fldCharType="separate"/>
        </w:r>
        <w:r w:rsidR="00E1274D">
          <w:rPr>
            <w:webHidden/>
          </w:rPr>
          <w:t>32</w:t>
        </w:r>
        <w:r w:rsidR="00E1274D">
          <w:rPr>
            <w:webHidden/>
          </w:rPr>
          <w:fldChar w:fldCharType="end"/>
        </w:r>
      </w:hyperlink>
    </w:p>
    <w:p w:rsidR="00E1274D" w:rsidRDefault="00170E11">
      <w:pPr>
        <w:pStyle w:val="TOC1"/>
        <w:rPr>
          <w:rFonts w:asciiTheme="minorHAnsi" w:eastAsiaTheme="minorEastAsia" w:hAnsiTheme="minorHAnsi" w:cstheme="minorBidi"/>
          <w:color w:val="auto"/>
          <w:sz w:val="22"/>
          <w:szCs w:val="22"/>
          <w:lang w:eastAsia="zh-CN"/>
        </w:rPr>
      </w:pPr>
      <w:hyperlink w:anchor="_Toc416107849" w:history="1">
        <w:r w:rsidR="00E1274D" w:rsidRPr="00FC5A91">
          <w:rPr>
            <w:rStyle w:val="Hyperlink"/>
            <w:lang w:eastAsia="en-US"/>
          </w:rPr>
          <w:t>Bibliographic information</w:t>
        </w:r>
        <w:r w:rsidR="00E1274D">
          <w:rPr>
            <w:webHidden/>
          </w:rPr>
          <w:tab/>
        </w:r>
        <w:r w:rsidR="00E1274D">
          <w:rPr>
            <w:webHidden/>
          </w:rPr>
          <w:fldChar w:fldCharType="begin"/>
        </w:r>
        <w:r w:rsidR="00E1274D">
          <w:rPr>
            <w:webHidden/>
          </w:rPr>
          <w:instrText xml:space="preserve"> PAGEREF _Toc416107849 \h </w:instrText>
        </w:r>
        <w:r w:rsidR="00E1274D">
          <w:rPr>
            <w:webHidden/>
          </w:rPr>
        </w:r>
        <w:r w:rsidR="00E1274D">
          <w:rPr>
            <w:webHidden/>
          </w:rPr>
          <w:fldChar w:fldCharType="separate"/>
        </w:r>
        <w:r w:rsidR="00E1274D">
          <w:rPr>
            <w:webHidden/>
          </w:rPr>
          <w:t>33</w:t>
        </w:r>
        <w:r w:rsidR="00E1274D">
          <w:rPr>
            <w:webHidden/>
          </w:rPr>
          <w:fldChar w:fldCharType="end"/>
        </w:r>
      </w:hyperlink>
    </w:p>
    <w:p w:rsidR="00E1274D" w:rsidRDefault="00170E11">
      <w:pPr>
        <w:pStyle w:val="TOC1"/>
        <w:rPr>
          <w:rFonts w:asciiTheme="minorHAnsi" w:eastAsiaTheme="minorEastAsia" w:hAnsiTheme="minorHAnsi" w:cstheme="minorBidi"/>
          <w:color w:val="auto"/>
          <w:sz w:val="22"/>
          <w:szCs w:val="22"/>
          <w:lang w:eastAsia="zh-CN"/>
        </w:rPr>
      </w:pPr>
      <w:hyperlink w:anchor="_Toc416107850" w:history="1">
        <w:r w:rsidR="00E1274D" w:rsidRPr="00FC5A91">
          <w:rPr>
            <w:rStyle w:val="Hyperlink"/>
            <w:lang w:eastAsia="en-US"/>
          </w:rPr>
          <w:t>Report distribution</w:t>
        </w:r>
        <w:r w:rsidR="00E1274D">
          <w:rPr>
            <w:webHidden/>
          </w:rPr>
          <w:tab/>
        </w:r>
        <w:r w:rsidR="00E1274D">
          <w:rPr>
            <w:webHidden/>
          </w:rPr>
          <w:fldChar w:fldCharType="begin"/>
        </w:r>
        <w:r w:rsidR="00E1274D">
          <w:rPr>
            <w:webHidden/>
          </w:rPr>
          <w:instrText xml:space="preserve"> PAGEREF _Toc416107850 \h </w:instrText>
        </w:r>
        <w:r w:rsidR="00E1274D">
          <w:rPr>
            <w:webHidden/>
          </w:rPr>
        </w:r>
        <w:r w:rsidR="00E1274D">
          <w:rPr>
            <w:webHidden/>
          </w:rPr>
          <w:fldChar w:fldCharType="separate"/>
        </w:r>
        <w:r w:rsidR="00E1274D">
          <w:rPr>
            <w:webHidden/>
          </w:rPr>
          <w:t>34</w:t>
        </w:r>
        <w:r w:rsidR="00E1274D">
          <w:rPr>
            <w:webHidden/>
          </w:rPr>
          <w:fldChar w:fldCharType="end"/>
        </w:r>
      </w:hyperlink>
    </w:p>
    <w:p w:rsidR="00B375E7" w:rsidRDefault="002B6311" w:rsidP="00B375E7">
      <w:pPr>
        <w:tabs>
          <w:tab w:val="right" w:pos="8504"/>
        </w:tabs>
        <w:rPr>
          <w:caps/>
          <w:noProof/>
        </w:rPr>
      </w:pPr>
      <w:r>
        <w:rPr>
          <w:caps/>
          <w:noProof/>
        </w:rPr>
        <w:fldChar w:fldCharType="end"/>
      </w:r>
    </w:p>
    <w:p w:rsidR="00B375E7" w:rsidRPr="002B6311" w:rsidRDefault="002B6311" w:rsidP="00B375E7">
      <w:pPr>
        <w:adjustRightInd/>
        <w:spacing w:line="240" w:lineRule="auto"/>
        <w:rPr>
          <w:b/>
          <w:caps/>
          <w:noProof/>
        </w:rPr>
      </w:pPr>
      <w:r w:rsidRPr="002B6311">
        <w:rPr>
          <w:b/>
          <w:noProof/>
        </w:rPr>
        <w:t>List of tables</w:t>
      </w:r>
    </w:p>
    <w:p w:rsidR="00E1274D" w:rsidRDefault="002B6311">
      <w:pPr>
        <w:pStyle w:val="TableofFigures"/>
        <w:rPr>
          <w:rFonts w:asciiTheme="minorHAnsi" w:eastAsiaTheme="minorEastAsia" w:hAnsiTheme="minorHAnsi" w:cstheme="minorBidi"/>
          <w:sz w:val="22"/>
          <w:szCs w:val="22"/>
          <w:lang w:eastAsia="zh-CN"/>
        </w:rPr>
      </w:pPr>
      <w:r>
        <w:rPr>
          <w:caps/>
        </w:rPr>
        <w:fldChar w:fldCharType="begin"/>
      </w:r>
      <w:r>
        <w:rPr>
          <w:caps/>
        </w:rPr>
        <w:instrText xml:space="preserve"> TOC \h \z \c "Table" </w:instrText>
      </w:r>
      <w:r>
        <w:rPr>
          <w:caps/>
        </w:rPr>
        <w:fldChar w:fldCharType="separate"/>
      </w:r>
      <w:hyperlink w:anchor="_Toc416107851" w:history="1">
        <w:r w:rsidR="00E1274D" w:rsidRPr="005D3FC1">
          <w:rPr>
            <w:rStyle w:val="Hyperlink"/>
          </w:rPr>
          <w:t>Table 1 RF OOB error rate at different subset size of predictors randomly sampled at each split with the number of trees fixed at 1000.</w:t>
        </w:r>
        <w:r w:rsidR="00E1274D">
          <w:rPr>
            <w:webHidden/>
          </w:rPr>
          <w:tab/>
        </w:r>
        <w:r w:rsidR="00E1274D">
          <w:rPr>
            <w:webHidden/>
          </w:rPr>
          <w:fldChar w:fldCharType="begin"/>
        </w:r>
        <w:r w:rsidR="00E1274D">
          <w:rPr>
            <w:webHidden/>
          </w:rPr>
          <w:instrText xml:space="preserve"> PAGEREF _Toc416107851 \h </w:instrText>
        </w:r>
        <w:r w:rsidR="00E1274D">
          <w:rPr>
            <w:webHidden/>
          </w:rPr>
        </w:r>
        <w:r w:rsidR="00E1274D">
          <w:rPr>
            <w:webHidden/>
          </w:rPr>
          <w:fldChar w:fldCharType="separate"/>
        </w:r>
        <w:r w:rsidR="00E1274D">
          <w:rPr>
            <w:webHidden/>
          </w:rPr>
          <w:t>10</w:t>
        </w:r>
        <w:r w:rsidR="00E1274D">
          <w:rPr>
            <w:webHidden/>
          </w:rPr>
          <w:fldChar w:fldCharType="end"/>
        </w:r>
      </w:hyperlink>
    </w:p>
    <w:p w:rsidR="00E1274D" w:rsidRDefault="00170E11">
      <w:pPr>
        <w:pStyle w:val="TableofFigures"/>
        <w:rPr>
          <w:rFonts w:asciiTheme="minorHAnsi" w:eastAsiaTheme="minorEastAsia" w:hAnsiTheme="minorHAnsi" w:cstheme="minorBidi"/>
          <w:sz w:val="22"/>
          <w:szCs w:val="22"/>
          <w:lang w:eastAsia="zh-CN"/>
        </w:rPr>
      </w:pPr>
      <w:hyperlink w:anchor="_Toc416107852" w:history="1">
        <w:r w:rsidR="00E1274D" w:rsidRPr="005D3FC1">
          <w:rPr>
            <w:rStyle w:val="Hyperlink"/>
          </w:rPr>
          <w:t>Table 2 RF classification results in ratio with 5-fold cross-validation.</w:t>
        </w:r>
        <w:r w:rsidR="00E1274D">
          <w:rPr>
            <w:webHidden/>
          </w:rPr>
          <w:tab/>
        </w:r>
        <w:r w:rsidR="00E1274D">
          <w:rPr>
            <w:webHidden/>
          </w:rPr>
          <w:fldChar w:fldCharType="begin"/>
        </w:r>
        <w:r w:rsidR="00E1274D">
          <w:rPr>
            <w:webHidden/>
          </w:rPr>
          <w:instrText xml:space="preserve"> PAGEREF _Toc416107852 \h </w:instrText>
        </w:r>
        <w:r w:rsidR="00E1274D">
          <w:rPr>
            <w:webHidden/>
          </w:rPr>
        </w:r>
        <w:r w:rsidR="00E1274D">
          <w:rPr>
            <w:webHidden/>
          </w:rPr>
          <w:fldChar w:fldCharType="separate"/>
        </w:r>
        <w:r w:rsidR="00E1274D">
          <w:rPr>
            <w:webHidden/>
          </w:rPr>
          <w:t>15</w:t>
        </w:r>
        <w:r w:rsidR="00E1274D">
          <w:rPr>
            <w:webHidden/>
          </w:rPr>
          <w:fldChar w:fldCharType="end"/>
        </w:r>
      </w:hyperlink>
    </w:p>
    <w:p w:rsidR="00E1274D" w:rsidRDefault="00170E11">
      <w:pPr>
        <w:pStyle w:val="TableofFigures"/>
        <w:rPr>
          <w:rFonts w:asciiTheme="minorHAnsi" w:eastAsiaTheme="minorEastAsia" w:hAnsiTheme="minorHAnsi" w:cstheme="minorBidi"/>
          <w:sz w:val="22"/>
          <w:szCs w:val="22"/>
          <w:lang w:eastAsia="zh-CN"/>
        </w:rPr>
      </w:pPr>
      <w:hyperlink w:anchor="_Toc416107853" w:history="1">
        <w:r w:rsidR="00E1274D" w:rsidRPr="005D3FC1">
          <w:rPr>
            <w:rStyle w:val="Hyperlink"/>
          </w:rPr>
          <w:t>Table 3 RF classification results in number of wells with 5-fold cross-validation.</w:t>
        </w:r>
        <w:r w:rsidR="00E1274D">
          <w:rPr>
            <w:webHidden/>
          </w:rPr>
          <w:tab/>
        </w:r>
        <w:r w:rsidR="00E1274D">
          <w:rPr>
            <w:webHidden/>
          </w:rPr>
          <w:fldChar w:fldCharType="begin"/>
        </w:r>
        <w:r w:rsidR="00E1274D">
          <w:rPr>
            <w:webHidden/>
          </w:rPr>
          <w:instrText xml:space="preserve"> PAGEREF _Toc416107853 \h </w:instrText>
        </w:r>
        <w:r w:rsidR="00E1274D">
          <w:rPr>
            <w:webHidden/>
          </w:rPr>
        </w:r>
        <w:r w:rsidR="00E1274D">
          <w:rPr>
            <w:webHidden/>
          </w:rPr>
          <w:fldChar w:fldCharType="separate"/>
        </w:r>
        <w:r w:rsidR="00E1274D">
          <w:rPr>
            <w:webHidden/>
          </w:rPr>
          <w:t>16</w:t>
        </w:r>
        <w:r w:rsidR="00E1274D">
          <w:rPr>
            <w:webHidden/>
          </w:rPr>
          <w:fldChar w:fldCharType="end"/>
        </w:r>
      </w:hyperlink>
    </w:p>
    <w:p w:rsidR="00E1274D" w:rsidRDefault="00170E11">
      <w:pPr>
        <w:pStyle w:val="TableofFigures"/>
        <w:rPr>
          <w:rFonts w:asciiTheme="minorHAnsi" w:eastAsiaTheme="minorEastAsia" w:hAnsiTheme="minorHAnsi" w:cstheme="minorBidi"/>
          <w:sz w:val="22"/>
          <w:szCs w:val="22"/>
          <w:lang w:eastAsia="zh-CN"/>
        </w:rPr>
      </w:pPr>
      <w:hyperlink w:anchor="_Toc416107854" w:history="1">
        <w:r w:rsidR="00E1274D" w:rsidRPr="005D3FC1">
          <w:rPr>
            <w:rStyle w:val="Hyperlink"/>
          </w:rPr>
          <w:t>Table 4 RF classification results in ratio with different fold cross-validation.</w:t>
        </w:r>
        <w:r w:rsidR="00E1274D">
          <w:rPr>
            <w:webHidden/>
          </w:rPr>
          <w:tab/>
        </w:r>
        <w:r w:rsidR="00E1274D">
          <w:rPr>
            <w:webHidden/>
          </w:rPr>
          <w:fldChar w:fldCharType="begin"/>
        </w:r>
        <w:r w:rsidR="00E1274D">
          <w:rPr>
            <w:webHidden/>
          </w:rPr>
          <w:instrText xml:space="preserve"> PAGEREF _Toc416107854 \h </w:instrText>
        </w:r>
        <w:r w:rsidR="00E1274D">
          <w:rPr>
            <w:webHidden/>
          </w:rPr>
        </w:r>
        <w:r w:rsidR="00E1274D">
          <w:rPr>
            <w:webHidden/>
          </w:rPr>
          <w:fldChar w:fldCharType="separate"/>
        </w:r>
        <w:r w:rsidR="00E1274D">
          <w:rPr>
            <w:webHidden/>
          </w:rPr>
          <w:t>16</w:t>
        </w:r>
        <w:r w:rsidR="00E1274D">
          <w:rPr>
            <w:webHidden/>
          </w:rPr>
          <w:fldChar w:fldCharType="end"/>
        </w:r>
      </w:hyperlink>
    </w:p>
    <w:p w:rsidR="00E1274D" w:rsidRDefault="00170E11">
      <w:pPr>
        <w:pStyle w:val="TableofFigures"/>
        <w:rPr>
          <w:rFonts w:asciiTheme="minorHAnsi" w:eastAsiaTheme="minorEastAsia" w:hAnsiTheme="minorHAnsi" w:cstheme="minorBidi"/>
          <w:sz w:val="22"/>
          <w:szCs w:val="22"/>
          <w:lang w:eastAsia="zh-CN"/>
        </w:rPr>
      </w:pPr>
      <w:hyperlink w:anchor="_Toc416107855" w:history="1">
        <w:r w:rsidR="00E1274D" w:rsidRPr="005D3FC1">
          <w:rPr>
            <w:rStyle w:val="Hyperlink"/>
          </w:rPr>
          <w:t>Table 5 RF classification results in ratio with 5-fold cross-validation using only four important predictors: true vertical depth, Tmax, S2 and S3.</w:t>
        </w:r>
        <w:r w:rsidR="00E1274D">
          <w:rPr>
            <w:webHidden/>
          </w:rPr>
          <w:tab/>
        </w:r>
        <w:r w:rsidR="00E1274D">
          <w:rPr>
            <w:webHidden/>
          </w:rPr>
          <w:fldChar w:fldCharType="begin"/>
        </w:r>
        <w:r w:rsidR="00E1274D">
          <w:rPr>
            <w:webHidden/>
          </w:rPr>
          <w:instrText xml:space="preserve"> PAGEREF _Toc416107855 \h </w:instrText>
        </w:r>
        <w:r w:rsidR="00E1274D">
          <w:rPr>
            <w:webHidden/>
          </w:rPr>
        </w:r>
        <w:r w:rsidR="00E1274D">
          <w:rPr>
            <w:webHidden/>
          </w:rPr>
          <w:fldChar w:fldCharType="separate"/>
        </w:r>
        <w:r w:rsidR="00E1274D">
          <w:rPr>
            <w:webHidden/>
          </w:rPr>
          <w:t>19</w:t>
        </w:r>
        <w:r w:rsidR="00E1274D">
          <w:rPr>
            <w:webHidden/>
          </w:rPr>
          <w:fldChar w:fldCharType="end"/>
        </w:r>
      </w:hyperlink>
    </w:p>
    <w:p w:rsidR="00E1274D" w:rsidRDefault="00170E11">
      <w:pPr>
        <w:pStyle w:val="TableofFigures"/>
        <w:rPr>
          <w:rFonts w:asciiTheme="minorHAnsi" w:eastAsiaTheme="minorEastAsia" w:hAnsiTheme="minorHAnsi" w:cstheme="minorBidi"/>
          <w:sz w:val="22"/>
          <w:szCs w:val="22"/>
          <w:lang w:eastAsia="zh-CN"/>
        </w:rPr>
      </w:pPr>
      <w:hyperlink w:anchor="_Toc416107856" w:history="1">
        <w:r w:rsidR="00E1274D" w:rsidRPr="005D3FC1">
          <w:rPr>
            <w:rStyle w:val="Hyperlink"/>
          </w:rPr>
          <w:t>Table 6 RF OOB MSE at different subset size of predictors randomly sampled at each split with the number of trees fixed at 1000.</w:t>
        </w:r>
        <w:r w:rsidR="00E1274D">
          <w:rPr>
            <w:webHidden/>
          </w:rPr>
          <w:tab/>
        </w:r>
        <w:r w:rsidR="00E1274D">
          <w:rPr>
            <w:webHidden/>
          </w:rPr>
          <w:fldChar w:fldCharType="begin"/>
        </w:r>
        <w:r w:rsidR="00E1274D">
          <w:rPr>
            <w:webHidden/>
          </w:rPr>
          <w:instrText xml:space="preserve"> PAGEREF _Toc416107856 \h </w:instrText>
        </w:r>
        <w:r w:rsidR="00E1274D">
          <w:rPr>
            <w:webHidden/>
          </w:rPr>
        </w:r>
        <w:r w:rsidR="00E1274D">
          <w:rPr>
            <w:webHidden/>
          </w:rPr>
          <w:fldChar w:fldCharType="separate"/>
        </w:r>
        <w:r w:rsidR="00E1274D">
          <w:rPr>
            <w:webHidden/>
          </w:rPr>
          <w:t>21</w:t>
        </w:r>
        <w:r w:rsidR="00E1274D">
          <w:rPr>
            <w:webHidden/>
          </w:rPr>
          <w:fldChar w:fldCharType="end"/>
        </w:r>
      </w:hyperlink>
    </w:p>
    <w:p w:rsidR="00E1274D" w:rsidRDefault="00170E11">
      <w:pPr>
        <w:pStyle w:val="TableofFigures"/>
        <w:rPr>
          <w:rFonts w:asciiTheme="minorHAnsi" w:eastAsiaTheme="minorEastAsia" w:hAnsiTheme="minorHAnsi" w:cstheme="minorBidi"/>
          <w:sz w:val="22"/>
          <w:szCs w:val="22"/>
          <w:lang w:eastAsia="zh-CN"/>
        </w:rPr>
      </w:pPr>
      <w:hyperlink w:anchor="_Toc416107857" w:history="1">
        <w:r w:rsidR="00E1274D" w:rsidRPr="005D3FC1">
          <w:rPr>
            <w:rStyle w:val="Hyperlink"/>
          </w:rPr>
          <w:t>Table 7 RF regression results in number of wells with 5-fold cross-validation.</w:t>
        </w:r>
        <w:r w:rsidR="00E1274D">
          <w:rPr>
            <w:webHidden/>
          </w:rPr>
          <w:tab/>
        </w:r>
        <w:r w:rsidR="00E1274D">
          <w:rPr>
            <w:webHidden/>
          </w:rPr>
          <w:fldChar w:fldCharType="begin"/>
        </w:r>
        <w:r w:rsidR="00E1274D">
          <w:rPr>
            <w:webHidden/>
          </w:rPr>
          <w:instrText xml:space="preserve"> PAGEREF _Toc416107857 \h </w:instrText>
        </w:r>
        <w:r w:rsidR="00E1274D">
          <w:rPr>
            <w:webHidden/>
          </w:rPr>
        </w:r>
        <w:r w:rsidR="00E1274D">
          <w:rPr>
            <w:webHidden/>
          </w:rPr>
          <w:fldChar w:fldCharType="separate"/>
        </w:r>
        <w:r w:rsidR="00E1274D">
          <w:rPr>
            <w:webHidden/>
          </w:rPr>
          <w:t>22</w:t>
        </w:r>
        <w:r w:rsidR="00E1274D">
          <w:rPr>
            <w:webHidden/>
          </w:rPr>
          <w:fldChar w:fldCharType="end"/>
        </w:r>
      </w:hyperlink>
    </w:p>
    <w:p w:rsidR="00E1274D" w:rsidRDefault="00170E11">
      <w:pPr>
        <w:pStyle w:val="TableofFigures"/>
        <w:rPr>
          <w:rFonts w:asciiTheme="minorHAnsi" w:eastAsiaTheme="minorEastAsia" w:hAnsiTheme="minorHAnsi" w:cstheme="minorBidi"/>
          <w:sz w:val="22"/>
          <w:szCs w:val="22"/>
          <w:lang w:eastAsia="zh-CN"/>
        </w:rPr>
      </w:pPr>
      <w:hyperlink w:anchor="_Toc416107858" w:history="1">
        <w:r w:rsidR="00E1274D" w:rsidRPr="005D3FC1">
          <w:rPr>
            <w:rStyle w:val="Hyperlink"/>
          </w:rPr>
          <w:t>Table 8 RF regression results with different fold cross-validation.</w:t>
        </w:r>
        <w:r w:rsidR="00E1274D">
          <w:rPr>
            <w:webHidden/>
          </w:rPr>
          <w:tab/>
        </w:r>
        <w:r w:rsidR="00E1274D">
          <w:rPr>
            <w:webHidden/>
          </w:rPr>
          <w:fldChar w:fldCharType="begin"/>
        </w:r>
        <w:r w:rsidR="00E1274D">
          <w:rPr>
            <w:webHidden/>
          </w:rPr>
          <w:instrText xml:space="preserve"> PAGEREF _Toc416107858 \h </w:instrText>
        </w:r>
        <w:r w:rsidR="00E1274D">
          <w:rPr>
            <w:webHidden/>
          </w:rPr>
        </w:r>
        <w:r w:rsidR="00E1274D">
          <w:rPr>
            <w:webHidden/>
          </w:rPr>
          <w:fldChar w:fldCharType="separate"/>
        </w:r>
        <w:r w:rsidR="00E1274D">
          <w:rPr>
            <w:webHidden/>
          </w:rPr>
          <w:t>23</w:t>
        </w:r>
        <w:r w:rsidR="00E1274D">
          <w:rPr>
            <w:webHidden/>
          </w:rPr>
          <w:fldChar w:fldCharType="end"/>
        </w:r>
      </w:hyperlink>
    </w:p>
    <w:p w:rsidR="00E1274D" w:rsidRDefault="00170E11">
      <w:pPr>
        <w:pStyle w:val="TableofFigures"/>
        <w:rPr>
          <w:rFonts w:asciiTheme="minorHAnsi" w:eastAsiaTheme="minorEastAsia" w:hAnsiTheme="minorHAnsi" w:cstheme="minorBidi"/>
          <w:sz w:val="22"/>
          <w:szCs w:val="22"/>
          <w:lang w:eastAsia="zh-CN"/>
        </w:rPr>
      </w:pPr>
      <w:hyperlink w:anchor="_Toc416107859" w:history="1">
        <w:r w:rsidR="00E1274D" w:rsidRPr="005D3FC1">
          <w:rPr>
            <w:rStyle w:val="Hyperlink"/>
          </w:rPr>
          <w:t>Table 9 RF regression results with 5-fold cross-validation using only 6 important predictors: true vertical depth, S2, Tmax, Chlorite in clay(X-ray diffraction), Ro measured, GRI water filled porosity.</w:t>
        </w:r>
        <w:r w:rsidR="00E1274D">
          <w:rPr>
            <w:webHidden/>
          </w:rPr>
          <w:tab/>
        </w:r>
        <w:r w:rsidR="00E1274D">
          <w:rPr>
            <w:webHidden/>
          </w:rPr>
          <w:fldChar w:fldCharType="begin"/>
        </w:r>
        <w:r w:rsidR="00E1274D">
          <w:rPr>
            <w:webHidden/>
          </w:rPr>
          <w:instrText xml:space="preserve"> PAGEREF _Toc416107859 \h </w:instrText>
        </w:r>
        <w:r w:rsidR="00E1274D">
          <w:rPr>
            <w:webHidden/>
          </w:rPr>
        </w:r>
        <w:r w:rsidR="00E1274D">
          <w:rPr>
            <w:webHidden/>
          </w:rPr>
          <w:fldChar w:fldCharType="separate"/>
        </w:r>
        <w:r w:rsidR="00E1274D">
          <w:rPr>
            <w:webHidden/>
          </w:rPr>
          <w:t>25</w:t>
        </w:r>
        <w:r w:rsidR="00E1274D">
          <w:rPr>
            <w:webHidden/>
          </w:rPr>
          <w:fldChar w:fldCharType="end"/>
        </w:r>
      </w:hyperlink>
    </w:p>
    <w:p w:rsidR="00E1274D" w:rsidRDefault="00170E11">
      <w:pPr>
        <w:pStyle w:val="TableofFigures"/>
        <w:rPr>
          <w:rFonts w:asciiTheme="minorHAnsi" w:eastAsiaTheme="minorEastAsia" w:hAnsiTheme="minorHAnsi" w:cstheme="minorBidi"/>
          <w:sz w:val="22"/>
          <w:szCs w:val="22"/>
          <w:lang w:eastAsia="zh-CN"/>
        </w:rPr>
      </w:pPr>
      <w:hyperlink w:anchor="_Toc416107860" w:history="1">
        <w:r w:rsidR="00E1274D" w:rsidRPr="005D3FC1">
          <w:rPr>
            <w:rStyle w:val="Hyperlink"/>
          </w:rPr>
          <w:t>Table 10 BART regression results in number of wells with 5-fold cross-validation.</w:t>
        </w:r>
        <w:r w:rsidR="00E1274D">
          <w:rPr>
            <w:webHidden/>
          </w:rPr>
          <w:tab/>
        </w:r>
        <w:r w:rsidR="00E1274D">
          <w:rPr>
            <w:webHidden/>
          </w:rPr>
          <w:fldChar w:fldCharType="begin"/>
        </w:r>
        <w:r w:rsidR="00E1274D">
          <w:rPr>
            <w:webHidden/>
          </w:rPr>
          <w:instrText xml:space="preserve"> PAGEREF _Toc416107860 \h </w:instrText>
        </w:r>
        <w:r w:rsidR="00E1274D">
          <w:rPr>
            <w:webHidden/>
          </w:rPr>
        </w:r>
        <w:r w:rsidR="00E1274D">
          <w:rPr>
            <w:webHidden/>
          </w:rPr>
          <w:fldChar w:fldCharType="separate"/>
        </w:r>
        <w:r w:rsidR="00E1274D">
          <w:rPr>
            <w:webHidden/>
          </w:rPr>
          <w:t>29</w:t>
        </w:r>
        <w:r w:rsidR="00E1274D">
          <w:rPr>
            <w:webHidden/>
          </w:rPr>
          <w:fldChar w:fldCharType="end"/>
        </w:r>
      </w:hyperlink>
    </w:p>
    <w:p w:rsidR="00E1274D" w:rsidRDefault="00170E11">
      <w:pPr>
        <w:pStyle w:val="TableofFigures"/>
        <w:rPr>
          <w:rFonts w:asciiTheme="minorHAnsi" w:eastAsiaTheme="minorEastAsia" w:hAnsiTheme="minorHAnsi" w:cstheme="minorBidi"/>
          <w:sz w:val="22"/>
          <w:szCs w:val="22"/>
          <w:lang w:eastAsia="zh-CN"/>
        </w:rPr>
      </w:pPr>
      <w:hyperlink w:anchor="_Toc416107861" w:history="1">
        <w:r w:rsidR="00E1274D" w:rsidRPr="005D3FC1">
          <w:rPr>
            <w:rStyle w:val="Hyperlink"/>
          </w:rPr>
          <w:t>Table 11 Methods comparisons in terms of true positive number.</w:t>
        </w:r>
        <w:r w:rsidR="00E1274D">
          <w:rPr>
            <w:webHidden/>
          </w:rPr>
          <w:tab/>
        </w:r>
        <w:r w:rsidR="00E1274D">
          <w:rPr>
            <w:webHidden/>
          </w:rPr>
          <w:fldChar w:fldCharType="begin"/>
        </w:r>
        <w:r w:rsidR="00E1274D">
          <w:rPr>
            <w:webHidden/>
          </w:rPr>
          <w:instrText xml:space="preserve"> PAGEREF _Toc416107861 \h </w:instrText>
        </w:r>
        <w:r w:rsidR="00E1274D">
          <w:rPr>
            <w:webHidden/>
          </w:rPr>
        </w:r>
        <w:r w:rsidR="00E1274D">
          <w:rPr>
            <w:webHidden/>
          </w:rPr>
          <w:fldChar w:fldCharType="separate"/>
        </w:r>
        <w:r w:rsidR="00E1274D">
          <w:rPr>
            <w:webHidden/>
          </w:rPr>
          <w:t>30</w:t>
        </w:r>
        <w:r w:rsidR="00E1274D">
          <w:rPr>
            <w:webHidden/>
          </w:rPr>
          <w:fldChar w:fldCharType="end"/>
        </w:r>
      </w:hyperlink>
    </w:p>
    <w:p w:rsidR="002B6311" w:rsidRDefault="002B6311" w:rsidP="00B375E7">
      <w:pPr>
        <w:adjustRightInd/>
        <w:spacing w:line="240" w:lineRule="auto"/>
        <w:rPr>
          <w:caps/>
          <w:noProof/>
        </w:rPr>
      </w:pPr>
      <w:r>
        <w:rPr>
          <w:caps/>
          <w:noProof/>
        </w:rPr>
        <w:fldChar w:fldCharType="end"/>
      </w:r>
    </w:p>
    <w:p w:rsidR="002B6311" w:rsidRPr="002B6311" w:rsidRDefault="002B6311" w:rsidP="00B375E7">
      <w:pPr>
        <w:adjustRightInd/>
        <w:spacing w:line="240" w:lineRule="auto"/>
        <w:rPr>
          <w:b/>
          <w:caps/>
          <w:noProof/>
        </w:rPr>
      </w:pPr>
      <w:r w:rsidRPr="002B6311">
        <w:rPr>
          <w:b/>
          <w:noProof/>
        </w:rPr>
        <w:t>List of figures</w:t>
      </w:r>
    </w:p>
    <w:p w:rsidR="00E1274D" w:rsidRDefault="002B6311">
      <w:pPr>
        <w:pStyle w:val="TableofFigures"/>
        <w:rPr>
          <w:rFonts w:asciiTheme="minorHAnsi" w:eastAsiaTheme="minorEastAsia" w:hAnsiTheme="minorHAnsi" w:cstheme="minorBidi"/>
          <w:sz w:val="22"/>
          <w:szCs w:val="22"/>
          <w:lang w:eastAsia="zh-CN"/>
        </w:rPr>
      </w:pPr>
      <w:r>
        <w:rPr>
          <w:caps/>
        </w:rPr>
        <w:fldChar w:fldCharType="begin"/>
      </w:r>
      <w:r>
        <w:rPr>
          <w:caps/>
        </w:rPr>
        <w:instrText xml:space="preserve"> TOC \h \z \c "Figure" </w:instrText>
      </w:r>
      <w:r>
        <w:rPr>
          <w:caps/>
        </w:rPr>
        <w:fldChar w:fldCharType="separate"/>
      </w:r>
      <w:hyperlink w:anchor="_Toc416107862" w:history="1">
        <w:r w:rsidR="00E1274D" w:rsidRPr="00AC793C">
          <w:rPr>
            <w:rStyle w:val="Hyperlink"/>
          </w:rPr>
          <w:t>Figure 1 Overview of Eagle Ford data sets.</w:t>
        </w:r>
        <w:r w:rsidR="00E1274D">
          <w:rPr>
            <w:webHidden/>
          </w:rPr>
          <w:tab/>
        </w:r>
        <w:r w:rsidR="00E1274D">
          <w:rPr>
            <w:webHidden/>
          </w:rPr>
          <w:fldChar w:fldCharType="begin"/>
        </w:r>
        <w:r w:rsidR="00E1274D">
          <w:rPr>
            <w:webHidden/>
          </w:rPr>
          <w:instrText xml:space="preserve"> PAGEREF _Toc416107862 \h </w:instrText>
        </w:r>
        <w:r w:rsidR="00E1274D">
          <w:rPr>
            <w:webHidden/>
          </w:rPr>
        </w:r>
        <w:r w:rsidR="00E1274D">
          <w:rPr>
            <w:webHidden/>
          </w:rPr>
          <w:fldChar w:fldCharType="separate"/>
        </w:r>
        <w:r w:rsidR="00E1274D">
          <w:rPr>
            <w:webHidden/>
          </w:rPr>
          <w:t>2</w:t>
        </w:r>
        <w:r w:rsidR="00E1274D">
          <w:rPr>
            <w:webHidden/>
          </w:rPr>
          <w:fldChar w:fldCharType="end"/>
        </w:r>
      </w:hyperlink>
    </w:p>
    <w:p w:rsidR="00E1274D" w:rsidRDefault="00170E11">
      <w:pPr>
        <w:pStyle w:val="TableofFigures"/>
        <w:rPr>
          <w:rFonts w:asciiTheme="minorHAnsi" w:eastAsiaTheme="minorEastAsia" w:hAnsiTheme="minorHAnsi" w:cstheme="minorBidi"/>
          <w:sz w:val="22"/>
          <w:szCs w:val="22"/>
          <w:lang w:eastAsia="zh-CN"/>
        </w:rPr>
      </w:pPr>
      <w:hyperlink w:anchor="_Toc416107863" w:history="1">
        <w:r w:rsidR="00E1274D" w:rsidRPr="00AC793C">
          <w:rPr>
            <w:rStyle w:val="Hyperlink"/>
          </w:rPr>
          <w:t>Figure 2 Heat map of Eagle Ford oil producers based on normalized 12-month production data.</w:t>
        </w:r>
        <w:r w:rsidR="00E1274D">
          <w:rPr>
            <w:webHidden/>
          </w:rPr>
          <w:tab/>
        </w:r>
        <w:r w:rsidR="00E1274D">
          <w:rPr>
            <w:webHidden/>
          </w:rPr>
          <w:fldChar w:fldCharType="begin"/>
        </w:r>
        <w:r w:rsidR="00E1274D">
          <w:rPr>
            <w:webHidden/>
          </w:rPr>
          <w:instrText xml:space="preserve"> PAGEREF _Toc416107863 \h </w:instrText>
        </w:r>
        <w:r w:rsidR="00E1274D">
          <w:rPr>
            <w:webHidden/>
          </w:rPr>
        </w:r>
        <w:r w:rsidR="00E1274D">
          <w:rPr>
            <w:webHidden/>
          </w:rPr>
          <w:fldChar w:fldCharType="separate"/>
        </w:r>
        <w:r w:rsidR="00E1274D">
          <w:rPr>
            <w:webHidden/>
          </w:rPr>
          <w:t>3</w:t>
        </w:r>
        <w:r w:rsidR="00E1274D">
          <w:rPr>
            <w:webHidden/>
          </w:rPr>
          <w:fldChar w:fldCharType="end"/>
        </w:r>
      </w:hyperlink>
    </w:p>
    <w:p w:rsidR="00E1274D" w:rsidRDefault="00170E11">
      <w:pPr>
        <w:pStyle w:val="TableofFigures"/>
        <w:rPr>
          <w:rFonts w:asciiTheme="minorHAnsi" w:eastAsiaTheme="minorEastAsia" w:hAnsiTheme="minorHAnsi" w:cstheme="minorBidi"/>
          <w:sz w:val="22"/>
          <w:szCs w:val="22"/>
          <w:lang w:eastAsia="zh-CN"/>
        </w:rPr>
      </w:pPr>
      <w:hyperlink w:anchor="_Toc416107864" w:history="1">
        <w:r w:rsidR="00E1274D" w:rsidRPr="00AC793C">
          <w:rPr>
            <w:rStyle w:val="Hyperlink"/>
          </w:rPr>
          <w:t>Figure 3 Workflow to build predictive model based on core and production data</w:t>
        </w:r>
        <w:r w:rsidR="00E1274D">
          <w:rPr>
            <w:webHidden/>
          </w:rPr>
          <w:tab/>
        </w:r>
        <w:r w:rsidR="00E1274D">
          <w:rPr>
            <w:webHidden/>
          </w:rPr>
          <w:fldChar w:fldCharType="begin"/>
        </w:r>
        <w:r w:rsidR="00E1274D">
          <w:rPr>
            <w:webHidden/>
          </w:rPr>
          <w:instrText xml:space="preserve"> PAGEREF _Toc416107864 \h </w:instrText>
        </w:r>
        <w:r w:rsidR="00E1274D">
          <w:rPr>
            <w:webHidden/>
          </w:rPr>
        </w:r>
        <w:r w:rsidR="00E1274D">
          <w:rPr>
            <w:webHidden/>
          </w:rPr>
          <w:fldChar w:fldCharType="separate"/>
        </w:r>
        <w:r w:rsidR="00E1274D">
          <w:rPr>
            <w:webHidden/>
          </w:rPr>
          <w:t>4</w:t>
        </w:r>
        <w:r w:rsidR="00E1274D">
          <w:rPr>
            <w:webHidden/>
          </w:rPr>
          <w:fldChar w:fldCharType="end"/>
        </w:r>
      </w:hyperlink>
    </w:p>
    <w:p w:rsidR="00E1274D" w:rsidRDefault="00170E11">
      <w:pPr>
        <w:pStyle w:val="TableofFigures"/>
        <w:rPr>
          <w:rFonts w:asciiTheme="minorHAnsi" w:eastAsiaTheme="minorEastAsia" w:hAnsiTheme="minorHAnsi" w:cstheme="minorBidi"/>
          <w:sz w:val="22"/>
          <w:szCs w:val="22"/>
          <w:lang w:eastAsia="zh-CN"/>
        </w:rPr>
      </w:pPr>
      <w:hyperlink w:anchor="_Toc416107865" w:history="1">
        <w:r w:rsidR="00E1274D" w:rsidRPr="00AC793C">
          <w:rPr>
            <w:rStyle w:val="Hyperlink"/>
          </w:rPr>
          <w:t>Figure 4 Illustration of decision tree</w:t>
        </w:r>
        <w:r w:rsidR="00E1274D">
          <w:rPr>
            <w:webHidden/>
          </w:rPr>
          <w:tab/>
        </w:r>
        <w:r w:rsidR="00E1274D">
          <w:rPr>
            <w:webHidden/>
          </w:rPr>
          <w:fldChar w:fldCharType="begin"/>
        </w:r>
        <w:r w:rsidR="00E1274D">
          <w:rPr>
            <w:webHidden/>
          </w:rPr>
          <w:instrText xml:space="preserve"> PAGEREF _Toc416107865 \h </w:instrText>
        </w:r>
        <w:r w:rsidR="00E1274D">
          <w:rPr>
            <w:webHidden/>
          </w:rPr>
        </w:r>
        <w:r w:rsidR="00E1274D">
          <w:rPr>
            <w:webHidden/>
          </w:rPr>
          <w:fldChar w:fldCharType="separate"/>
        </w:r>
        <w:r w:rsidR="00E1274D">
          <w:rPr>
            <w:webHidden/>
          </w:rPr>
          <w:t>5</w:t>
        </w:r>
        <w:r w:rsidR="00E1274D">
          <w:rPr>
            <w:webHidden/>
          </w:rPr>
          <w:fldChar w:fldCharType="end"/>
        </w:r>
      </w:hyperlink>
    </w:p>
    <w:p w:rsidR="00E1274D" w:rsidRDefault="00170E11">
      <w:pPr>
        <w:pStyle w:val="TableofFigures"/>
        <w:rPr>
          <w:rFonts w:asciiTheme="minorHAnsi" w:eastAsiaTheme="minorEastAsia" w:hAnsiTheme="minorHAnsi" w:cstheme="minorBidi"/>
          <w:sz w:val="22"/>
          <w:szCs w:val="22"/>
          <w:lang w:eastAsia="zh-CN"/>
        </w:rPr>
      </w:pPr>
      <w:hyperlink w:anchor="_Toc416107866" w:history="1">
        <w:r w:rsidR="00E1274D" w:rsidRPr="00AC793C">
          <w:rPr>
            <w:rStyle w:val="Hyperlink"/>
          </w:rPr>
          <w:t xml:space="preserve">Figure 5  RF OOB error rate with different number of trees at various subset sizes, </w:t>
        </w:r>
        <m:oMath>
          <m:r>
            <w:rPr>
              <w:rStyle w:val="Hyperlink"/>
              <w:rFonts w:ascii="Cambria Math" w:hAnsi="Cambria Math"/>
            </w:rPr>
            <m:t>mtry</m:t>
          </m:r>
        </m:oMath>
        <w:r w:rsidR="00E1274D" w:rsidRPr="00AC793C">
          <w:rPr>
            <w:rStyle w:val="Hyperlink"/>
          </w:rPr>
          <w:t xml:space="preserve"> ,of predictors randomly sampled at each split (a) </w:t>
        </w:r>
        <m:oMath>
          <m:r>
            <w:rPr>
              <w:rStyle w:val="Hyperlink"/>
              <w:rFonts w:ascii="Cambria Math" w:hAnsi="Cambria Math"/>
            </w:rPr>
            <m:t>mtry=3</m:t>
          </m:r>
        </m:oMath>
        <w:r w:rsidR="00E1274D" w:rsidRPr="00AC793C">
          <w:rPr>
            <w:rStyle w:val="Hyperlink"/>
          </w:rPr>
          <w:t xml:space="preserve"> (b) </w:t>
        </w:r>
        <m:oMath>
          <m:r>
            <w:rPr>
              <w:rStyle w:val="Hyperlink"/>
              <w:rFonts w:ascii="Cambria Math" w:hAnsi="Cambria Math"/>
            </w:rPr>
            <m:t>mtry=5</m:t>
          </m:r>
        </m:oMath>
        <w:r w:rsidR="00E1274D" w:rsidRPr="00AC793C">
          <w:rPr>
            <w:rStyle w:val="Hyperlink"/>
          </w:rPr>
          <w:t xml:space="preserve"> (c) </w:t>
        </w:r>
        <m:oMath>
          <m:r>
            <w:rPr>
              <w:rStyle w:val="Hyperlink"/>
              <w:rFonts w:ascii="Cambria Math" w:hAnsi="Cambria Math"/>
            </w:rPr>
            <m:t>mtry=10</m:t>
          </m:r>
        </m:oMath>
        <w:r w:rsidR="00E1274D" w:rsidRPr="00AC793C">
          <w:rPr>
            <w:rStyle w:val="Hyperlink"/>
          </w:rPr>
          <w:t>.</w:t>
        </w:r>
        <w:r w:rsidR="00E1274D">
          <w:rPr>
            <w:webHidden/>
          </w:rPr>
          <w:tab/>
        </w:r>
        <w:r w:rsidR="00E1274D">
          <w:rPr>
            <w:webHidden/>
          </w:rPr>
          <w:fldChar w:fldCharType="begin"/>
        </w:r>
        <w:r w:rsidR="00E1274D">
          <w:rPr>
            <w:webHidden/>
          </w:rPr>
          <w:instrText xml:space="preserve"> PAGEREF _Toc416107866 \h </w:instrText>
        </w:r>
        <w:r w:rsidR="00E1274D">
          <w:rPr>
            <w:webHidden/>
          </w:rPr>
        </w:r>
        <w:r w:rsidR="00E1274D">
          <w:rPr>
            <w:webHidden/>
          </w:rPr>
          <w:fldChar w:fldCharType="separate"/>
        </w:r>
        <w:r w:rsidR="00E1274D">
          <w:rPr>
            <w:webHidden/>
          </w:rPr>
          <w:t>10</w:t>
        </w:r>
        <w:r w:rsidR="00E1274D">
          <w:rPr>
            <w:webHidden/>
          </w:rPr>
          <w:fldChar w:fldCharType="end"/>
        </w:r>
      </w:hyperlink>
    </w:p>
    <w:p w:rsidR="00E1274D" w:rsidRDefault="00170E11">
      <w:pPr>
        <w:pStyle w:val="TableofFigures"/>
        <w:rPr>
          <w:rFonts w:asciiTheme="minorHAnsi" w:eastAsiaTheme="minorEastAsia" w:hAnsiTheme="minorHAnsi" w:cstheme="minorBidi"/>
          <w:sz w:val="22"/>
          <w:szCs w:val="22"/>
          <w:lang w:eastAsia="zh-CN"/>
        </w:rPr>
      </w:pPr>
      <w:hyperlink w:anchor="_Toc416107867" w:history="1">
        <w:r w:rsidR="00E1274D" w:rsidRPr="00AC793C">
          <w:rPr>
            <w:rStyle w:val="Hyperlink"/>
          </w:rPr>
          <w:t>Figure 6 A variable importance plot for the EF data set. Variable importance is computed using the permutation importance measure normalized by the maximum score.</w:t>
        </w:r>
        <w:r w:rsidR="00E1274D">
          <w:rPr>
            <w:webHidden/>
          </w:rPr>
          <w:tab/>
        </w:r>
        <w:r w:rsidR="00E1274D">
          <w:rPr>
            <w:webHidden/>
          </w:rPr>
          <w:fldChar w:fldCharType="begin"/>
        </w:r>
        <w:r w:rsidR="00E1274D">
          <w:rPr>
            <w:webHidden/>
          </w:rPr>
          <w:instrText xml:space="preserve"> PAGEREF _Toc416107867 \h </w:instrText>
        </w:r>
        <w:r w:rsidR="00E1274D">
          <w:rPr>
            <w:webHidden/>
          </w:rPr>
        </w:r>
        <w:r w:rsidR="00E1274D">
          <w:rPr>
            <w:webHidden/>
          </w:rPr>
          <w:fldChar w:fldCharType="separate"/>
        </w:r>
        <w:r w:rsidR="00E1274D">
          <w:rPr>
            <w:webHidden/>
          </w:rPr>
          <w:t>11</w:t>
        </w:r>
        <w:r w:rsidR="00E1274D">
          <w:rPr>
            <w:webHidden/>
          </w:rPr>
          <w:fldChar w:fldCharType="end"/>
        </w:r>
      </w:hyperlink>
    </w:p>
    <w:p w:rsidR="00E1274D" w:rsidRDefault="00170E11">
      <w:pPr>
        <w:pStyle w:val="TableofFigures"/>
        <w:rPr>
          <w:rFonts w:asciiTheme="minorHAnsi" w:eastAsiaTheme="minorEastAsia" w:hAnsiTheme="minorHAnsi" w:cstheme="minorBidi"/>
          <w:sz w:val="22"/>
          <w:szCs w:val="22"/>
          <w:lang w:eastAsia="zh-CN"/>
        </w:rPr>
      </w:pPr>
      <w:hyperlink w:anchor="_Toc416107868" w:history="1">
        <w:r w:rsidR="00E1274D" w:rsidRPr="00AC793C">
          <w:rPr>
            <w:rStyle w:val="Hyperlink"/>
          </w:rPr>
          <w:t>Figure 7 A variable importance plot for the EF data set. Variable importance is computed using the gini importance measure normalized by the maximum score.</w:t>
        </w:r>
        <w:r w:rsidR="00E1274D">
          <w:rPr>
            <w:webHidden/>
          </w:rPr>
          <w:tab/>
        </w:r>
        <w:r w:rsidR="00E1274D">
          <w:rPr>
            <w:webHidden/>
          </w:rPr>
          <w:fldChar w:fldCharType="begin"/>
        </w:r>
        <w:r w:rsidR="00E1274D">
          <w:rPr>
            <w:webHidden/>
          </w:rPr>
          <w:instrText xml:space="preserve"> PAGEREF _Toc416107868 \h </w:instrText>
        </w:r>
        <w:r w:rsidR="00E1274D">
          <w:rPr>
            <w:webHidden/>
          </w:rPr>
        </w:r>
        <w:r w:rsidR="00E1274D">
          <w:rPr>
            <w:webHidden/>
          </w:rPr>
          <w:fldChar w:fldCharType="separate"/>
        </w:r>
        <w:r w:rsidR="00E1274D">
          <w:rPr>
            <w:webHidden/>
          </w:rPr>
          <w:t>12</w:t>
        </w:r>
        <w:r w:rsidR="00E1274D">
          <w:rPr>
            <w:webHidden/>
          </w:rPr>
          <w:fldChar w:fldCharType="end"/>
        </w:r>
      </w:hyperlink>
    </w:p>
    <w:p w:rsidR="00E1274D" w:rsidRDefault="00170E11">
      <w:pPr>
        <w:pStyle w:val="TableofFigures"/>
        <w:rPr>
          <w:rFonts w:asciiTheme="minorHAnsi" w:eastAsiaTheme="minorEastAsia" w:hAnsiTheme="minorHAnsi" w:cstheme="minorBidi"/>
          <w:sz w:val="22"/>
          <w:szCs w:val="22"/>
          <w:lang w:eastAsia="zh-CN"/>
        </w:rPr>
      </w:pPr>
      <w:hyperlink r:id="rId12" w:anchor="_Toc416107869" w:history="1">
        <w:r w:rsidR="00E1274D" w:rsidRPr="00AC793C">
          <w:rPr>
            <w:rStyle w:val="Hyperlink"/>
          </w:rPr>
          <w:t>Figure 8 Correlation heat map among the 31 predictors under consideration.</w:t>
        </w:r>
        <w:r w:rsidR="00E1274D">
          <w:rPr>
            <w:webHidden/>
          </w:rPr>
          <w:tab/>
        </w:r>
        <w:r w:rsidR="00E1274D">
          <w:rPr>
            <w:webHidden/>
          </w:rPr>
          <w:fldChar w:fldCharType="begin"/>
        </w:r>
        <w:r w:rsidR="00E1274D">
          <w:rPr>
            <w:webHidden/>
          </w:rPr>
          <w:instrText xml:space="preserve"> PAGEREF _Toc416107869 \h </w:instrText>
        </w:r>
        <w:r w:rsidR="00E1274D">
          <w:rPr>
            <w:webHidden/>
          </w:rPr>
        </w:r>
        <w:r w:rsidR="00E1274D">
          <w:rPr>
            <w:webHidden/>
          </w:rPr>
          <w:fldChar w:fldCharType="separate"/>
        </w:r>
        <w:r w:rsidR="00E1274D">
          <w:rPr>
            <w:webHidden/>
          </w:rPr>
          <w:t>13</w:t>
        </w:r>
        <w:r w:rsidR="00E1274D">
          <w:rPr>
            <w:webHidden/>
          </w:rPr>
          <w:fldChar w:fldCharType="end"/>
        </w:r>
      </w:hyperlink>
    </w:p>
    <w:p w:rsidR="00E1274D" w:rsidRDefault="00170E11">
      <w:pPr>
        <w:pStyle w:val="TableofFigures"/>
        <w:rPr>
          <w:rFonts w:asciiTheme="minorHAnsi" w:eastAsiaTheme="minorEastAsia" w:hAnsiTheme="minorHAnsi" w:cstheme="minorBidi"/>
          <w:sz w:val="22"/>
          <w:szCs w:val="22"/>
          <w:lang w:eastAsia="zh-CN"/>
        </w:rPr>
      </w:pPr>
      <w:hyperlink r:id="rId13" w:anchor="_Toc416107870" w:history="1">
        <w:r w:rsidR="00E1274D" w:rsidRPr="00AC793C">
          <w:rPr>
            <w:rStyle w:val="Hyperlink"/>
          </w:rPr>
          <w:t>Figure 9 Correlation heat map for overlapped predictors among the top 10 important predictors identified by permutation measure and gini measure.</w:t>
        </w:r>
        <w:r w:rsidR="00E1274D">
          <w:rPr>
            <w:webHidden/>
          </w:rPr>
          <w:tab/>
        </w:r>
        <w:r w:rsidR="00E1274D">
          <w:rPr>
            <w:webHidden/>
          </w:rPr>
          <w:fldChar w:fldCharType="begin"/>
        </w:r>
        <w:r w:rsidR="00E1274D">
          <w:rPr>
            <w:webHidden/>
          </w:rPr>
          <w:instrText xml:space="preserve"> PAGEREF _Toc416107870 \h </w:instrText>
        </w:r>
        <w:r w:rsidR="00E1274D">
          <w:rPr>
            <w:webHidden/>
          </w:rPr>
        </w:r>
        <w:r w:rsidR="00E1274D">
          <w:rPr>
            <w:webHidden/>
          </w:rPr>
          <w:fldChar w:fldCharType="separate"/>
        </w:r>
        <w:r w:rsidR="00E1274D">
          <w:rPr>
            <w:webHidden/>
          </w:rPr>
          <w:t>14</w:t>
        </w:r>
        <w:r w:rsidR="00E1274D">
          <w:rPr>
            <w:webHidden/>
          </w:rPr>
          <w:fldChar w:fldCharType="end"/>
        </w:r>
      </w:hyperlink>
    </w:p>
    <w:p w:rsidR="00E1274D" w:rsidRDefault="00170E11">
      <w:pPr>
        <w:pStyle w:val="TableofFigures"/>
        <w:rPr>
          <w:rFonts w:asciiTheme="minorHAnsi" w:eastAsiaTheme="minorEastAsia" w:hAnsiTheme="minorHAnsi" w:cstheme="minorBidi"/>
          <w:sz w:val="22"/>
          <w:szCs w:val="22"/>
          <w:lang w:eastAsia="zh-CN"/>
        </w:rPr>
      </w:pPr>
      <w:hyperlink r:id="rId14" w:anchor="_Toc416107871" w:history="1">
        <w:r w:rsidR="00E1274D" w:rsidRPr="00AC793C">
          <w:rPr>
            <w:rStyle w:val="Hyperlink"/>
          </w:rPr>
          <w:t>Figure 10 Predicted sweetspots by RF classification approach using all predictors.</w:t>
        </w:r>
        <w:r w:rsidR="00E1274D">
          <w:rPr>
            <w:webHidden/>
          </w:rPr>
          <w:tab/>
        </w:r>
        <w:r w:rsidR="00E1274D">
          <w:rPr>
            <w:webHidden/>
          </w:rPr>
          <w:fldChar w:fldCharType="begin"/>
        </w:r>
        <w:r w:rsidR="00E1274D">
          <w:rPr>
            <w:webHidden/>
          </w:rPr>
          <w:instrText xml:space="preserve"> PAGEREF _Toc416107871 \h </w:instrText>
        </w:r>
        <w:r w:rsidR="00E1274D">
          <w:rPr>
            <w:webHidden/>
          </w:rPr>
        </w:r>
        <w:r w:rsidR="00E1274D">
          <w:rPr>
            <w:webHidden/>
          </w:rPr>
          <w:fldChar w:fldCharType="separate"/>
        </w:r>
        <w:r w:rsidR="00E1274D">
          <w:rPr>
            <w:webHidden/>
          </w:rPr>
          <w:t>15</w:t>
        </w:r>
        <w:r w:rsidR="00E1274D">
          <w:rPr>
            <w:webHidden/>
          </w:rPr>
          <w:fldChar w:fldCharType="end"/>
        </w:r>
      </w:hyperlink>
    </w:p>
    <w:p w:rsidR="00E1274D" w:rsidRDefault="00170E11">
      <w:pPr>
        <w:pStyle w:val="TableofFigures"/>
        <w:rPr>
          <w:rFonts w:asciiTheme="minorHAnsi" w:eastAsiaTheme="minorEastAsia" w:hAnsiTheme="minorHAnsi" w:cstheme="minorBidi"/>
          <w:sz w:val="22"/>
          <w:szCs w:val="22"/>
          <w:lang w:eastAsia="zh-CN"/>
        </w:rPr>
      </w:pPr>
      <w:hyperlink r:id="rId15" w:anchor="_Toc416107872" w:history="1">
        <w:r w:rsidR="00E1274D" w:rsidRPr="00AC793C">
          <w:rPr>
            <w:rStyle w:val="Hyperlink"/>
          </w:rPr>
          <w:t>Figure 11 RF classification results in ratio at different percentage of training data.</w:t>
        </w:r>
        <w:r w:rsidR="00E1274D">
          <w:rPr>
            <w:webHidden/>
          </w:rPr>
          <w:tab/>
        </w:r>
        <w:r w:rsidR="00E1274D">
          <w:rPr>
            <w:webHidden/>
          </w:rPr>
          <w:fldChar w:fldCharType="begin"/>
        </w:r>
        <w:r w:rsidR="00E1274D">
          <w:rPr>
            <w:webHidden/>
          </w:rPr>
          <w:instrText xml:space="preserve"> PAGEREF _Toc416107872 \h </w:instrText>
        </w:r>
        <w:r w:rsidR="00E1274D">
          <w:rPr>
            <w:webHidden/>
          </w:rPr>
        </w:r>
        <w:r w:rsidR="00E1274D">
          <w:rPr>
            <w:webHidden/>
          </w:rPr>
          <w:fldChar w:fldCharType="separate"/>
        </w:r>
        <w:r w:rsidR="00E1274D">
          <w:rPr>
            <w:webHidden/>
          </w:rPr>
          <w:t>17</w:t>
        </w:r>
        <w:r w:rsidR="00E1274D">
          <w:rPr>
            <w:webHidden/>
          </w:rPr>
          <w:fldChar w:fldCharType="end"/>
        </w:r>
      </w:hyperlink>
    </w:p>
    <w:p w:rsidR="00E1274D" w:rsidRDefault="00170E11">
      <w:pPr>
        <w:pStyle w:val="TableofFigures"/>
        <w:rPr>
          <w:rFonts w:asciiTheme="minorHAnsi" w:eastAsiaTheme="minorEastAsia" w:hAnsiTheme="minorHAnsi" w:cstheme="minorBidi"/>
          <w:sz w:val="22"/>
          <w:szCs w:val="22"/>
          <w:lang w:eastAsia="zh-CN"/>
        </w:rPr>
      </w:pPr>
      <w:hyperlink r:id="rId16" w:anchor="_Toc416107873" w:history="1">
        <w:r w:rsidR="00E1274D" w:rsidRPr="00AC793C">
          <w:rPr>
            <w:rStyle w:val="Hyperlink"/>
          </w:rPr>
          <w:t>Figure 12 RF classification results in ratio with top K important predictors (permutation measure).</w:t>
        </w:r>
        <w:r w:rsidR="00E1274D">
          <w:rPr>
            <w:webHidden/>
          </w:rPr>
          <w:tab/>
        </w:r>
        <w:r w:rsidR="00E1274D">
          <w:rPr>
            <w:webHidden/>
          </w:rPr>
          <w:fldChar w:fldCharType="begin"/>
        </w:r>
        <w:r w:rsidR="00E1274D">
          <w:rPr>
            <w:webHidden/>
          </w:rPr>
          <w:instrText xml:space="preserve"> PAGEREF _Toc416107873 \h </w:instrText>
        </w:r>
        <w:r w:rsidR="00E1274D">
          <w:rPr>
            <w:webHidden/>
          </w:rPr>
        </w:r>
        <w:r w:rsidR="00E1274D">
          <w:rPr>
            <w:webHidden/>
          </w:rPr>
          <w:fldChar w:fldCharType="separate"/>
        </w:r>
        <w:r w:rsidR="00E1274D">
          <w:rPr>
            <w:webHidden/>
          </w:rPr>
          <w:t>18</w:t>
        </w:r>
        <w:r w:rsidR="00E1274D">
          <w:rPr>
            <w:webHidden/>
          </w:rPr>
          <w:fldChar w:fldCharType="end"/>
        </w:r>
      </w:hyperlink>
    </w:p>
    <w:p w:rsidR="00E1274D" w:rsidRDefault="00170E11">
      <w:pPr>
        <w:pStyle w:val="TableofFigures"/>
        <w:rPr>
          <w:rFonts w:asciiTheme="minorHAnsi" w:eastAsiaTheme="minorEastAsia" w:hAnsiTheme="minorHAnsi" w:cstheme="minorBidi"/>
          <w:sz w:val="22"/>
          <w:szCs w:val="22"/>
          <w:lang w:eastAsia="zh-CN"/>
        </w:rPr>
      </w:pPr>
      <w:hyperlink r:id="rId17" w:anchor="_Toc416107874" w:history="1">
        <w:r w:rsidR="00E1274D" w:rsidRPr="00AC793C">
          <w:rPr>
            <w:rStyle w:val="Hyperlink"/>
          </w:rPr>
          <w:t>Figure 13 RF classification results in ratio with top K important predictors (gini measure).</w:t>
        </w:r>
        <w:r w:rsidR="00E1274D">
          <w:rPr>
            <w:webHidden/>
          </w:rPr>
          <w:tab/>
        </w:r>
        <w:r w:rsidR="00E1274D">
          <w:rPr>
            <w:webHidden/>
          </w:rPr>
          <w:fldChar w:fldCharType="begin"/>
        </w:r>
        <w:r w:rsidR="00E1274D">
          <w:rPr>
            <w:webHidden/>
          </w:rPr>
          <w:instrText xml:space="preserve"> PAGEREF _Toc416107874 \h </w:instrText>
        </w:r>
        <w:r w:rsidR="00E1274D">
          <w:rPr>
            <w:webHidden/>
          </w:rPr>
        </w:r>
        <w:r w:rsidR="00E1274D">
          <w:rPr>
            <w:webHidden/>
          </w:rPr>
          <w:fldChar w:fldCharType="separate"/>
        </w:r>
        <w:r w:rsidR="00E1274D">
          <w:rPr>
            <w:webHidden/>
          </w:rPr>
          <w:t>18</w:t>
        </w:r>
        <w:r w:rsidR="00E1274D">
          <w:rPr>
            <w:webHidden/>
          </w:rPr>
          <w:fldChar w:fldCharType="end"/>
        </w:r>
      </w:hyperlink>
    </w:p>
    <w:p w:rsidR="00E1274D" w:rsidRDefault="00170E11">
      <w:pPr>
        <w:pStyle w:val="TableofFigures"/>
        <w:rPr>
          <w:rFonts w:asciiTheme="minorHAnsi" w:eastAsiaTheme="minorEastAsia" w:hAnsiTheme="minorHAnsi" w:cstheme="minorBidi"/>
          <w:sz w:val="22"/>
          <w:szCs w:val="22"/>
          <w:lang w:eastAsia="zh-CN"/>
        </w:rPr>
      </w:pPr>
      <w:hyperlink w:anchor="_Toc416107875" w:history="1">
        <w:r w:rsidR="00E1274D" w:rsidRPr="00AC793C">
          <w:rPr>
            <w:rStyle w:val="Hyperlink"/>
          </w:rPr>
          <w:t xml:space="preserve">Figure 14 RF OOB MSE with different number of trees at various subset sizes, </w:t>
        </w:r>
        <m:oMath>
          <m:r>
            <w:rPr>
              <w:rStyle w:val="Hyperlink"/>
              <w:rFonts w:ascii="Cambria Math" w:hAnsi="Cambria Math"/>
            </w:rPr>
            <m:t>mtry</m:t>
          </m:r>
        </m:oMath>
        <w:r w:rsidR="00E1274D" w:rsidRPr="00AC793C">
          <w:rPr>
            <w:rStyle w:val="Hyperlink"/>
          </w:rPr>
          <w:t xml:space="preserve">, of predictors randomly sampled at each split (a) </w:t>
        </w:r>
        <m:oMath>
          <m:r>
            <w:rPr>
              <w:rStyle w:val="Hyperlink"/>
              <w:rFonts w:ascii="Cambria Math" w:hAnsi="Cambria Math"/>
            </w:rPr>
            <m:t>mtry=5</m:t>
          </m:r>
        </m:oMath>
        <w:r w:rsidR="00E1274D" w:rsidRPr="00AC793C">
          <w:rPr>
            <w:rStyle w:val="Hyperlink"/>
          </w:rPr>
          <w:t xml:space="preserve"> (b) </w:t>
        </w:r>
        <m:oMath>
          <m:r>
            <w:rPr>
              <w:rStyle w:val="Hyperlink"/>
              <w:rFonts w:ascii="Cambria Math" w:hAnsi="Cambria Math"/>
            </w:rPr>
            <m:t>mtry=10</m:t>
          </m:r>
        </m:oMath>
        <w:r w:rsidR="00E1274D" w:rsidRPr="00AC793C">
          <w:rPr>
            <w:rStyle w:val="Hyperlink"/>
          </w:rPr>
          <w:t xml:space="preserve">  (c)</w:t>
        </w:r>
        <m:oMath>
          <m:r>
            <w:rPr>
              <w:rStyle w:val="Hyperlink"/>
              <w:rFonts w:ascii="Cambria Math" w:hAnsi="Cambria Math"/>
            </w:rPr>
            <m:t xml:space="preserve"> mtry=20</m:t>
          </m:r>
        </m:oMath>
        <w:r w:rsidR="00E1274D" w:rsidRPr="00AC793C">
          <w:rPr>
            <w:rStyle w:val="Hyperlink"/>
          </w:rPr>
          <w:t>.</w:t>
        </w:r>
        <w:r w:rsidR="00E1274D">
          <w:rPr>
            <w:webHidden/>
          </w:rPr>
          <w:tab/>
        </w:r>
        <w:r w:rsidR="00E1274D">
          <w:rPr>
            <w:webHidden/>
          </w:rPr>
          <w:fldChar w:fldCharType="begin"/>
        </w:r>
        <w:r w:rsidR="00E1274D">
          <w:rPr>
            <w:webHidden/>
          </w:rPr>
          <w:instrText xml:space="preserve"> PAGEREF _Toc416107875 \h </w:instrText>
        </w:r>
        <w:r w:rsidR="00E1274D">
          <w:rPr>
            <w:webHidden/>
          </w:rPr>
        </w:r>
        <w:r w:rsidR="00E1274D">
          <w:rPr>
            <w:webHidden/>
          </w:rPr>
          <w:fldChar w:fldCharType="separate"/>
        </w:r>
        <w:r w:rsidR="00E1274D">
          <w:rPr>
            <w:webHidden/>
          </w:rPr>
          <w:t>20</w:t>
        </w:r>
        <w:r w:rsidR="00E1274D">
          <w:rPr>
            <w:webHidden/>
          </w:rPr>
          <w:fldChar w:fldCharType="end"/>
        </w:r>
      </w:hyperlink>
    </w:p>
    <w:p w:rsidR="00E1274D" w:rsidRDefault="00170E11">
      <w:pPr>
        <w:pStyle w:val="TableofFigures"/>
        <w:rPr>
          <w:rFonts w:asciiTheme="minorHAnsi" w:eastAsiaTheme="minorEastAsia" w:hAnsiTheme="minorHAnsi" w:cstheme="minorBidi"/>
          <w:sz w:val="22"/>
          <w:szCs w:val="22"/>
          <w:lang w:eastAsia="zh-CN"/>
        </w:rPr>
      </w:pPr>
      <w:hyperlink w:anchor="_Toc416107876" w:history="1">
        <w:r w:rsidR="00E1274D" w:rsidRPr="00AC793C">
          <w:rPr>
            <w:rStyle w:val="Hyperlink"/>
          </w:rPr>
          <w:t>Figure 15 A variable importance plot for the EF data set. Variable importance is computed using the permutation-based MSE reduction measure normalized by the maximum score.</w:t>
        </w:r>
        <w:r w:rsidR="00E1274D">
          <w:rPr>
            <w:webHidden/>
          </w:rPr>
          <w:tab/>
        </w:r>
        <w:r w:rsidR="00E1274D">
          <w:rPr>
            <w:webHidden/>
          </w:rPr>
          <w:fldChar w:fldCharType="begin"/>
        </w:r>
        <w:r w:rsidR="00E1274D">
          <w:rPr>
            <w:webHidden/>
          </w:rPr>
          <w:instrText xml:space="preserve"> PAGEREF _Toc416107876 \h </w:instrText>
        </w:r>
        <w:r w:rsidR="00E1274D">
          <w:rPr>
            <w:webHidden/>
          </w:rPr>
        </w:r>
        <w:r w:rsidR="00E1274D">
          <w:rPr>
            <w:webHidden/>
          </w:rPr>
          <w:fldChar w:fldCharType="separate"/>
        </w:r>
        <w:r w:rsidR="00E1274D">
          <w:rPr>
            <w:webHidden/>
          </w:rPr>
          <w:t>21</w:t>
        </w:r>
        <w:r w:rsidR="00E1274D">
          <w:rPr>
            <w:webHidden/>
          </w:rPr>
          <w:fldChar w:fldCharType="end"/>
        </w:r>
      </w:hyperlink>
    </w:p>
    <w:p w:rsidR="00E1274D" w:rsidRDefault="00170E11">
      <w:pPr>
        <w:pStyle w:val="TableofFigures"/>
        <w:rPr>
          <w:rFonts w:asciiTheme="minorHAnsi" w:eastAsiaTheme="minorEastAsia" w:hAnsiTheme="minorHAnsi" w:cstheme="minorBidi"/>
          <w:sz w:val="22"/>
          <w:szCs w:val="22"/>
          <w:lang w:eastAsia="zh-CN"/>
        </w:rPr>
      </w:pPr>
      <w:hyperlink r:id="rId18" w:anchor="_Toc416107877" w:history="1">
        <w:r w:rsidR="00E1274D" w:rsidRPr="00AC793C">
          <w:rPr>
            <w:rStyle w:val="Hyperlink"/>
          </w:rPr>
          <w:t>Figure 16 Predicted sweetspots by RF regression approach using all predictors</w:t>
        </w:r>
        <w:r w:rsidR="00E1274D">
          <w:rPr>
            <w:webHidden/>
          </w:rPr>
          <w:tab/>
        </w:r>
        <w:r w:rsidR="00E1274D">
          <w:rPr>
            <w:webHidden/>
          </w:rPr>
          <w:fldChar w:fldCharType="begin"/>
        </w:r>
        <w:r w:rsidR="00E1274D">
          <w:rPr>
            <w:webHidden/>
          </w:rPr>
          <w:instrText xml:space="preserve"> PAGEREF _Toc416107877 \h </w:instrText>
        </w:r>
        <w:r w:rsidR="00E1274D">
          <w:rPr>
            <w:webHidden/>
          </w:rPr>
        </w:r>
        <w:r w:rsidR="00E1274D">
          <w:rPr>
            <w:webHidden/>
          </w:rPr>
          <w:fldChar w:fldCharType="separate"/>
        </w:r>
        <w:r w:rsidR="00E1274D">
          <w:rPr>
            <w:webHidden/>
          </w:rPr>
          <w:t>22</w:t>
        </w:r>
        <w:r w:rsidR="00E1274D">
          <w:rPr>
            <w:webHidden/>
          </w:rPr>
          <w:fldChar w:fldCharType="end"/>
        </w:r>
      </w:hyperlink>
    </w:p>
    <w:p w:rsidR="00E1274D" w:rsidRDefault="00170E11">
      <w:pPr>
        <w:pStyle w:val="TableofFigures"/>
        <w:rPr>
          <w:rFonts w:asciiTheme="minorHAnsi" w:eastAsiaTheme="minorEastAsia" w:hAnsiTheme="minorHAnsi" w:cstheme="minorBidi"/>
          <w:sz w:val="22"/>
          <w:szCs w:val="22"/>
          <w:lang w:eastAsia="zh-CN"/>
        </w:rPr>
      </w:pPr>
      <w:hyperlink r:id="rId19" w:anchor="_Toc416107878" w:history="1">
        <w:r w:rsidR="00E1274D" w:rsidRPr="00AC793C">
          <w:rPr>
            <w:rStyle w:val="Hyperlink"/>
          </w:rPr>
          <w:t>Figure 17 RF regression results at different percentage of training data.</w:t>
        </w:r>
        <w:r w:rsidR="00E1274D">
          <w:rPr>
            <w:webHidden/>
          </w:rPr>
          <w:tab/>
        </w:r>
        <w:r w:rsidR="00E1274D">
          <w:rPr>
            <w:webHidden/>
          </w:rPr>
          <w:fldChar w:fldCharType="begin"/>
        </w:r>
        <w:r w:rsidR="00E1274D">
          <w:rPr>
            <w:webHidden/>
          </w:rPr>
          <w:instrText xml:space="preserve"> PAGEREF _Toc416107878 \h </w:instrText>
        </w:r>
        <w:r w:rsidR="00E1274D">
          <w:rPr>
            <w:webHidden/>
          </w:rPr>
        </w:r>
        <w:r w:rsidR="00E1274D">
          <w:rPr>
            <w:webHidden/>
          </w:rPr>
          <w:fldChar w:fldCharType="separate"/>
        </w:r>
        <w:r w:rsidR="00E1274D">
          <w:rPr>
            <w:webHidden/>
          </w:rPr>
          <w:t>23</w:t>
        </w:r>
        <w:r w:rsidR="00E1274D">
          <w:rPr>
            <w:webHidden/>
          </w:rPr>
          <w:fldChar w:fldCharType="end"/>
        </w:r>
      </w:hyperlink>
    </w:p>
    <w:p w:rsidR="00E1274D" w:rsidRDefault="00170E11">
      <w:pPr>
        <w:pStyle w:val="TableofFigures"/>
        <w:rPr>
          <w:rFonts w:asciiTheme="minorHAnsi" w:eastAsiaTheme="minorEastAsia" w:hAnsiTheme="minorHAnsi" w:cstheme="minorBidi"/>
          <w:sz w:val="22"/>
          <w:szCs w:val="22"/>
          <w:lang w:eastAsia="zh-CN"/>
        </w:rPr>
      </w:pPr>
      <w:hyperlink w:anchor="_Toc416107879" w:history="1">
        <w:r w:rsidR="00E1274D" w:rsidRPr="00AC793C">
          <w:rPr>
            <w:rStyle w:val="Hyperlink"/>
          </w:rPr>
          <w:t>Figure 18 RF regression results with top K important predictors (permutation-based MSE measure).</w:t>
        </w:r>
        <w:r w:rsidR="00E1274D">
          <w:rPr>
            <w:webHidden/>
          </w:rPr>
          <w:tab/>
        </w:r>
        <w:r w:rsidR="00E1274D">
          <w:rPr>
            <w:webHidden/>
          </w:rPr>
          <w:fldChar w:fldCharType="begin"/>
        </w:r>
        <w:r w:rsidR="00E1274D">
          <w:rPr>
            <w:webHidden/>
          </w:rPr>
          <w:instrText xml:space="preserve"> PAGEREF _Toc416107879 \h </w:instrText>
        </w:r>
        <w:r w:rsidR="00E1274D">
          <w:rPr>
            <w:webHidden/>
          </w:rPr>
        </w:r>
        <w:r w:rsidR="00E1274D">
          <w:rPr>
            <w:webHidden/>
          </w:rPr>
          <w:fldChar w:fldCharType="separate"/>
        </w:r>
        <w:r w:rsidR="00E1274D">
          <w:rPr>
            <w:webHidden/>
          </w:rPr>
          <w:t>24</w:t>
        </w:r>
        <w:r w:rsidR="00E1274D">
          <w:rPr>
            <w:webHidden/>
          </w:rPr>
          <w:fldChar w:fldCharType="end"/>
        </w:r>
      </w:hyperlink>
    </w:p>
    <w:p w:rsidR="00E1274D" w:rsidRDefault="00170E11">
      <w:pPr>
        <w:pStyle w:val="TableofFigures"/>
        <w:rPr>
          <w:rFonts w:asciiTheme="minorHAnsi" w:eastAsiaTheme="minorEastAsia" w:hAnsiTheme="minorHAnsi" w:cstheme="minorBidi"/>
          <w:sz w:val="22"/>
          <w:szCs w:val="22"/>
          <w:lang w:eastAsia="zh-CN"/>
        </w:rPr>
      </w:pPr>
      <w:hyperlink r:id="rId20" w:anchor="_Toc416107880" w:history="1">
        <w:r w:rsidR="00E1274D" w:rsidRPr="00AC793C">
          <w:rPr>
            <w:rStyle w:val="Hyperlink"/>
          </w:rPr>
          <w:t>Figure 19 Partial dependence plot for three selected important predictors.</w:t>
        </w:r>
        <w:r w:rsidR="00E1274D">
          <w:rPr>
            <w:webHidden/>
          </w:rPr>
          <w:tab/>
        </w:r>
        <w:r w:rsidR="00E1274D">
          <w:rPr>
            <w:webHidden/>
          </w:rPr>
          <w:fldChar w:fldCharType="begin"/>
        </w:r>
        <w:r w:rsidR="00E1274D">
          <w:rPr>
            <w:webHidden/>
          </w:rPr>
          <w:instrText xml:space="preserve"> PAGEREF _Toc416107880 \h </w:instrText>
        </w:r>
        <w:r w:rsidR="00E1274D">
          <w:rPr>
            <w:webHidden/>
          </w:rPr>
        </w:r>
        <w:r w:rsidR="00E1274D">
          <w:rPr>
            <w:webHidden/>
          </w:rPr>
          <w:fldChar w:fldCharType="separate"/>
        </w:r>
        <w:r w:rsidR="00E1274D">
          <w:rPr>
            <w:webHidden/>
          </w:rPr>
          <w:t>26</w:t>
        </w:r>
        <w:r w:rsidR="00E1274D">
          <w:rPr>
            <w:webHidden/>
          </w:rPr>
          <w:fldChar w:fldCharType="end"/>
        </w:r>
      </w:hyperlink>
    </w:p>
    <w:p w:rsidR="00E1274D" w:rsidRDefault="00170E11">
      <w:pPr>
        <w:pStyle w:val="TableofFigures"/>
        <w:rPr>
          <w:rFonts w:asciiTheme="minorHAnsi" w:eastAsiaTheme="minorEastAsia" w:hAnsiTheme="minorHAnsi" w:cstheme="minorBidi"/>
          <w:sz w:val="22"/>
          <w:szCs w:val="22"/>
          <w:lang w:eastAsia="zh-CN"/>
        </w:rPr>
      </w:pPr>
      <w:hyperlink w:anchor="_Toc416107881" w:history="1">
        <w:r w:rsidR="00E1274D" w:rsidRPr="00AC793C">
          <w:rPr>
            <w:rStyle w:val="Hyperlink"/>
          </w:rPr>
          <w:t>Figure 20 Out-of-sample RMSE with different number of trees.</w:t>
        </w:r>
        <w:r w:rsidR="00E1274D">
          <w:rPr>
            <w:webHidden/>
          </w:rPr>
          <w:tab/>
        </w:r>
        <w:r w:rsidR="00E1274D">
          <w:rPr>
            <w:webHidden/>
          </w:rPr>
          <w:fldChar w:fldCharType="begin"/>
        </w:r>
        <w:r w:rsidR="00E1274D">
          <w:rPr>
            <w:webHidden/>
          </w:rPr>
          <w:instrText xml:space="preserve"> PAGEREF _Toc416107881 \h </w:instrText>
        </w:r>
        <w:r w:rsidR="00E1274D">
          <w:rPr>
            <w:webHidden/>
          </w:rPr>
        </w:r>
        <w:r w:rsidR="00E1274D">
          <w:rPr>
            <w:webHidden/>
          </w:rPr>
          <w:fldChar w:fldCharType="separate"/>
        </w:r>
        <w:r w:rsidR="00E1274D">
          <w:rPr>
            <w:webHidden/>
          </w:rPr>
          <w:t>27</w:t>
        </w:r>
        <w:r w:rsidR="00E1274D">
          <w:rPr>
            <w:webHidden/>
          </w:rPr>
          <w:fldChar w:fldCharType="end"/>
        </w:r>
      </w:hyperlink>
    </w:p>
    <w:p w:rsidR="00E1274D" w:rsidRDefault="00170E11">
      <w:pPr>
        <w:pStyle w:val="TableofFigures"/>
        <w:rPr>
          <w:rFonts w:asciiTheme="minorHAnsi" w:eastAsiaTheme="minorEastAsia" w:hAnsiTheme="minorHAnsi" w:cstheme="minorBidi"/>
          <w:sz w:val="22"/>
          <w:szCs w:val="22"/>
          <w:lang w:eastAsia="zh-CN"/>
        </w:rPr>
      </w:pPr>
      <w:hyperlink w:anchor="_Toc416107882" w:history="1">
        <w:r w:rsidR="00E1274D" w:rsidRPr="00AC793C">
          <w:rPr>
            <w:rStyle w:val="Hyperlink"/>
          </w:rPr>
          <w:t>Figure 21 A variable importance plot for the EF data set. Variable importance is computed using the variable inclusion proportions measure normalized by the maximum score.</w:t>
        </w:r>
        <w:r w:rsidR="00E1274D">
          <w:rPr>
            <w:webHidden/>
          </w:rPr>
          <w:tab/>
        </w:r>
        <w:r w:rsidR="00E1274D">
          <w:rPr>
            <w:webHidden/>
          </w:rPr>
          <w:fldChar w:fldCharType="begin"/>
        </w:r>
        <w:r w:rsidR="00E1274D">
          <w:rPr>
            <w:webHidden/>
          </w:rPr>
          <w:instrText xml:space="preserve"> PAGEREF _Toc416107882 \h </w:instrText>
        </w:r>
        <w:r w:rsidR="00E1274D">
          <w:rPr>
            <w:webHidden/>
          </w:rPr>
        </w:r>
        <w:r w:rsidR="00E1274D">
          <w:rPr>
            <w:webHidden/>
          </w:rPr>
          <w:fldChar w:fldCharType="separate"/>
        </w:r>
        <w:r w:rsidR="00E1274D">
          <w:rPr>
            <w:webHidden/>
          </w:rPr>
          <w:t>28</w:t>
        </w:r>
        <w:r w:rsidR="00E1274D">
          <w:rPr>
            <w:webHidden/>
          </w:rPr>
          <w:fldChar w:fldCharType="end"/>
        </w:r>
      </w:hyperlink>
    </w:p>
    <w:p w:rsidR="00E1274D" w:rsidRDefault="00170E11">
      <w:pPr>
        <w:pStyle w:val="TableofFigures"/>
        <w:rPr>
          <w:rFonts w:asciiTheme="minorHAnsi" w:eastAsiaTheme="minorEastAsia" w:hAnsiTheme="minorHAnsi" w:cstheme="minorBidi"/>
          <w:sz w:val="22"/>
          <w:szCs w:val="22"/>
          <w:lang w:eastAsia="zh-CN"/>
        </w:rPr>
      </w:pPr>
      <w:hyperlink w:anchor="_Toc416107883" w:history="1">
        <w:r w:rsidR="00E1274D" w:rsidRPr="00AC793C">
          <w:rPr>
            <w:rStyle w:val="Hyperlink"/>
          </w:rPr>
          <w:t>Figure 22 BART regression results at different percentage of training data.</w:t>
        </w:r>
        <w:r w:rsidR="00E1274D">
          <w:rPr>
            <w:webHidden/>
          </w:rPr>
          <w:tab/>
        </w:r>
        <w:r w:rsidR="00E1274D">
          <w:rPr>
            <w:webHidden/>
          </w:rPr>
          <w:fldChar w:fldCharType="begin"/>
        </w:r>
        <w:r w:rsidR="00E1274D">
          <w:rPr>
            <w:webHidden/>
          </w:rPr>
          <w:instrText xml:space="preserve"> PAGEREF _Toc416107883 \h </w:instrText>
        </w:r>
        <w:r w:rsidR="00E1274D">
          <w:rPr>
            <w:webHidden/>
          </w:rPr>
        </w:r>
        <w:r w:rsidR="00E1274D">
          <w:rPr>
            <w:webHidden/>
          </w:rPr>
          <w:fldChar w:fldCharType="separate"/>
        </w:r>
        <w:r w:rsidR="00E1274D">
          <w:rPr>
            <w:webHidden/>
          </w:rPr>
          <w:t>29</w:t>
        </w:r>
        <w:r w:rsidR="00E1274D">
          <w:rPr>
            <w:webHidden/>
          </w:rPr>
          <w:fldChar w:fldCharType="end"/>
        </w:r>
      </w:hyperlink>
    </w:p>
    <w:p w:rsidR="002B6311" w:rsidRDefault="002B6311" w:rsidP="00B375E7">
      <w:pPr>
        <w:adjustRightInd/>
        <w:spacing w:line="240" w:lineRule="auto"/>
        <w:rPr>
          <w:caps/>
          <w:noProof/>
        </w:rPr>
      </w:pPr>
      <w:r>
        <w:rPr>
          <w:caps/>
          <w:noProof/>
        </w:rPr>
        <w:fldChar w:fldCharType="end"/>
      </w:r>
    </w:p>
    <w:p w:rsidR="00B375E7" w:rsidRDefault="00B375E7" w:rsidP="00B375E7">
      <w:pPr>
        <w:tabs>
          <w:tab w:val="right" w:pos="8504"/>
        </w:tabs>
        <w:rPr>
          <w:caps/>
          <w:noProof/>
        </w:rPr>
      </w:pPr>
    </w:p>
    <w:p w:rsidR="00B375E7" w:rsidRDefault="00B375E7" w:rsidP="00B375E7">
      <w:pPr>
        <w:pStyle w:val="Heading1"/>
        <w:numPr>
          <w:ilvl w:val="0"/>
          <w:numId w:val="1"/>
        </w:numPr>
        <w:sectPr w:rsidR="00B375E7" w:rsidSect="006C5DEF">
          <w:headerReference w:type="default" r:id="rId21"/>
          <w:headerReference w:type="first" r:id="rId22"/>
          <w:endnotePr>
            <w:numFmt w:val="decimal"/>
          </w:endnotePr>
          <w:type w:val="continuous"/>
          <w:pgSz w:w="12240" w:h="15840"/>
          <w:pgMar w:top="1584" w:right="1440" w:bottom="1584" w:left="1440" w:header="709" w:footer="567" w:gutter="0"/>
          <w:pgNumType w:fmt="upperRoman"/>
          <w:cols w:space="708"/>
          <w:formProt w:val="0"/>
          <w:titlePg/>
          <w:docGrid w:linePitch="326"/>
        </w:sectPr>
      </w:pPr>
      <w:bookmarkStart w:id="198" w:name="_Toc472088071"/>
    </w:p>
    <w:p w:rsidR="00B375E7" w:rsidRDefault="00B375E7" w:rsidP="00B375E7">
      <w:pPr>
        <w:pStyle w:val="Heading1"/>
        <w:numPr>
          <w:ilvl w:val="0"/>
          <w:numId w:val="1"/>
        </w:numPr>
      </w:pPr>
      <w:bookmarkStart w:id="199" w:name="_Toc416107830"/>
      <w:r>
        <w:lastRenderedPageBreak/>
        <w:t>Introduction</w:t>
      </w:r>
      <w:bookmarkEnd w:id="198"/>
      <w:bookmarkEnd w:id="199"/>
    </w:p>
    <w:p w:rsidR="00C237C9" w:rsidRDefault="00C237C9" w:rsidP="00C237C9">
      <w:r>
        <w:t xml:space="preserve">Reducing the oil and gas exploration cost and improving well productivity becomes both strategically </w:t>
      </w:r>
      <w:ins w:id="200" w:author="ligang.lu" w:date="2015-04-28T16:01:00Z">
        <w:r w:rsidR="0051645D">
          <w:t xml:space="preserve">important </w:t>
        </w:r>
      </w:ins>
      <w:r>
        <w:t xml:space="preserve">and economically vital to Shell.  The department of Computation and Modeling (PTI/PR) has funded and launched this project to investigate and develop machine learning based new methodologies that can be applied to unconventional (UNC) gas and oil plays to characterize and identify the top productive areas (sweet spots) for new </w:t>
      </w:r>
      <w:ins w:id="201" w:author="ligang.lu" w:date="2015-04-28T16:03:00Z">
        <w:r w:rsidR="0051645D">
          <w:t>drilling</w:t>
        </w:r>
      </w:ins>
      <w:del w:id="202" w:author="ligang.lu" w:date="2015-04-28T16:03:00Z">
        <w:r w:rsidDel="0051645D">
          <w:delText>well</w:delText>
        </w:r>
      </w:del>
      <w:r>
        <w:t xml:space="preserve"> locations and to guide the best selection of the drilling and completion parameters to improve the success rate and the estimated ultimate recovery (EUR). This report describes our work and findings f</w:t>
      </w:r>
      <w:ins w:id="203" w:author="ligang.lu" w:date="2015-04-28T16:04:00Z">
        <w:r w:rsidR="0051645D">
          <w:t>rom</w:t>
        </w:r>
      </w:ins>
      <w:del w:id="204" w:author="ligang.lu" w:date="2015-04-28T16:04:00Z">
        <w:r w:rsidDel="0051645D">
          <w:delText>or</w:delText>
        </w:r>
      </w:del>
      <w:r>
        <w:t xml:space="preserve"> the Phase I work of the project—sweetspotting.  </w:t>
      </w:r>
    </w:p>
    <w:p w:rsidR="00C237C9" w:rsidRDefault="00C237C9" w:rsidP="00C237C9"/>
    <w:p w:rsidR="00C237C9" w:rsidRDefault="00C237C9" w:rsidP="00C237C9">
      <w:r>
        <w:t xml:space="preserve">It is </w:t>
      </w:r>
      <w:del w:id="205" w:author="ligang.lu" w:date="2015-04-28T16:19:00Z">
        <w:r w:rsidDel="00B63D73">
          <w:delText xml:space="preserve">generally </w:delText>
        </w:r>
      </w:del>
      <w:ins w:id="206" w:author="ligang.lu" w:date="2015-04-28T16:19:00Z">
        <w:r w:rsidR="00B63D73">
          <w:t xml:space="preserve">well </w:t>
        </w:r>
      </w:ins>
      <w:r>
        <w:t xml:space="preserve">recognized </w:t>
      </w:r>
      <w:ins w:id="207" w:author="ligang.lu" w:date="2015-04-28T16:20:00Z">
        <w:r w:rsidR="00B63D73">
          <w:t xml:space="preserve">in the oil and gas industry </w:t>
        </w:r>
      </w:ins>
      <w:r>
        <w:t xml:space="preserve">that existing geological and petro-physical methodologies and simulation techniques </w:t>
      </w:r>
      <w:del w:id="208" w:author="ligang.lu" w:date="2015-04-28T16:20:00Z">
        <w:r w:rsidDel="00B63D73">
          <w:delText>have not been</w:delText>
        </w:r>
      </w:del>
      <w:r>
        <w:t xml:space="preserve"> </w:t>
      </w:r>
      <w:ins w:id="209" w:author="ligang.lu" w:date="2015-04-28T16:20:00Z">
        <w:r w:rsidR="00B63D73">
          <w:t xml:space="preserve">are not </w:t>
        </w:r>
      </w:ins>
      <w:r>
        <w:t xml:space="preserve">as effective as in conventional play exploration and production when applied to UNC plays. Better methodologies are highly demanded to improve the cost effectiveness of the </w:t>
      </w:r>
      <w:ins w:id="210" w:author="ligang.lu" w:date="2015-04-28T16:21:00Z">
        <w:r w:rsidR="00B63D73">
          <w:t xml:space="preserve">UNC </w:t>
        </w:r>
      </w:ins>
      <w:r>
        <w:t>exploration and production</w:t>
      </w:r>
      <w:del w:id="211" w:author="ligang.lu" w:date="2015-04-28T16:21:00Z">
        <w:r w:rsidDel="00B63D73">
          <w:delText xml:space="preserve"> for UNC plays</w:delText>
        </w:r>
      </w:del>
      <w:r>
        <w:t xml:space="preserve">.  On the other hand, the emerging modern machine learning techniques have shown good effectiveness in tackling complex and data intensive problems, where conventional </w:t>
      </w:r>
      <w:proofErr w:type="gramStart"/>
      <w:r>
        <w:t>technologies  often</w:t>
      </w:r>
      <w:proofErr w:type="gramEnd"/>
      <w:r>
        <w:t xml:space="preserve"> become ineffective. Therefore this project aims to investigate and develop machine learning based new methodologies to improve the effectiveness and reduce the cost of UNC exploration and production.  The specific technical challenges addressed by the first phase of this project are to uncover the underlying cross-correlations among the UNC subsurface geological features and EUR at well locations, and to build effective predictive models that can be used to predict the  new well EURs, and to identify the </w:t>
      </w:r>
      <w:del w:id="212" w:author="ligang.lu" w:date="2015-04-28T16:24:00Z">
        <w:r w:rsidDel="00B63D73">
          <w:delText xml:space="preserve"> </w:delText>
        </w:r>
      </w:del>
      <w:r>
        <w:t>key features as the predictors, and to understand the minimum amount of data (in terms of well numbers)</w:t>
      </w:r>
      <w:ins w:id="213" w:author="ligang.lu" w:date="2015-04-28T16:25:00Z">
        <w:r w:rsidR="00B63D73">
          <w:t xml:space="preserve"> </w:t>
        </w:r>
      </w:ins>
      <w:del w:id="214" w:author="ligang.lu" w:date="2015-04-28T16:25:00Z">
        <w:r w:rsidDel="00B63D73">
          <w:delText xml:space="preserve"> need</w:delText>
        </w:r>
      </w:del>
      <w:ins w:id="215" w:author="ligang.lu" w:date="2015-04-28T16:25:00Z">
        <w:r w:rsidR="00B63D73">
          <w:t>requir</w:t>
        </w:r>
      </w:ins>
      <w:r>
        <w:t xml:space="preserve">ed to produce reliable and </w:t>
      </w:r>
      <w:ins w:id="216" w:author="ligang.lu" w:date="2015-04-28T16:25:00Z">
        <w:r w:rsidR="00B63D73">
          <w:t xml:space="preserve">accurate </w:t>
        </w:r>
      </w:ins>
      <w:del w:id="217" w:author="ligang.lu" w:date="2015-04-28T16:25:00Z">
        <w:r w:rsidDel="00B63D73">
          <w:delText>consistent</w:delText>
        </w:r>
      </w:del>
      <w:r>
        <w:t xml:space="preserve"> prediction</w:t>
      </w:r>
      <w:ins w:id="218" w:author="ligang.lu" w:date="2015-04-28T16:25:00Z">
        <w:r w:rsidR="00B63D73">
          <w:t>s</w:t>
        </w:r>
      </w:ins>
      <w:r>
        <w:t xml:space="preserve"> </w:t>
      </w:r>
      <w:del w:id="219" w:author="ligang.lu" w:date="2015-04-28T16:25:00Z">
        <w:r w:rsidDel="00B63D73">
          <w:delText xml:space="preserve">results </w:delText>
        </w:r>
      </w:del>
      <w:r>
        <w:t xml:space="preserve">for rapidly classifying the most promising areas and business value of  </w:t>
      </w:r>
      <w:ins w:id="220" w:author="ligang.lu" w:date="2015-04-28T16:26:00Z">
        <w:r w:rsidR="00B63D73">
          <w:t xml:space="preserve">a </w:t>
        </w:r>
      </w:ins>
      <w:r>
        <w:t>UNC play</w:t>
      </w:r>
      <w:del w:id="221" w:author="ligang.lu" w:date="2015-04-28T16:26:00Z">
        <w:r w:rsidDel="00B63D73">
          <w:delText>s</w:delText>
        </w:r>
      </w:del>
      <w:r>
        <w:t>.</w:t>
      </w:r>
    </w:p>
    <w:p w:rsidR="00C237C9" w:rsidRDefault="00C237C9" w:rsidP="00C237C9"/>
    <w:p w:rsidR="00DC672B" w:rsidRPr="00DC672B" w:rsidRDefault="00C237C9" w:rsidP="00C237C9">
      <w:r>
        <w:t>Machine learning concerns data driven algorithmic techniques that can incorporate pertinent information from input data sources and learn the underlying relationships</w:t>
      </w:r>
      <w:ins w:id="222" w:author="ligang.lu" w:date="2015-04-28T16:27:00Z">
        <w:r w:rsidR="00B63D73">
          <w:t xml:space="preserve"> and patterns</w:t>
        </w:r>
      </w:ins>
      <w:r>
        <w:t xml:space="preserve">, often complex and unknown, among the data sources and how do they affect the interested </w:t>
      </w:r>
      <w:ins w:id="223" w:author="ligang.lu" w:date="2015-04-28T16:28:00Z">
        <w:r w:rsidR="00B63D73">
          <w:t xml:space="preserve">target </w:t>
        </w:r>
      </w:ins>
      <w:r>
        <w:t xml:space="preserve">variables.  Thus machine learning provides a promising means to tackle the </w:t>
      </w:r>
      <w:proofErr w:type="gramStart"/>
      <w:r>
        <w:t>complex  exploration</w:t>
      </w:r>
      <w:proofErr w:type="gramEnd"/>
      <w:r>
        <w:t xml:space="preserve"> and production problems arising from UNC plays</w:t>
      </w:r>
      <w:ins w:id="224" w:author="ligang.lu" w:date="2015-04-28T16:29:00Z">
        <w:r w:rsidR="0008301F">
          <w:t xml:space="preserve">, wherein the underlying </w:t>
        </w:r>
      </w:ins>
      <w:ins w:id="225" w:author="ligang.lu" w:date="2015-04-28T16:30:00Z">
        <w:r w:rsidR="0008301F">
          <w:t>geophysics</w:t>
        </w:r>
      </w:ins>
      <w:ins w:id="226" w:author="ligang.lu" w:date="2015-04-28T16:29:00Z">
        <w:r w:rsidR="0008301F">
          <w:t xml:space="preserve"> </w:t>
        </w:r>
      </w:ins>
      <w:ins w:id="227" w:author="ligang.lu" w:date="2015-04-28T16:30:00Z">
        <w:r w:rsidR="0008301F">
          <w:t xml:space="preserve">and </w:t>
        </w:r>
        <w:proofErr w:type="spellStart"/>
        <w:r w:rsidR="0008301F">
          <w:t>petrophysics</w:t>
        </w:r>
        <w:proofErr w:type="spellEnd"/>
        <w:r w:rsidR="0008301F">
          <w:t xml:space="preserve"> are not well understood</w:t>
        </w:r>
      </w:ins>
      <w:r>
        <w:t xml:space="preserve">. </w:t>
      </w:r>
      <w:ins w:id="228" w:author="ligang.lu" w:date="2015-04-28T16:31:00Z">
        <w:r w:rsidR="0008301F">
          <w:t>O</w:t>
        </w:r>
      </w:ins>
      <w:ins w:id="229" w:author="ligang.lu" w:date="2015-04-28T16:30:00Z">
        <w:r w:rsidR="0008301F">
          <w:t xml:space="preserve">ur </w:t>
        </w:r>
      </w:ins>
      <w:del w:id="230" w:author="ligang.lu" w:date="2015-04-28T16:30:00Z">
        <w:r w:rsidDel="0008301F">
          <w:delText>The</w:delText>
        </w:r>
      </w:del>
      <w:r>
        <w:t xml:space="preserve"> Phase I work of this project has investigated how to apply modern machine learning techniques on the Eagle Ford data set to uncover the relationships among the subsurface geological features and well productivity and further to build predictive models to identify the sweet spots for new well</w:t>
      </w:r>
      <w:ins w:id="231" w:author="ligang.lu" w:date="2015-04-28T16:32:00Z">
        <w:r w:rsidR="0008301F">
          <w:t xml:space="preserve"> </w:t>
        </w:r>
      </w:ins>
      <w:r>
        <w:t xml:space="preserve">locations and their EURs. Specifically, in the following, Section 2 will describe the Eagle Ford data sets and our methodology’s workflow; Then Section 3 will depict the used machine learning algorithms: Decision Trees,  Random Forest and </w:t>
      </w:r>
      <w:del w:id="232" w:author="ligang.lu" w:date="2015-04-28T16:33:00Z">
        <w:r w:rsidDel="0008301F">
          <w:delText>its</w:delText>
        </w:r>
      </w:del>
      <w:r>
        <w:t xml:space="preserve"> </w:t>
      </w:r>
      <w:del w:id="233" w:author="ligang.lu" w:date="2015-04-28T16:33:00Z">
        <w:r w:rsidDel="0008301F">
          <w:delText xml:space="preserve">variation </w:delText>
        </w:r>
      </w:del>
      <w:r>
        <w:t xml:space="preserve">Bayes Additive Regression Trees; Section 4 will present the results and findings from our Phase I work. Finally, Section 5 will provide further discussion of the findings and future work.    </w:t>
      </w:r>
    </w:p>
    <w:p w:rsidR="006C5DEF" w:rsidRPr="00191ECF" w:rsidRDefault="008F257D" w:rsidP="00191ECF">
      <w:pPr>
        <w:pStyle w:val="Heading1"/>
      </w:pPr>
      <w:bookmarkStart w:id="234" w:name="_Toc416107831"/>
      <w:r>
        <w:lastRenderedPageBreak/>
        <w:t>Data</w:t>
      </w:r>
      <w:r w:rsidR="004D02C4">
        <w:t xml:space="preserve"> and Workflow</w:t>
      </w:r>
      <w:bookmarkEnd w:id="234"/>
    </w:p>
    <w:p w:rsidR="00AF5BC7" w:rsidRDefault="004672B5" w:rsidP="003F35D2">
      <w:pPr>
        <w:pStyle w:val="Heading2"/>
        <w:spacing w:after="120"/>
      </w:pPr>
      <w:bookmarkStart w:id="235" w:name="_Toc416107832"/>
      <w:r>
        <w:t>Data</w:t>
      </w:r>
      <w:bookmarkEnd w:id="235"/>
    </w:p>
    <w:p w:rsidR="004672B5" w:rsidRPr="004672B5" w:rsidRDefault="00C06B90" w:rsidP="004672B5">
      <w:r>
        <w:t xml:space="preserve">The Eagle ford data sets used for this study were obtained from Shell internal business </w:t>
      </w:r>
      <w:r w:rsidR="00DB51F9">
        <w:t>unit;</w:t>
      </w:r>
      <w:r>
        <w:t xml:space="preserve"> </w:t>
      </w:r>
      <w:r w:rsidR="001507B8">
        <w:fldChar w:fldCharType="begin"/>
      </w:r>
      <w:r w:rsidR="001507B8">
        <w:instrText xml:space="preserve"> REF _Ref415587144 \h </w:instrText>
      </w:r>
      <w:r w:rsidR="001507B8">
        <w:fldChar w:fldCharType="separate"/>
      </w:r>
      <w:r w:rsidR="001507B8">
        <w:t xml:space="preserve">Figure </w:t>
      </w:r>
      <w:r w:rsidR="001507B8">
        <w:rPr>
          <w:noProof/>
        </w:rPr>
        <w:t>1</w:t>
      </w:r>
      <w:r w:rsidR="001507B8">
        <w:fldChar w:fldCharType="end"/>
      </w:r>
      <w:r w:rsidR="0083197A">
        <w:t xml:space="preserve"> provides an overview of this</w:t>
      </w:r>
      <w:r>
        <w:t xml:space="preserve"> data</w:t>
      </w:r>
      <w:r w:rsidR="00DB51F9">
        <w:t>, it includes core data</w:t>
      </w:r>
      <w:r w:rsidR="003D6B6D">
        <w:t xml:space="preserve"> from </w:t>
      </w:r>
      <w:r w:rsidR="003D6B6D" w:rsidRPr="00410112">
        <w:rPr>
          <w:b/>
        </w:rPr>
        <w:t>83</w:t>
      </w:r>
      <w:r w:rsidR="003D6B6D">
        <w:t xml:space="preserve"> wells</w:t>
      </w:r>
      <w:r w:rsidR="00B95F58">
        <w:t xml:space="preserve"> (red dots)</w:t>
      </w:r>
      <w:r w:rsidR="00DB51F9">
        <w:t>, which represent the geological parameters information</w:t>
      </w:r>
      <w:r w:rsidR="00600312">
        <w:t>,</w:t>
      </w:r>
      <w:r w:rsidR="00CE4DAF">
        <w:t xml:space="preserve"> </w:t>
      </w:r>
      <w:r w:rsidR="00DB51F9">
        <w:t xml:space="preserve"> and </w:t>
      </w:r>
      <w:r w:rsidR="003D6B6D">
        <w:t>monthly</w:t>
      </w:r>
      <w:r w:rsidR="004B6130">
        <w:t xml:space="preserve"> </w:t>
      </w:r>
      <w:r w:rsidR="00DB51F9">
        <w:t>production data</w:t>
      </w:r>
      <w:r w:rsidR="003D6B6D">
        <w:t xml:space="preserve"> from </w:t>
      </w:r>
      <w:r w:rsidR="003D6B6D" w:rsidRPr="00410112">
        <w:rPr>
          <w:b/>
        </w:rPr>
        <w:t>2631</w:t>
      </w:r>
      <w:r w:rsidR="003D6B6D">
        <w:t xml:space="preserve"> </w:t>
      </w:r>
      <w:r w:rsidR="00AA2A32">
        <w:t xml:space="preserve">oil </w:t>
      </w:r>
      <w:r w:rsidR="003D6B6D">
        <w:t>producer</w:t>
      </w:r>
      <w:r w:rsidR="00C44B53">
        <w:t>s</w:t>
      </w:r>
      <w:r w:rsidR="00B95F58">
        <w:t xml:space="preserve"> (black dots)</w:t>
      </w:r>
      <w:r w:rsidR="00600312">
        <w:t xml:space="preserve">. </w:t>
      </w:r>
      <w:r w:rsidR="00CE4DAF">
        <w:t>In total, there are 31 geological parameters under consideration, a</w:t>
      </w:r>
      <w:r w:rsidR="00600312">
        <w:t xml:space="preserve">dditionally, </w:t>
      </w:r>
      <w:r w:rsidR="004B6130">
        <w:t>completion</w:t>
      </w:r>
      <w:r w:rsidR="00600312">
        <w:t xml:space="preserve"> parameters, such as lateral length</w:t>
      </w:r>
      <w:r w:rsidR="00A77C90">
        <w:t xml:space="preserve"> of each producer, are available for </w:t>
      </w:r>
      <w:r w:rsidR="00161AED">
        <w:t>production normalization</w:t>
      </w:r>
      <w:r w:rsidR="00A77C90">
        <w:t>.</w:t>
      </w:r>
      <w:r w:rsidR="00600312">
        <w:t xml:space="preserve"> </w:t>
      </w:r>
    </w:p>
    <w:p w:rsidR="006B0540" w:rsidRDefault="006B0540" w:rsidP="003F35D2">
      <w:pPr>
        <w:spacing w:after="120"/>
      </w:pPr>
    </w:p>
    <w:p w:rsidR="00410112" w:rsidRDefault="00410112" w:rsidP="003F35D2">
      <w:pPr>
        <w:spacing w:after="120"/>
      </w:pPr>
    </w:p>
    <w:p w:rsidR="00DB51F9" w:rsidRDefault="00AF5BC7" w:rsidP="00DB51F9">
      <w:pPr>
        <w:keepNext/>
        <w:spacing w:after="120"/>
      </w:pPr>
      <w:r>
        <w:rPr>
          <w:noProof/>
          <w:lang w:eastAsia="zh-CN"/>
        </w:rPr>
        <w:drawing>
          <wp:inline distT="0" distB="0" distL="0" distR="0" wp14:anchorId="127E190B" wp14:editId="0A936E2D">
            <wp:extent cx="6224668" cy="3631721"/>
            <wp:effectExtent l="0" t="0" r="5080" b="6985"/>
            <wp:docPr id="3" name="Picture 3" descr="V:\project\DataMiningUNC\Code\RF\results\data_core_pr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project\DataMiningUNC\Code\RF\results\data_core_pro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24668" cy="3631721"/>
                    </a:xfrm>
                    <a:prstGeom prst="rect">
                      <a:avLst/>
                    </a:prstGeom>
                    <a:noFill/>
                    <a:ln>
                      <a:noFill/>
                    </a:ln>
                  </pic:spPr>
                </pic:pic>
              </a:graphicData>
            </a:graphic>
          </wp:inline>
        </w:drawing>
      </w:r>
    </w:p>
    <w:p w:rsidR="00DB51F9" w:rsidRDefault="00DB51F9" w:rsidP="00DB51F9">
      <w:pPr>
        <w:pStyle w:val="Caption"/>
        <w:jc w:val="center"/>
      </w:pPr>
      <w:bookmarkStart w:id="236" w:name="_Ref415587144"/>
      <w:bookmarkStart w:id="237" w:name="_Toc416107862"/>
      <w:r>
        <w:t xml:space="preserve">Figure </w:t>
      </w:r>
      <w:fldSimple w:instr=" SEQ Figure \* ARABIC ">
        <w:r w:rsidR="00A917D8">
          <w:rPr>
            <w:noProof/>
          </w:rPr>
          <w:t>1</w:t>
        </w:r>
      </w:fldSimple>
      <w:bookmarkEnd w:id="236"/>
      <w:r>
        <w:t xml:space="preserve"> Overview of Eagle Ford data sets.</w:t>
      </w:r>
      <w:bookmarkEnd w:id="237"/>
    </w:p>
    <w:p w:rsidR="00AF5BC7" w:rsidRDefault="00AF5BC7" w:rsidP="003F35D2">
      <w:pPr>
        <w:spacing w:after="120"/>
        <w:rPr>
          <w:lang w:eastAsia="en-US"/>
        </w:rPr>
      </w:pPr>
    </w:p>
    <w:p w:rsidR="00AF5BC7" w:rsidRDefault="00AF5BC7" w:rsidP="003F35D2">
      <w:pPr>
        <w:spacing w:after="120"/>
        <w:rPr>
          <w:lang w:eastAsia="en-US"/>
        </w:rPr>
      </w:pPr>
    </w:p>
    <w:p w:rsidR="00FC5FC9" w:rsidRDefault="001507B8" w:rsidP="003F35D2">
      <w:pPr>
        <w:spacing w:after="120"/>
        <w:rPr>
          <w:lang w:eastAsia="en-US"/>
        </w:rPr>
      </w:pPr>
      <w:r>
        <w:rPr>
          <w:lang w:eastAsia="en-US"/>
        </w:rPr>
        <w:fldChar w:fldCharType="begin"/>
      </w:r>
      <w:r>
        <w:rPr>
          <w:lang w:eastAsia="en-US"/>
        </w:rPr>
        <w:instrText xml:space="preserve"> REF _Ref415587192 \h </w:instrText>
      </w:r>
      <w:r>
        <w:rPr>
          <w:lang w:eastAsia="en-US"/>
        </w:rPr>
      </w:r>
      <w:r>
        <w:rPr>
          <w:lang w:eastAsia="en-US"/>
        </w:rPr>
        <w:fldChar w:fldCharType="separate"/>
      </w:r>
      <w:r>
        <w:t xml:space="preserve">Figure </w:t>
      </w:r>
      <w:r>
        <w:rPr>
          <w:noProof/>
        </w:rPr>
        <w:t>2</w:t>
      </w:r>
      <w:r>
        <w:rPr>
          <w:lang w:eastAsia="en-US"/>
        </w:rPr>
        <w:fldChar w:fldCharType="end"/>
      </w:r>
      <w:r>
        <w:rPr>
          <w:lang w:eastAsia="en-US"/>
        </w:rPr>
        <w:t xml:space="preserve"> shows the heat map of Eagle Ford </w:t>
      </w:r>
      <w:r w:rsidR="00457165">
        <w:rPr>
          <w:lang w:eastAsia="en-US"/>
        </w:rPr>
        <w:t xml:space="preserve">oil </w:t>
      </w:r>
      <w:r>
        <w:rPr>
          <w:lang w:eastAsia="en-US"/>
        </w:rPr>
        <w:t xml:space="preserve">producers based on </w:t>
      </w:r>
      <w:r w:rsidR="005A00F3">
        <w:rPr>
          <w:lang w:eastAsia="en-US"/>
        </w:rPr>
        <w:t xml:space="preserve">first </w:t>
      </w:r>
      <w:r>
        <w:rPr>
          <w:lang w:eastAsia="en-US"/>
        </w:rPr>
        <w:t>12-</w:t>
      </w:r>
      <w:r w:rsidR="009F20F0">
        <w:rPr>
          <w:lang w:eastAsia="en-US"/>
        </w:rPr>
        <w:t>month production data normalized by lateral length of each producer.</w:t>
      </w:r>
      <w:r w:rsidR="009A139E">
        <w:rPr>
          <w:lang w:eastAsia="en-US"/>
        </w:rPr>
        <w:t xml:space="preserve"> Please note, </w:t>
      </w:r>
      <w:r w:rsidR="005A00F3">
        <w:rPr>
          <w:lang w:eastAsia="en-US"/>
        </w:rPr>
        <w:t xml:space="preserve">first </w:t>
      </w:r>
      <w:r w:rsidR="006D34A9">
        <w:rPr>
          <w:lang w:eastAsia="en-US"/>
        </w:rPr>
        <w:t xml:space="preserve">cumulative </w:t>
      </w:r>
      <w:r w:rsidR="009A139E">
        <w:rPr>
          <w:lang w:eastAsia="en-US"/>
        </w:rPr>
        <w:t>12-month</w:t>
      </w:r>
      <w:r w:rsidR="006D34A9">
        <w:rPr>
          <w:lang w:eastAsia="en-US"/>
        </w:rPr>
        <w:t xml:space="preserve"> </w:t>
      </w:r>
      <w:r w:rsidR="009A139E">
        <w:rPr>
          <w:lang w:eastAsia="en-US"/>
        </w:rPr>
        <w:t>production has been sele</w:t>
      </w:r>
      <w:r w:rsidR="006D34A9">
        <w:rPr>
          <w:lang w:eastAsia="en-US"/>
        </w:rPr>
        <w:t xml:space="preserve">cted as a proxy of EUR. </w:t>
      </w:r>
      <w:r w:rsidR="004B6130">
        <w:rPr>
          <w:lang w:eastAsia="en-US"/>
        </w:rPr>
        <w:t xml:space="preserve">As indicated by the production color bar, </w:t>
      </w:r>
      <w:r w:rsidR="00357501">
        <w:rPr>
          <w:lang w:eastAsia="en-US"/>
        </w:rPr>
        <w:t>locations</w:t>
      </w:r>
      <w:r w:rsidR="004B6130">
        <w:rPr>
          <w:lang w:eastAsia="en-US"/>
        </w:rPr>
        <w:t xml:space="preserve"> with red or close to red color represent the so called “sweetspot”, i.e. top quartile most productive areas of shale oil plays.</w:t>
      </w:r>
      <w:r w:rsidR="00EE1734">
        <w:rPr>
          <w:lang w:eastAsia="en-US"/>
        </w:rPr>
        <w:t xml:space="preserve"> The objective of this study is to </w:t>
      </w:r>
      <w:r w:rsidR="004D69C5">
        <w:rPr>
          <w:lang w:eastAsia="en-US"/>
        </w:rPr>
        <w:t>build a predictive model</w:t>
      </w:r>
      <w:r w:rsidR="00357501">
        <w:rPr>
          <w:lang w:eastAsia="en-US"/>
        </w:rPr>
        <w:t xml:space="preserve"> with machine learning algorithms</w:t>
      </w:r>
      <w:r w:rsidR="004D69C5">
        <w:rPr>
          <w:lang w:eastAsia="en-US"/>
        </w:rPr>
        <w:t xml:space="preserve"> that may help to </w:t>
      </w:r>
      <w:r w:rsidR="00EE1734">
        <w:rPr>
          <w:lang w:eastAsia="en-US"/>
        </w:rPr>
        <w:t xml:space="preserve">identify these sweetspots based on </w:t>
      </w:r>
      <w:r w:rsidR="008B5629">
        <w:rPr>
          <w:lang w:eastAsia="en-US"/>
        </w:rPr>
        <w:t>the value</w:t>
      </w:r>
      <w:r w:rsidR="006C068C">
        <w:rPr>
          <w:lang w:eastAsia="en-US"/>
        </w:rPr>
        <w:t>s</w:t>
      </w:r>
      <w:r w:rsidR="008B5629">
        <w:rPr>
          <w:lang w:eastAsia="en-US"/>
        </w:rPr>
        <w:t xml:space="preserve"> of </w:t>
      </w:r>
      <w:r w:rsidR="004D69C5">
        <w:rPr>
          <w:lang w:eastAsia="en-US"/>
        </w:rPr>
        <w:t>the</w:t>
      </w:r>
      <w:r w:rsidR="00EE1734">
        <w:rPr>
          <w:lang w:eastAsia="en-US"/>
        </w:rPr>
        <w:t xml:space="preserve"> </w:t>
      </w:r>
      <w:r w:rsidR="008B5629">
        <w:rPr>
          <w:lang w:eastAsia="en-US"/>
        </w:rPr>
        <w:t>geological parameters</w:t>
      </w:r>
      <w:r w:rsidR="00357501">
        <w:rPr>
          <w:lang w:eastAsia="en-US"/>
        </w:rPr>
        <w:t xml:space="preserve"> at the corresponding</w:t>
      </w:r>
      <w:r w:rsidR="004D69C5">
        <w:rPr>
          <w:lang w:eastAsia="en-US"/>
        </w:rPr>
        <w:t xml:space="preserve"> location</w:t>
      </w:r>
      <w:r w:rsidR="00A41E3E">
        <w:rPr>
          <w:lang w:eastAsia="en-US"/>
        </w:rPr>
        <w:t>s</w:t>
      </w:r>
      <w:r w:rsidR="008B5629">
        <w:rPr>
          <w:lang w:eastAsia="en-US"/>
        </w:rPr>
        <w:t>.</w:t>
      </w:r>
    </w:p>
    <w:p w:rsidR="00410112" w:rsidRDefault="00FC5FC9" w:rsidP="00410112">
      <w:pPr>
        <w:keepNext/>
        <w:spacing w:after="120"/>
      </w:pPr>
      <w:r>
        <w:rPr>
          <w:noProof/>
          <w:lang w:eastAsia="zh-CN"/>
        </w:rPr>
        <w:lastRenderedPageBreak/>
        <w:drawing>
          <wp:inline distT="0" distB="0" distL="0" distR="0" wp14:anchorId="6A984BCE" wp14:editId="6FA10C0E">
            <wp:extent cx="5943600" cy="3467735"/>
            <wp:effectExtent l="0" t="0" r="0" b="0"/>
            <wp:docPr id="4" name="Picture 4" descr="V:\project\DataMiningUNC\Code\RF\results\data_well_pr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project\DataMiningUNC\Code\RF\results\data_well_pro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467735"/>
                    </a:xfrm>
                    <a:prstGeom prst="rect">
                      <a:avLst/>
                    </a:prstGeom>
                    <a:noFill/>
                    <a:ln>
                      <a:noFill/>
                    </a:ln>
                  </pic:spPr>
                </pic:pic>
              </a:graphicData>
            </a:graphic>
          </wp:inline>
        </w:drawing>
      </w:r>
    </w:p>
    <w:p w:rsidR="00FC5FC9" w:rsidRDefault="00410112" w:rsidP="00410112">
      <w:pPr>
        <w:pStyle w:val="Caption"/>
        <w:jc w:val="center"/>
      </w:pPr>
      <w:bookmarkStart w:id="238" w:name="_Ref415587192"/>
      <w:bookmarkStart w:id="239" w:name="_Ref415587075"/>
      <w:bookmarkStart w:id="240" w:name="_Toc416107863"/>
      <w:r>
        <w:t xml:space="preserve">Figure </w:t>
      </w:r>
      <w:fldSimple w:instr=" SEQ Figure \* ARABIC ">
        <w:r w:rsidR="00A917D8">
          <w:rPr>
            <w:noProof/>
          </w:rPr>
          <w:t>2</w:t>
        </w:r>
      </w:fldSimple>
      <w:bookmarkEnd w:id="238"/>
      <w:r>
        <w:t xml:space="preserve"> </w:t>
      </w:r>
      <w:r w:rsidR="00087528">
        <w:t xml:space="preserve">Heat map of Eagle Ford </w:t>
      </w:r>
      <w:r w:rsidR="004B6130">
        <w:t xml:space="preserve">oil </w:t>
      </w:r>
      <w:r w:rsidR="00087528">
        <w:t xml:space="preserve">producers based on </w:t>
      </w:r>
      <w:r w:rsidR="001507B8">
        <w:t xml:space="preserve">normalized </w:t>
      </w:r>
      <w:r w:rsidR="00087528">
        <w:t>12-month production data.</w:t>
      </w:r>
      <w:bookmarkEnd w:id="239"/>
      <w:bookmarkEnd w:id="240"/>
    </w:p>
    <w:p w:rsidR="00AF5BC7" w:rsidRDefault="00AF5BC7" w:rsidP="003F35D2">
      <w:pPr>
        <w:spacing w:after="120"/>
        <w:rPr>
          <w:lang w:eastAsia="en-US"/>
        </w:rPr>
      </w:pPr>
    </w:p>
    <w:p w:rsidR="00211771" w:rsidRDefault="00211771" w:rsidP="003F35D2">
      <w:pPr>
        <w:spacing w:after="120"/>
        <w:rPr>
          <w:lang w:eastAsia="en-US"/>
        </w:rPr>
      </w:pPr>
    </w:p>
    <w:p w:rsidR="004672B5" w:rsidRDefault="004672B5" w:rsidP="004672B5">
      <w:pPr>
        <w:pStyle w:val="Heading2"/>
        <w:spacing w:after="120"/>
      </w:pPr>
      <w:bookmarkStart w:id="241" w:name="_Toc416107833"/>
      <w:r>
        <w:t>Workflow</w:t>
      </w:r>
      <w:bookmarkEnd w:id="241"/>
    </w:p>
    <w:p w:rsidR="00B86F21" w:rsidRDefault="004B0090" w:rsidP="00B86F21">
      <w:r>
        <w:t>Generally speaking, the workflow t</w:t>
      </w:r>
      <w:r w:rsidR="001A407F">
        <w:t xml:space="preserve">o build </w:t>
      </w:r>
      <w:r>
        <w:t xml:space="preserve">a </w:t>
      </w:r>
      <w:r w:rsidR="001A407F">
        <w:t xml:space="preserve">predictive model with machine learning algorithm from </w:t>
      </w:r>
      <w:r>
        <w:t>core samples and monthly production data involves two</w:t>
      </w:r>
      <w:r w:rsidR="00945ADB">
        <w:t xml:space="preserve"> </w:t>
      </w:r>
      <w:r w:rsidR="00C57032">
        <w:t xml:space="preserve">key </w:t>
      </w:r>
      <w:r w:rsidR="00945ADB">
        <w:t>techni</w:t>
      </w:r>
      <w:ins w:id="242" w:author="ligang.lu" w:date="2015-04-28T16:09:00Z">
        <w:r w:rsidR="00DC66EA">
          <w:t>cal</w:t>
        </w:r>
      </w:ins>
      <w:del w:id="243" w:author="ligang.lu" w:date="2015-04-28T16:09:00Z">
        <w:r w:rsidR="00945ADB" w:rsidDel="00DC66EA">
          <w:delText>que</w:delText>
        </w:r>
      </w:del>
      <w:r>
        <w:t xml:space="preserve"> </w:t>
      </w:r>
      <w:r w:rsidR="00C3008C">
        <w:t>stage</w:t>
      </w:r>
      <w:r w:rsidR="00C57032">
        <w:t>s</w:t>
      </w:r>
      <w:r w:rsidR="00B86F21">
        <w:t>:</w:t>
      </w:r>
      <w:r w:rsidR="005B0C20">
        <w:t xml:space="preserve"> (i</w:t>
      </w:r>
      <w:r w:rsidR="00B86F21">
        <w:t>) Data</w:t>
      </w:r>
      <w:r w:rsidR="00C57032">
        <w:t xml:space="preserve"> interpolation </w:t>
      </w:r>
      <w:r w:rsidR="00B86F21">
        <w:t xml:space="preserve"> </w:t>
      </w:r>
    </w:p>
    <w:p w:rsidR="00C20A30" w:rsidRDefault="00B86F21" w:rsidP="00B86F21">
      <w:r>
        <w:t>(ii)</w:t>
      </w:r>
      <w:proofErr w:type="gramStart"/>
      <w:r>
        <w:t>Predictive modeling.</w:t>
      </w:r>
      <w:proofErr w:type="gramEnd"/>
      <w:r w:rsidR="00FC1039">
        <w:t xml:space="preserve"> The former requires</w:t>
      </w:r>
      <w:r w:rsidR="005B0C20">
        <w:t xml:space="preserve"> </w:t>
      </w:r>
      <w:ins w:id="244" w:author="ligang.lu" w:date="2015-04-28T16:10:00Z">
        <w:r w:rsidR="00DC66EA">
          <w:t xml:space="preserve">knowledge of </w:t>
        </w:r>
      </w:ins>
      <w:r w:rsidR="005B0C20">
        <w:t>geostatistical</w:t>
      </w:r>
      <w:r w:rsidR="007064EF">
        <w:t xml:space="preserve"> </w:t>
      </w:r>
      <w:ins w:id="245" w:author="ligang.lu" w:date="2015-04-28T16:10:00Z">
        <w:r w:rsidR="00DC66EA">
          <w:t>techniques</w:t>
        </w:r>
      </w:ins>
      <w:del w:id="246" w:author="ligang.lu" w:date="2015-04-28T16:10:00Z">
        <w:r w:rsidR="005B0C20" w:rsidDel="00DC66EA">
          <w:delText>kn</w:delText>
        </w:r>
        <w:r w:rsidR="00FC1039" w:rsidDel="00DC66EA">
          <w:delText>owledge</w:delText>
        </w:r>
      </w:del>
      <w:r w:rsidR="00FC1039">
        <w:t xml:space="preserve"> and the latter uses machine learning technique</w:t>
      </w:r>
      <w:r w:rsidR="00CA19C6">
        <w:t>s</w:t>
      </w:r>
      <w:r w:rsidR="00FC1039">
        <w:t>.</w:t>
      </w:r>
    </w:p>
    <w:p w:rsidR="00C20A30" w:rsidRDefault="00C20A30" w:rsidP="00C20A30"/>
    <w:p w:rsidR="00C20A30" w:rsidRDefault="00AE4C19" w:rsidP="0048228F">
      <w:pPr>
        <w:pStyle w:val="ListParagraph"/>
        <w:numPr>
          <w:ilvl w:val="0"/>
          <w:numId w:val="8"/>
        </w:numPr>
      </w:pPr>
      <w:r>
        <w:t>Data interpolation</w:t>
      </w:r>
    </w:p>
    <w:p w:rsidR="005058AD" w:rsidRDefault="00401B71" w:rsidP="005058AD">
      <w:pPr>
        <w:pStyle w:val="ListParagraph"/>
      </w:pPr>
      <w:r>
        <w:t>In this phase, the inputs are the aggregate</w:t>
      </w:r>
      <w:ins w:id="247" w:author="ligang.lu" w:date="2015-04-28T16:10:00Z">
        <w:r w:rsidR="00DC66EA">
          <w:t>d</w:t>
        </w:r>
      </w:ins>
      <w:r>
        <w:t xml:space="preserve"> core data, and </w:t>
      </w:r>
      <w:r w:rsidR="0097397F">
        <w:t>the outputs are</w:t>
      </w:r>
      <w:r>
        <w:t xml:space="preserve"> krigged maps for each geological parameter.</w:t>
      </w:r>
      <w:r w:rsidR="0097397F">
        <w:t xml:space="preserve"> At each core location, there are multiple core samples obtained from different depth,</w:t>
      </w:r>
      <w:r w:rsidR="009927C9">
        <w:t xml:space="preserve"> before kriging,</w:t>
      </w:r>
      <w:r w:rsidR="0097397F">
        <w:t xml:space="preserve"> </w:t>
      </w:r>
      <w:r w:rsidR="00FC1039">
        <w:t>for each parameter, its measurements</w:t>
      </w:r>
      <w:r w:rsidR="0097397F">
        <w:t xml:space="preserve"> need to be</w:t>
      </w:r>
      <w:r w:rsidR="009927C9">
        <w:t xml:space="preserve"> first</w:t>
      </w:r>
      <w:r w:rsidR="0097397F">
        <w:t xml:space="preserve"> aggregated or summarized into one </w:t>
      </w:r>
      <w:r w:rsidR="009927C9">
        <w:t>value to</w:t>
      </w:r>
      <w:r w:rsidR="00F17583">
        <w:t xml:space="preserve"> represent the</w:t>
      </w:r>
      <w:r w:rsidR="00FC1039">
        <w:t xml:space="preserve"> corresponding</w:t>
      </w:r>
      <w:r w:rsidR="00F17583">
        <w:t xml:space="preserve"> </w:t>
      </w:r>
      <w:r w:rsidR="00FC1039">
        <w:t>geology</w:t>
      </w:r>
      <w:r w:rsidR="00140787">
        <w:t xml:space="preserve"> </w:t>
      </w:r>
      <w:r w:rsidR="00F17583">
        <w:t>characteristics</w:t>
      </w:r>
      <w:r w:rsidR="009927C9">
        <w:t xml:space="preserve"> </w:t>
      </w:r>
      <w:r w:rsidR="00F17583">
        <w:t>at this location.</w:t>
      </w:r>
    </w:p>
    <w:p w:rsidR="005058AD" w:rsidRDefault="005058AD" w:rsidP="005058AD">
      <w:pPr>
        <w:pStyle w:val="ListParagraph"/>
      </w:pPr>
    </w:p>
    <w:p w:rsidR="005058AD" w:rsidRDefault="005058AD" w:rsidP="0048228F">
      <w:pPr>
        <w:pStyle w:val="ListParagraph"/>
        <w:numPr>
          <w:ilvl w:val="0"/>
          <w:numId w:val="8"/>
        </w:numPr>
      </w:pPr>
      <w:r>
        <w:t>Predictive modeling</w:t>
      </w:r>
    </w:p>
    <w:p w:rsidR="005058AD" w:rsidRDefault="009927C9" w:rsidP="005058AD">
      <w:pPr>
        <w:pStyle w:val="ListParagraph"/>
      </w:pPr>
      <w:r>
        <w:t xml:space="preserve">Basically, given the krigged maps of each geological parameter from </w:t>
      </w:r>
      <w:ins w:id="248" w:author="ligang.lu" w:date="2015-04-28T16:11:00Z">
        <w:r w:rsidR="00DC66EA">
          <w:t>data interpolation</w:t>
        </w:r>
      </w:ins>
      <w:del w:id="249" w:author="ligang.lu" w:date="2015-04-28T16:11:00Z">
        <w:r w:rsidDel="00DC66EA">
          <w:delText xml:space="preserve">phase </w:delText>
        </w:r>
        <w:r w:rsidR="005B0C20" w:rsidDel="00DC66EA">
          <w:delText>I</w:delText>
        </w:r>
      </w:del>
      <w:r>
        <w:t xml:space="preserve">, the geology information at each producer location is </w:t>
      </w:r>
      <w:r w:rsidR="005B0C20">
        <w:t>obtained. With the geology information and production data at each produ</w:t>
      </w:r>
      <w:r w:rsidR="00C3008C">
        <w:t>cer’s location, the aim of stage</w:t>
      </w:r>
      <w:r w:rsidR="005B0C20">
        <w:t xml:space="preserve"> II is to </w:t>
      </w:r>
      <w:r w:rsidR="00C43782">
        <w:t xml:space="preserve">learn </w:t>
      </w:r>
      <w:r w:rsidR="00C43782">
        <w:lastRenderedPageBreak/>
        <w:t xml:space="preserve">from </w:t>
      </w:r>
      <w:proofErr w:type="gramStart"/>
      <w:r w:rsidR="00C43782">
        <w:t>these</w:t>
      </w:r>
      <w:proofErr w:type="gramEnd"/>
      <w:r w:rsidR="00C43782">
        <w:t xml:space="preserve"> </w:t>
      </w:r>
      <w:r w:rsidR="006673F2">
        <w:t>combined information</w:t>
      </w:r>
      <w:r w:rsidR="00C43782">
        <w:t xml:space="preserve"> and build a predictive model</w:t>
      </w:r>
      <w:r w:rsidR="005B0C20">
        <w:t xml:space="preserve"> through machine learning techniques.</w:t>
      </w:r>
    </w:p>
    <w:p w:rsidR="00C20A30" w:rsidRDefault="00C20A30" w:rsidP="00C20A30"/>
    <w:p w:rsidR="00C43782" w:rsidRDefault="00C43782" w:rsidP="00C20A30">
      <w:r>
        <w:t>The</w:t>
      </w:r>
      <w:r w:rsidR="006673F2">
        <w:t xml:space="preserve"> flowchart of the </w:t>
      </w:r>
      <w:r w:rsidR="00C3008C">
        <w:t>two stage</w:t>
      </w:r>
      <w:del w:id="250" w:author="ligang.lu" w:date="2015-04-28T16:11:00Z">
        <w:r w:rsidR="00C3008C" w:rsidDel="00DC66EA">
          <w:delText>s</w:delText>
        </w:r>
      </w:del>
      <w:r>
        <w:t xml:space="preserve"> workflow is </w:t>
      </w:r>
      <w:r w:rsidR="006673F2">
        <w:t xml:space="preserve">summarized </w:t>
      </w:r>
      <w:r>
        <w:t xml:space="preserve">in </w:t>
      </w:r>
      <w:r>
        <w:fldChar w:fldCharType="begin"/>
      </w:r>
      <w:r>
        <w:instrText xml:space="preserve"> REF _Ref415611498 \h </w:instrText>
      </w:r>
      <w:r>
        <w:fldChar w:fldCharType="separate"/>
      </w:r>
      <w:r>
        <w:t xml:space="preserve">Figure </w:t>
      </w:r>
      <w:r>
        <w:rPr>
          <w:noProof/>
        </w:rPr>
        <w:t>3</w:t>
      </w:r>
      <w:r>
        <w:fldChar w:fldCharType="end"/>
      </w:r>
      <w:proofErr w:type="gramStart"/>
      <w:r>
        <w:t>,</w:t>
      </w:r>
      <w:proofErr w:type="gramEnd"/>
      <w:r>
        <w:t xml:space="preserve"> the focus of this report is</w:t>
      </w:r>
      <w:r w:rsidR="00CA19C6">
        <w:t xml:space="preserve"> on</w:t>
      </w:r>
      <w:r w:rsidR="00C3008C">
        <w:t xml:space="preserve"> stage</w:t>
      </w:r>
      <w:r>
        <w:t xml:space="preserve"> II, building </w:t>
      </w:r>
      <w:r w:rsidR="00CA19C6">
        <w:t>predictive model from krigged geological parameters valu</w:t>
      </w:r>
      <w:r w:rsidR="00C3008C">
        <w:t>e and production data. For stage</w:t>
      </w:r>
      <w:r w:rsidR="00CA19C6">
        <w:t xml:space="preserve"> I, how to summarize core samples and interpolate the aggregate value</w:t>
      </w:r>
      <w:r w:rsidR="00F74399">
        <w:t>s</w:t>
      </w:r>
      <w:r w:rsidR="00CA19C6">
        <w:t xml:space="preserve"> will be </w:t>
      </w:r>
      <w:del w:id="251" w:author="ligang.lu" w:date="2015-04-28T16:12:00Z">
        <w:r w:rsidR="00CA19C6" w:rsidDel="00DC66EA">
          <w:delText>explor</w:delText>
        </w:r>
      </w:del>
      <w:ins w:id="252" w:author="ligang.lu" w:date="2015-04-28T16:12:00Z">
        <w:r w:rsidR="00DC66EA">
          <w:t>describ</w:t>
        </w:r>
      </w:ins>
      <w:r w:rsidR="00CA19C6">
        <w:t xml:space="preserve">ed </w:t>
      </w:r>
      <w:ins w:id="253" w:author="ligang.lu" w:date="2015-04-28T16:12:00Z">
        <w:r w:rsidR="00DC66EA">
          <w:t>in a follow up report</w:t>
        </w:r>
      </w:ins>
      <w:del w:id="254" w:author="ligang.lu" w:date="2015-04-28T16:13:00Z">
        <w:r w:rsidR="00CA19C6" w:rsidDel="00DC66EA">
          <w:delText>elsewhere</w:delText>
        </w:r>
      </w:del>
      <w:r w:rsidR="00CA19C6">
        <w:t>.</w:t>
      </w:r>
    </w:p>
    <w:p w:rsidR="0048095D" w:rsidRDefault="0048095D" w:rsidP="00C20A30"/>
    <w:p w:rsidR="00EE0CD2" w:rsidRDefault="00EE0CD2" w:rsidP="003F35D2">
      <w:pPr>
        <w:spacing w:after="120"/>
        <w:rPr>
          <w:lang w:eastAsia="en-US"/>
        </w:rPr>
      </w:pPr>
    </w:p>
    <w:p w:rsidR="00025FC9" w:rsidRDefault="004D02C4" w:rsidP="003F35D2">
      <w:pPr>
        <w:spacing w:after="120"/>
        <w:rPr>
          <w:lang w:eastAsia="en-US"/>
        </w:rPr>
      </w:pPr>
      <w:r>
        <w:rPr>
          <w:noProof/>
          <w:lang w:eastAsia="zh-CN"/>
        </w:rPr>
        <mc:AlternateContent>
          <mc:Choice Requires="wpg">
            <w:drawing>
              <wp:anchor distT="0" distB="0" distL="114300" distR="114300" simplePos="0" relativeHeight="251676672" behindDoc="0" locked="0" layoutInCell="1" allowOverlap="1" wp14:anchorId="033906C7" wp14:editId="3DC5A216">
                <wp:simplePos x="0" y="0"/>
                <wp:positionH relativeFrom="column">
                  <wp:posOffset>1898650</wp:posOffset>
                </wp:positionH>
                <wp:positionV relativeFrom="paragraph">
                  <wp:posOffset>124460</wp:posOffset>
                </wp:positionV>
                <wp:extent cx="1734185" cy="5395595"/>
                <wp:effectExtent l="0" t="19050" r="0" b="90805"/>
                <wp:wrapNone/>
                <wp:docPr id="672" name="Group 672"/>
                <wp:cNvGraphicFramePr/>
                <a:graphic xmlns:a="http://schemas.openxmlformats.org/drawingml/2006/main">
                  <a:graphicData uri="http://schemas.microsoft.com/office/word/2010/wordprocessingGroup">
                    <wpg:wgp>
                      <wpg:cNvGrpSpPr/>
                      <wpg:grpSpPr>
                        <a:xfrm>
                          <a:off x="0" y="0"/>
                          <a:ext cx="1734185" cy="5395595"/>
                          <a:chOff x="0" y="0"/>
                          <a:chExt cx="1734185" cy="5395595"/>
                        </a:xfrm>
                      </wpg:grpSpPr>
                      <wps:wsp>
                        <wps:cNvPr id="19" name="Rectangle 19"/>
                        <wps:cNvSpPr/>
                        <wps:spPr>
                          <a:xfrm>
                            <a:off x="6350" y="1219200"/>
                            <a:ext cx="1727835" cy="8013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650A" w:rsidRPr="00F941D2" w:rsidRDefault="00D2650A" w:rsidP="00F941D2">
                              <w:pPr>
                                <w:jc w:val="center"/>
                                <w:rPr>
                                  <w:b/>
                                </w:rPr>
                              </w:pPr>
                              <w:r w:rsidRPr="00F941D2">
                                <w:rPr>
                                  <w:b/>
                                  <w:color w:val="FFFFFF" w:themeColor="background1"/>
                                </w:rPr>
                                <w:t>Data Interpolation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3384550"/>
                            <a:ext cx="1727835" cy="8013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650A" w:rsidRPr="00F941D2" w:rsidRDefault="00D2650A" w:rsidP="002B6C40">
                              <w:pPr>
                                <w:jc w:val="center"/>
                                <w:rPr>
                                  <w:b/>
                                </w:rPr>
                              </w:pPr>
                              <w:r>
                                <w:rPr>
                                  <w:b/>
                                  <w:color w:val="FFFFFF" w:themeColor="background1"/>
                                </w:rPr>
                                <w:t>Predictive Modeling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355600" y="0"/>
                            <a:ext cx="1033145" cy="1033145"/>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D2650A" w:rsidRPr="007D433E" w:rsidRDefault="00D2650A" w:rsidP="002B6C40">
                              <w:pPr>
                                <w:jc w:val="center"/>
                                <w:rPr>
                                  <w:b/>
                                  <w:color w:val="FFFFFF" w:themeColor="background1"/>
                                  <w:sz w:val="16"/>
                                </w:rPr>
                              </w:pPr>
                              <w:r>
                                <w:rPr>
                                  <w:b/>
                                  <w:color w:val="FFFFFF" w:themeColor="background1"/>
                                  <w:sz w:val="16"/>
                                </w:rPr>
                                <w:t>Aggregate Core D</w:t>
                              </w:r>
                              <w:r w:rsidRPr="007D433E">
                                <w:rPr>
                                  <w:b/>
                                  <w:color w:val="FFFFFF" w:themeColor="background1"/>
                                  <w:sz w:val="16"/>
                                </w:rPr>
                                <w:t>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323850" y="4362450"/>
                            <a:ext cx="1085850" cy="1033145"/>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D2650A" w:rsidRPr="007D433E" w:rsidRDefault="00D2650A" w:rsidP="007D433E">
                              <w:pPr>
                                <w:jc w:val="center"/>
                                <w:rPr>
                                  <w:b/>
                                  <w:color w:val="FFFFFF" w:themeColor="background1"/>
                                  <w:sz w:val="16"/>
                                </w:rPr>
                              </w:pPr>
                              <w:r>
                                <w:rPr>
                                  <w:b/>
                                  <w:color w:val="FFFFFF" w:themeColor="background1"/>
                                  <w:sz w:val="16"/>
                                </w:rPr>
                                <w:t>Normalized 1</w:t>
                              </w:r>
                              <w:r w:rsidRPr="005A00F3">
                                <w:rPr>
                                  <w:b/>
                                  <w:color w:val="FFFFFF" w:themeColor="background1"/>
                                  <w:sz w:val="16"/>
                                  <w:vertAlign w:val="superscript"/>
                                </w:rPr>
                                <w:t>st</w:t>
                              </w:r>
                              <w:r>
                                <w:rPr>
                                  <w:b/>
                                  <w:color w:val="FFFFFF" w:themeColor="background1"/>
                                  <w:sz w:val="16"/>
                                </w:rPr>
                                <w:t xml:space="preserve"> 12-Month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336550" y="2190750"/>
                            <a:ext cx="1056640" cy="1009015"/>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D2650A" w:rsidRPr="000C5171" w:rsidRDefault="00D2650A" w:rsidP="007D433E">
                              <w:pPr>
                                <w:rPr>
                                  <w:b/>
                                  <w:color w:val="FFFFFF" w:themeColor="background1"/>
                                  <w:sz w:val="16"/>
                                  <w:szCs w:val="16"/>
                                </w:rPr>
                              </w:pPr>
                              <w:r w:rsidRPr="000C5171">
                                <w:rPr>
                                  <w:b/>
                                  <w:color w:val="FFFFFF" w:themeColor="background1"/>
                                  <w:sz w:val="16"/>
                                  <w:szCs w:val="16"/>
                                </w:rPr>
                                <w:t xml:space="preserve">Geo. </w:t>
                              </w:r>
                              <w:proofErr w:type="spellStart"/>
                              <w:r w:rsidRPr="000C5171">
                                <w:rPr>
                                  <w:b/>
                                  <w:color w:val="FFFFFF" w:themeColor="background1"/>
                                  <w:sz w:val="16"/>
                                  <w:szCs w:val="16"/>
                                </w:rPr>
                                <w:t>Param</w:t>
                              </w:r>
                              <w:proofErr w:type="spellEnd"/>
                              <w:r w:rsidRPr="000C5171">
                                <w:rPr>
                                  <w:b/>
                                  <w:color w:val="FFFFFF" w:themeColor="background1"/>
                                  <w:sz w:val="16"/>
                                  <w:szCs w:val="16"/>
                                </w:rPr>
                                <w:t xml:space="preserve">. </w:t>
                              </w:r>
                              <w:proofErr w:type="spellStart"/>
                              <w:r w:rsidRPr="000C5171">
                                <w:rPr>
                                  <w:b/>
                                  <w:color w:val="FFFFFF" w:themeColor="background1"/>
                                  <w:sz w:val="16"/>
                                  <w:szCs w:val="16"/>
                                </w:rPr>
                                <w:t>Kriged</w:t>
                              </w:r>
                              <w:proofErr w:type="spellEnd"/>
                              <w:r w:rsidRPr="000C5171">
                                <w:rPr>
                                  <w:b/>
                                  <w:color w:val="FFFFFF" w:themeColor="background1"/>
                                  <w:sz w:val="16"/>
                                  <w:szCs w:val="16"/>
                                </w:rPr>
                                <w:t xml:space="preserve">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Down Arrow 25"/>
                        <wps:cNvSpPr/>
                        <wps:spPr>
                          <a:xfrm>
                            <a:off x="774700" y="1041400"/>
                            <a:ext cx="177165" cy="174625"/>
                          </a:xfrm>
                          <a:prstGeom prst="downArrow">
                            <a:avLst/>
                          </a:prstGeom>
                          <a:solidFill>
                            <a:schemeClr val="tx1">
                              <a:lumMod val="50000"/>
                              <a:lumOff val="5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Down Arrow 28"/>
                        <wps:cNvSpPr/>
                        <wps:spPr>
                          <a:xfrm>
                            <a:off x="774700" y="2019300"/>
                            <a:ext cx="177165" cy="174625"/>
                          </a:xfrm>
                          <a:prstGeom prst="downArrow">
                            <a:avLst/>
                          </a:prstGeom>
                          <a:solidFill>
                            <a:schemeClr val="tx1">
                              <a:lumMod val="50000"/>
                              <a:lumOff val="5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Down Arrow 29"/>
                        <wps:cNvSpPr/>
                        <wps:spPr>
                          <a:xfrm>
                            <a:off x="774700" y="3206750"/>
                            <a:ext cx="177165" cy="174625"/>
                          </a:xfrm>
                          <a:prstGeom prst="downArrow">
                            <a:avLst/>
                          </a:prstGeom>
                          <a:solidFill>
                            <a:schemeClr val="tx1">
                              <a:lumMod val="50000"/>
                              <a:lumOff val="5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Down Arrow 30"/>
                        <wps:cNvSpPr/>
                        <wps:spPr>
                          <a:xfrm>
                            <a:off x="774700" y="4184650"/>
                            <a:ext cx="177165" cy="174625"/>
                          </a:xfrm>
                          <a:prstGeom prst="downArrow">
                            <a:avLst/>
                          </a:prstGeom>
                          <a:solidFill>
                            <a:schemeClr val="tx1">
                              <a:lumMod val="50000"/>
                              <a:lumOff val="5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672" o:spid="_x0000_s1026" style="position:absolute;margin-left:149.5pt;margin-top:9.8pt;width:136.55pt;height:424.85pt;z-index:251676672" coordsize="17341,53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">
                <v:rect id="Rectangle 19" o:spid="_x0000_s1027" style="position:absolute;left:63;top:12192;width:17278;height:8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O5DcIA&#10;AADbAAAADwAAAGRycy9kb3ducmV2LnhtbERPTWsCMRC9F/wPYQRvNWuh0q5G0ULFY7Uiehs242Zx&#10;MwmbrLv215tCobd5vM+ZL3tbixs1oXKsYDLOQBAXTldcKjh8fz6/gQgRWWPtmBTcKcByMXiaY65d&#10;xzu67WMpUgiHHBWYGH0uZSgMWQxj54kTd3GNxZhgU0rdYJfCbS1fsmwqLVacGgx6+jBUXPetVeA3&#10;h6/zxax9N70fXzd92Z5+qlap0bBfzUBE6uO/+M+91Wn+O/z+kg6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7kNwgAAANsAAAAPAAAAAAAAAAAAAAAAAJgCAABkcnMvZG93&#10;bnJldi54bWxQSwUGAAAAAAQABAD1AAAAhwMAAAAA&#10;" fillcolor="#4f81bd [3204]" stroked="f" strokeweight="2pt">
                  <v:textbox>
                    <w:txbxContent>
                      <w:p w:rsidR="00D2650A" w:rsidRPr="00F941D2" w:rsidRDefault="00D2650A" w:rsidP="00F941D2">
                        <w:pPr>
                          <w:jc w:val="center"/>
                          <w:rPr>
                            <w:b/>
                          </w:rPr>
                        </w:pPr>
                        <w:r w:rsidRPr="00F941D2">
                          <w:rPr>
                            <w:b/>
                            <w:color w:val="FFFFFF" w:themeColor="background1"/>
                          </w:rPr>
                          <w:t>Data Interpolation</w:t>
                        </w:r>
                      </w:p>
                    </w:txbxContent>
                  </v:textbox>
                </v:rect>
                <v:rect id="Rectangle 20" o:spid="_x0000_s1028" style="position:absolute;top:33845;width:17278;height:8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D2650A" w:rsidRPr="00F941D2" w:rsidRDefault="00D2650A" w:rsidP="002B6C40">
                        <w:pPr>
                          <w:jc w:val="center"/>
                          <w:rPr>
                            <w:b/>
                          </w:rPr>
                        </w:pPr>
                        <w:r>
                          <w:rPr>
                            <w:b/>
                            <w:color w:val="FFFFFF" w:themeColor="background1"/>
                          </w:rPr>
                          <w:t>Predictive Modeling</w:t>
                        </w:r>
                      </w:p>
                    </w:txbxContent>
                  </v:textbox>
                </v:rect>
                <v:oval id="Oval 21" o:spid="_x0000_s1029" style="position:absolute;left:3556;width:10331;height:10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PtPMQA&#10;AADbAAAADwAAAGRycy9kb3ducmV2LnhtbESPT2vCQBTE70K/w/IKvYhuItRKdJU2YAne/HPx9sy+&#10;JqHZt2F3Namf3i0Uehxm5jfMajOYVtzI+caygnSagCAurW64UnA6bicLED4ga2wtk4If8rBZP41W&#10;mGnb855uh1CJCGGfoYI6hC6T0pc1GfRT2xFH78s6gyFKV0ntsI9w08pZksylwYbjQo0d5TWV34er&#10;UXD8NPfiYy7p7Z5fxrwbvwanz0q9PA/vSxCBhvAf/msXWsEshd8v8Qf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T7Tz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D2650A" w:rsidRPr="007D433E" w:rsidRDefault="00D2650A" w:rsidP="002B6C40">
                        <w:pPr>
                          <w:jc w:val="center"/>
                          <w:rPr>
                            <w:b/>
                            <w:color w:val="FFFFFF" w:themeColor="background1"/>
                            <w:sz w:val="16"/>
                          </w:rPr>
                        </w:pPr>
                        <w:r>
                          <w:rPr>
                            <w:b/>
                            <w:color w:val="FFFFFF" w:themeColor="background1"/>
                            <w:sz w:val="16"/>
                          </w:rPr>
                          <w:t>Aggregate Core D</w:t>
                        </w:r>
                        <w:r w:rsidRPr="007D433E">
                          <w:rPr>
                            <w:b/>
                            <w:color w:val="FFFFFF" w:themeColor="background1"/>
                            <w:sz w:val="16"/>
                          </w:rPr>
                          <w:t>ata</w:t>
                        </w:r>
                      </w:p>
                    </w:txbxContent>
                  </v:textbox>
                </v:oval>
                <v:oval id="Oval 22" o:spid="_x0000_s1030" style="position:absolute;left:3238;top:43624;width:10859;height:10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FzS8IA&#10;AADbAAAADwAAAGRycy9kb3ducmV2LnhtbESPQYvCMBSE78L+h/AWvIimFtaVapRVUMSbuhdvz+bZ&#10;lm1eShK16683guBxmJlvmOm8NbW4kvOVZQXDQQKCOLe64kLB72HVH4PwAVljbZkU/JOH+eyjM8VM&#10;2xvv6LoPhYgQ9hkqKENoMil9XpJBP7ANcfTO1hkMUbpCaoe3CDe1TJNkJA1WHBdKbGhZUv63vxgF&#10;h7W5bxYjSd/35anH295XcPqoVPez/ZmACNSGd/jV3mgFaQrPL/E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gXNLwgAAANsAAAAPAAAAAAAAAAAAAAAAAJgCAABkcnMvZG93&#10;bnJldi54bWxQSwUGAAAAAAQABAD1AAAAhwM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D2650A" w:rsidRPr="007D433E" w:rsidRDefault="00D2650A" w:rsidP="007D433E">
                        <w:pPr>
                          <w:jc w:val="center"/>
                          <w:rPr>
                            <w:b/>
                            <w:color w:val="FFFFFF" w:themeColor="background1"/>
                            <w:sz w:val="16"/>
                          </w:rPr>
                        </w:pPr>
                        <w:r>
                          <w:rPr>
                            <w:b/>
                            <w:color w:val="FFFFFF" w:themeColor="background1"/>
                            <w:sz w:val="16"/>
                          </w:rPr>
                          <w:t>Normalized 1</w:t>
                        </w:r>
                        <w:r w:rsidRPr="005A00F3">
                          <w:rPr>
                            <w:b/>
                            <w:color w:val="FFFFFF" w:themeColor="background1"/>
                            <w:sz w:val="16"/>
                            <w:vertAlign w:val="superscript"/>
                          </w:rPr>
                          <w:t>st</w:t>
                        </w:r>
                        <w:r>
                          <w:rPr>
                            <w:b/>
                            <w:color w:val="FFFFFF" w:themeColor="background1"/>
                            <w:sz w:val="16"/>
                          </w:rPr>
                          <w:t xml:space="preserve"> 12-Month Production</w:t>
                        </w:r>
                      </w:p>
                    </w:txbxContent>
                  </v:textbox>
                </v:oval>
                <v:oval id="Oval 24" o:spid="_x0000_s1031" style="position:absolute;left:3365;top:21907;width:10566;height:10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ROpMQA&#10;AADbAAAADwAAAGRycy9kb3ducmV2LnhtbESPQWvCQBSE7wX/w/IEL1I3Da2W6CpWaAm9Vb309pp9&#10;JsHs27C7Jqm/3hUKPQ4z8w2z2gymER05X1tW8DRLQBAXVtdcKjge3h9fQfiArLGxTAp+ycNmPXpY&#10;YaZtz1/U7UMpIoR9hgqqENpMSl9UZNDPbEscvZN1BkOUrpTaYR/hppFpksylwZrjQoUt7SoqzvuL&#10;UXD4MNf8bS5pcd39TPlz+hKc/lZqMh62SxCBhvAf/mvnWkH6DPcv8Q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kTqT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D2650A" w:rsidRPr="000C5171" w:rsidRDefault="00D2650A" w:rsidP="007D433E">
                        <w:pPr>
                          <w:rPr>
                            <w:b/>
                            <w:color w:val="FFFFFF" w:themeColor="background1"/>
                            <w:sz w:val="16"/>
                            <w:szCs w:val="16"/>
                          </w:rPr>
                        </w:pPr>
                        <w:r w:rsidRPr="000C5171">
                          <w:rPr>
                            <w:b/>
                            <w:color w:val="FFFFFF" w:themeColor="background1"/>
                            <w:sz w:val="16"/>
                            <w:szCs w:val="16"/>
                          </w:rPr>
                          <w:t xml:space="preserve">Geo. </w:t>
                        </w:r>
                        <w:proofErr w:type="spellStart"/>
                        <w:r w:rsidRPr="000C5171">
                          <w:rPr>
                            <w:b/>
                            <w:color w:val="FFFFFF" w:themeColor="background1"/>
                            <w:sz w:val="16"/>
                            <w:szCs w:val="16"/>
                          </w:rPr>
                          <w:t>Param</w:t>
                        </w:r>
                        <w:proofErr w:type="spellEnd"/>
                        <w:r w:rsidRPr="000C5171">
                          <w:rPr>
                            <w:b/>
                            <w:color w:val="FFFFFF" w:themeColor="background1"/>
                            <w:sz w:val="16"/>
                            <w:szCs w:val="16"/>
                          </w:rPr>
                          <w:t xml:space="preserve">. </w:t>
                        </w:r>
                        <w:proofErr w:type="spellStart"/>
                        <w:r w:rsidRPr="000C5171">
                          <w:rPr>
                            <w:b/>
                            <w:color w:val="FFFFFF" w:themeColor="background1"/>
                            <w:sz w:val="16"/>
                            <w:szCs w:val="16"/>
                          </w:rPr>
                          <w:t>Kriged</w:t>
                        </w:r>
                        <w:proofErr w:type="spellEnd"/>
                        <w:r w:rsidRPr="000C5171">
                          <w:rPr>
                            <w:b/>
                            <w:color w:val="FFFFFF" w:themeColor="background1"/>
                            <w:sz w:val="16"/>
                            <w:szCs w:val="16"/>
                          </w:rPr>
                          <w:t xml:space="preserve"> Map</w:t>
                        </w:r>
                      </w:p>
                    </w:txbxContent>
                  </v:textbox>
                </v:oval>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5" o:spid="_x0000_s1032" type="#_x0000_t67" style="position:absolute;left:7747;top:10414;width:1771;height:1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cQA&#10;AADbAAAADwAAAGRycy9kb3ducmV2LnhtbESP0WrCQBRE3wX/YblC33STgCLRVUJLoQUVGv2Aa/Y2&#10;CWbvhuw2iX69Wyj0cZiZM8x2P5pG9NS52rKCeBGBIC6srrlUcDm/z9cgnEfW2FgmBXdysN9NJ1tM&#10;tR34i/rclyJA2KWooPK+TaV0RUUG3cK2xMH7tp1BH2RXSt3hEOCmkUkUraTBmsNChS29VlTc8h+j&#10;wByvtH60l8fydDu9Hdygs/jzqNTLbMw2IDyN/j/81/7QCpIl/H4JP0D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2P/nEAAAA2wAAAA8AAAAAAAAAAAAAAAAAmAIAAGRycy9k&#10;b3ducmV2LnhtbFBLBQYAAAAABAAEAPUAAACJAwAAAAA=&#10;" adj="10800" fillcolor="gray [1629]" stroked="f" strokeweight="2pt"/>
                <v:shape id="Down Arrow 28" o:spid="_x0000_s1033" type="#_x0000_t67" style="position:absolute;left:7747;top:20193;width:1771;height:1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eQZ70A&#10;AADbAAAADwAAAGRycy9kb3ducmV2LnhtbERPSwrCMBDdC94hjOBOUwVFqlFEERRU8HOAsRnbYjMp&#10;TbTV05uF4PLx/rNFYwrxosrllhUM+hEI4sTqnFMF18umNwHhPLLGwjIpeJODxbzdmmGsbc0nep19&#10;KkIIuxgVZN6XsZQuycig69uSOHB3Wxn0AVap1BXWIdwUchhFY2kw59CQYUmrjJLH+WkUmMONJp/y&#10;+hkdH8f13tV6OdgdlOp2muUUhKfG/8U/91YrGIax4Uv4AXL+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PeQZ70AAADbAAAADwAAAAAAAAAAAAAAAACYAgAAZHJzL2Rvd25yZXYu&#10;eG1sUEsFBgAAAAAEAAQA9QAAAIIDAAAAAA==&#10;" adj="10800" fillcolor="gray [1629]" stroked="f" strokeweight="2pt"/>
                <v:shape id="Down Arrow 29" o:spid="_x0000_s1034" type="#_x0000_t67" style="position:absolute;left:7747;top:32067;width:1771;height:1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s1/MIA&#10;AADbAAAADwAAAGRycy9kb3ducmV2LnhtbESP3YrCMBSE7wXfIRxh7zRVWNFqFFEEF1Tw5wGOzbEt&#10;Nielibbr0xtB8HKYmW+Y6bwxhXhQ5XLLCvq9CARxYnXOqYLzad0dgXAeWWNhmRT8k4P5rN2aYqxt&#10;zQd6HH0qAoRdjAoy78tYSpdkZND1bEkcvKutDPogq1TqCusAN4UcRNFQGsw5LGRY0jKj5Ha8GwVm&#10;d6HRszw/f/e3/Wrrar3o/+2U+uk0iwkIT43/hj/tjVYwGMP7S/gBcv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uzX8wgAAANsAAAAPAAAAAAAAAAAAAAAAAJgCAABkcnMvZG93&#10;bnJldi54bWxQSwUGAAAAAAQABAD1AAAAhwMAAAAA&#10;" adj="10800" fillcolor="gray [1629]" stroked="f" strokeweight="2pt"/>
                <v:shape id="Down Arrow 30" o:spid="_x0000_s1035" type="#_x0000_t67" style="position:absolute;left:7747;top:41846;width:1771;height:1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gKvMEA&#10;AADbAAAADwAAAGRycy9kb3ducmV2LnhtbERPy4rCMBTdD/gP4QqzG1MdZijVVEQRFEbBxwdcm2tb&#10;2tyUJtrq15uFMMvDec/mvanFnVpXWlYwHkUgiDOrS84VnE/rrxiE88gaa8uk4EEO5ungY4aJth0f&#10;6H70uQgh7BJUUHjfJFK6rCCDbmQb4sBdbWvQB9jmUrfYhXBTy0kU/UqDJYeGAhtaFpRVx5tRYHYX&#10;ip/N+fmzr/arP9fpxXi7U+pz2C+mIDz1/l/8dm+0gu+wPnwJP0Cm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YCrzBAAAA2wAAAA8AAAAAAAAAAAAAAAAAmAIAAGRycy9kb3du&#10;cmV2LnhtbFBLBQYAAAAABAAEAPUAAACGAwAAAAA=&#10;" adj="10800" fillcolor="gray [1629]" stroked="f" strokeweight="2pt"/>
              </v:group>
            </w:pict>
          </mc:Fallback>
        </mc:AlternateContent>
      </w:r>
    </w:p>
    <w:p w:rsidR="00025FC9" w:rsidRDefault="00025FC9" w:rsidP="003F35D2">
      <w:pPr>
        <w:spacing w:after="120"/>
        <w:rPr>
          <w:lang w:eastAsia="en-US"/>
        </w:rPr>
      </w:pPr>
    </w:p>
    <w:p w:rsidR="00025FC9" w:rsidRDefault="00025FC9" w:rsidP="003F35D2">
      <w:pPr>
        <w:spacing w:after="120"/>
        <w:rPr>
          <w:lang w:eastAsia="en-US"/>
        </w:rPr>
      </w:pPr>
    </w:p>
    <w:p w:rsidR="00025FC9" w:rsidRDefault="00025FC9" w:rsidP="003F35D2">
      <w:pPr>
        <w:spacing w:after="120"/>
        <w:rPr>
          <w:lang w:eastAsia="en-US"/>
        </w:rPr>
      </w:pPr>
    </w:p>
    <w:p w:rsidR="00025FC9" w:rsidRDefault="00025FC9" w:rsidP="003F35D2">
      <w:pPr>
        <w:spacing w:after="120"/>
        <w:rPr>
          <w:lang w:eastAsia="en-US"/>
        </w:rPr>
      </w:pPr>
    </w:p>
    <w:p w:rsidR="00025FC9" w:rsidRDefault="00025FC9" w:rsidP="003F35D2">
      <w:pPr>
        <w:spacing w:after="120"/>
        <w:rPr>
          <w:lang w:eastAsia="en-US"/>
        </w:rPr>
      </w:pPr>
    </w:p>
    <w:p w:rsidR="00297F4A" w:rsidRDefault="00297F4A" w:rsidP="003F35D2">
      <w:pPr>
        <w:spacing w:after="120"/>
        <w:rPr>
          <w:lang w:eastAsia="en-US"/>
        </w:rPr>
      </w:pPr>
    </w:p>
    <w:p w:rsidR="002B6C40" w:rsidRDefault="002B6C40" w:rsidP="003F35D2">
      <w:pPr>
        <w:spacing w:after="120"/>
        <w:rPr>
          <w:lang w:eastAsia="en-US"/>
        </w:rPr>
      </w:pPr>
    </w:p>
    <w:p w:rsidR="002B6C40" w:rsidRDefault="002B6C40" w:rsidP="003F35D2">
      <w:pPr>
        <w:spacing w:after="120"/>
        <w:rPr>
          <w:lang w:eastAsia="en-US"/>
        </w:rPr>
      </w:pPr>
    </w:p>
    <w:p w:rsidR="002B6C40" w:rsidRDefault="002B6C40" w:rsidP="003F35D2">
      <w:pPr>
        <w:spacing w:after="120"/>
        <w:rPr>
          <w:lang w:eastAsia="en-US"/>
        </w:rPr>
      </w:pPr>
    </w:p>
    <w:p w:rsidR="002B6C40" w:rsidRDefault="002B6C40" w:rsidP="003F35D2">
      <w:pPr>
        <w:spacing w:after="120"/>
        <w:rPr>
          <w:lang w:eastAsia="en-US"/>
        </w:rPr>
      </w:pPr>
    </w:p>
    <w:p w:rsidR="002B6C40" w:rsidRDefault="002B6C40" w:rsidP="003F35D2">
      <w:pPr>
        <w:spacing w:after="120"/>
        <w:rPr>
          <w:lang w:eastAsia="en-US"/>
        </w:rPr>
      </w:pPr>
    </w:p>
    <w:p w:rsidR="002B6C40" w:rsidRDefault="002B6C40" w:rsidP="003F35D2">
      <w:pPr>
        <w:spacing w:after="120"/>
        <w:rPr>
          <w:lang w:eastAsia="en-US"/>
        </w:rPr>
      </w:pPr>
    </w:p>
    <w:p w:rsidR="002B6C40" w:rsidRDefault="002B6C40" w:rsidP="003F35D2">
      <w:pPr>
        <w:spacing w:after="120"/>
        <w:rPr>
          <w:lang w:eastAsia="en-US"/>
        </w:rPr>
      </w:pPr>
    </w:p>
    <w:p w:rsidR="002B6C40" w:rsidRDefault="002B6C40" w:rsidP="003F35D2">
      <w:pPr>
        <w:spacing w:after="120"/>
        <w:rPr>
          <w:lang w:eastAsia="en-US"/>
        </w:rPr>
      </w:pPr>
    </w:p>
    <w:p w:rsidR="002B6C40" w:rsidRDefault="002B6C40" w:rsidP="003F35D2">
      <w:pPr>
        <w:spacing w:after="120"/>
        <w:rPr>
          <w:lang w:eastAsia="en-US"/>
        </w:rPr>
      </w:pPr>
    </w:p>
    <w:p w:rsidR="004D02C4" w:rsidRDefault="004D02C4" w:rsidP="003F35D2">
      <w:pPr>
        <w:spacing w:after="120"/>
        <w:rPr>
          <w:lang w:eastAsia="en-US"/>
        </w:rPr>
      </w:pPr>
    </w:p>
    <w:p w:rsidR="004D02C4" w:rsidRDefault="004D02C4" w:rsidP="003F35D2">
      <w:pPr>
        <w:spacing w:after="120"/>
        <w:rPr>
          <w:lang w:eastAsia="en-US"/>
        </w:rPr>
      </w:pPr>
    </w:p>
    <w:p w:rsidR="004D02C4" w:rsidRDefault="004D02C4" w:rsidP="003F35D2">
      <w:pPr>
        <w:spacing w:after="120"/>
        <w:rPr>
          <w:lang w:eastAsia="en-US"/>
        </w:rPr>
      </w:pPr>
    </w:p>
    <w:p w:rsidR="004D02C4" w:rsidRDefault="004D02C4" w:rsidP="003F35D2">
      <w:pPr>
        <w:spacing w:after="120"/>
        <w:rPr>
          <w:lang w:eastAsia="en-US"/>
        </w:rPr>
      </w:pPr>
    </w:p>
    <w:p w:rsidR="004D02C4" w:rsidRDefault="004D02C4" w:rsidP="003F35D2">
      <w:pPr>
        <w:spacing w:after="120"/>
        <w:rPr>
          <w:lang w:eastAsia="en-US"/>
        </w:rPr>
      </w:pPr>
    </w:p>
    <w:p w:rsidR="004D02C4" w:rsidRDefault="004D02C4" w:rsidP="003F35D2">
      <w:pPr>
        <w:spacing w:after="120"/>
        <w:rPr>
          <w:lang w:eastAsia="en-US"/>
        </w:rPr>
      </w:pPr>
    </w:p>
    <w:p w:rsidR="004D02C4" w:rsidRDefault="004D02C4" w:rsidP="003F35D2">
      <w:pPr>
        <w:spacing w:after="120"/>
        <w:rPr>
          <w:lang w:eastAsia="en-US"/>
        </w:rPr>
      </w:pPr>
    </w:p>
    <w:p w:rsidR="00EE0CD2" w:rsidRDefault="00EE0CD2" w:rsidP="003F35D2">
      <w:pPr>
        <w:spacing w:after="120"/>
        <w:rPr>
          <w:lang w:eastAsia="en-US"/>
        </w:rPr>
      </w:pPr>
    </w:p>
    <w:p w:rsidR="00EE0CD2" w:rsidRPr="00AF2097" w:rsidRDefault="00EE0CD2" w:rsidP="00EE0CD2">
      <w:pPr>
        <w:pStyle w:val="Caption"/>
        <w:jc w:val="center"/>
        <w:rPr>
          <w:noProof/>
          <w:sz w:val="24"/>
        </w:rPr>
      </w:pPr>
      <w:bookmarkStart w:id="255" w:name="_Ref415611498"/>
      <w:bookmarkStart w:id="256" w:name="_Toc416107864"/>
      <w:r>
        <w:lastRenderedPageBreak/>
        <w:t xml:space="preserve">Figure </w:t>
      </w:r>
      <w:fldSimple w:instr=" SEQ Figure \* ARABIC ">
        <w:r w:rsidR="00A917D8">
          <w:rPr>
            <w:noProof/>
          </w:rPr>
          <w:t>3</w:t>
        </w:r>
      </w:fldSimple>
      <w:bookmarkEnd w:id="255"/>
      <w:r>
        <w:t xml:space="preserve"> Wor</w:t>
      </w:r>
      <w:r w:rsidR="00C57032">
        <w:t>k</w:t>
      </w:r>
      <w:r>
        <w:t xml:space="preserve">flow to build predictive model based on </w:t>
      </w:r>
      <w:r w:rsidR="00C43782">
        <w:t xml:space="preserve">core </w:t>
      </w:r>
      <w:r w:rsidR="00C57032">
        <w:t>and production</w:t>
      </w:r>
      <w:r w:rsidR="00C43782">
        <w:t xml:space="preserve"> data</w:t>
      </w:r>
      <w:bookmarkEnd w:id="256"/>
    </w:p>
    <w:p w:rsidR="006C5DEF" w:rsidRDefault="00236EDB" w:rsidP="007E0D3C">
      <w:pPr>
        <w:pStyle w:val="Heading1"/>
      </w:pPr>
      <w:bookmarkStart w:id="257" w:name="_Toc416107834"/>
      <w:r>
        <w:lastRenderedPageBreak/>
        <w:t>R</w:t>
      </w:r>
      <w:r w:rsidR="0063215C">
        <w:t>andom Forest</w:t>
      </w:r>
      <w:r w:rsidR="002409C6">
        <w:t>s</w:t>
      </w:r>
      <w:r w:rsidR="0030083D">
        <w:t xml:space="preserve"> </w:t>
      </w:r>
      <w:r w:rsidR="00A6608A">
        <w:t>and BART</w:t>
      </w:r>
      <w:bookmarkEnd w:id="257"/>
    </w:p>
    <w:p w:rsidR="00A87BFE" w:rsidRDefault="00F95FB7" w:rsidP="001A7829">
      <w:r>
        <w:t xml:space="preserve">In this report, we study </w:t>
      </w:r>
      <w:r w:rsidR="00EF2928">
        <w:t xml:space="preserve">the </w:t>
      </w:r>
      <w:r w:rsidR="00D50FFB">
        <w:t xml:space="preserve">performance of </w:t>
      </w:r>
      <w:r w:rsidR="005336F4">
        <w:t>Random Forest</w:t>
      </w:r>
      <w:r w:rsidR="002409C6">
        <w:t>s</w:t>
      </w:r>
      <w:r w:rsidR="005336F4">
        <w:t xml:space="preserve"> (</w:t>
      </w:r>
      <w:proofErr w:type="spellStart"/>
      <w:r w:rsidR="005336F4">
        <w:t>Breiman</w:t>
      </w:r>
      <w:proofErr w:type="spellEnd"/>
      <w:r w:rsidR="005336F4">
        <w:t>, 2001)</w:t>
      </w:r>
      <w:r w:rsidR="009574B3">
        <w:t xml:space="preserve"> [1]</w:t>
      </w:r>
      <w:r w:rsidR="005336F4">
        <w:t xml:space="preserve">, one of the </w:t>
      </w:r>
      <w:r w:rsidR="00EF2928">
        <w:t xml:space="preserve">most popular </w:t>
      </w:r>
      <w:r w:rsidR="00E03277">
        <w:t xml:space="preserve">and successful </w:t>
      </w:r>
      <w:r w:rsidR="00EF2928">
        <w:t>“of</w:t>
      </w:r>
      <w:r w:rsidR="002B34F2">
        <w:t>f-</w:t>
      </w:r>
      <w:r w:rsidR="00EF2928">
        <w:t>the-shelf” machine learning algorithm</w:t>
      </w:r>
      <w:r w:rsidR="005336F4">
        <w:t>s</w:t>
      </w:r>
      <w:r w:rsidR="00E77C9E">
        <w:t xml:space="preserve">, </w:t>
      </w:r>
      <w:r w:rsidR="004B090C">
        <w:t xml:space="preserve">and Bayesian Additive Regression Trees (BART) </w:t>
      </w:r>
      <w:r w:rsidR="00E77C9E">
        <w:t>in</w:t>
      </w:r>
      <w:r>
        <w:t xml:space="preserve"> building a predictive model for</w:t>
      </w:r>
      <w:r w:rsidR="000C5171">
        <w:t xml:space="preserve"> shale oil plays</w:t>
      </w:r>
      <w:r>
        <w:t xml:space="preserve"> sweetspots identification.</w:t>
      </w:r>
      <w:r w:rsidR="00DF1D30">
        <w:t xml:space="preserve"> </w:t>
      </w:r>
    </w:p>
    <w:p w:rsidR="00A87BFE" w:rsidRDefault="00A87BFE" w:rsidP="001A7829"/>
    <w:p w:rsidR="001A7829" w:rsidRDefault="001A7829" w:rsidP="001A7829">
      <w:r>
        <w:t>Ra</w:t>
      </w:r>
      <w:r w:rsidR="000C5171">
        <w:t>ndom Forests (RF) has many attractive</w:t>
      </w:r>
      <w:r>
        <w:t xml:space="preserve"> features, such as fast, scalable, and easy to implement without many tu</w:t>
      </w:r>
      <w:del w:id="258" w:author="ligang.lu" w:date="2015-04-28T16:13:00Z">
        <w:r w:rsidDel="00DC66EA">
          <w:delText>r</w:delText>
        </w:r>
      </w:del>
      <w:r>
        <w:t xml:space="preserve">ning parameters, but the main reasons that it </w:t>
      </w:r>
      <w:r w:rsidR="00B07936">
        <w:t>has</w:t>
      </w:r>
      <w:r>
        <w:t xml:space="preserve"> been selected </w:t>
      </w:r>
      <w:r w:rsidR="000C5171">
        <w:t xml:space="preserve">for this study </w:t>
      </w:r>
      <w:r>
        <w:t>are due to the following</w:t>
      </w:r>
      <w:r w:rsidR="003159FD">
        <w:t xml:space="preserve"> </w:t>
      </w:r>
      <w:r w:rsidR="000C5171">
        <w:t>benefits</w:t>
      </w:r>
      <w:r>
        <w:t xml:space="preserve">: </w:t>
      </w:r>
    </w:p>
    <w:p w:rsidR="00EF2928" w:rsidRDefault="00B6410D" w:rsidP="0048228F">
      <w:pPr>
        <w:pStyle w:val="ListParagraph"/>
        <w:numPr>
          <w:ilvl w:val="0"/>
          <w:numId w:val="9"/>
        </w:numPr>
      </w:pPr>
      <w:r>
        <w:t>It</w:t>
      </w:r>
      <w:r w:rsidR="00AA4FB9">
        <w:t xml:space="preserve"> is</w:t>
      </w:r>
      <w:r w:rsidR="00DF1D30">
        <w:t xml:space="preserve"> </w:t>
      </w:r>
      <w:r w:rsidR="002409C6">
        <w:t xml:space="preserve">a non-parametric method without </w:t>
      </w:r>
      <w:r w:rsidR="00AA4FB9">
        <w:t xml:space="preserve">any </w:t>
      </w:r>
      <w:r w:rsidR="002409C6">
        <w:t xml:space="preserve">distribution assumptions on </w:t>
      </w:r>
      <w:r w:rsidR="00AA4FB9">
        <w:t xml:space="preserve">the predictors, response and </w:t>
      </w:r>
      <w:r w:rsidR="003F2F4F">
        <w:t>residuals</w:t>
      </w:r>
      <w:r w:rsidR="001A7829">
        <w:t>, and is robust against outliers.</w:t>
      </w:r>
    </w:p>
    <w:p w:rsidR="001A7829" w:rsidRDefault="00DB006A" w:rsidP="0048228F">
      <w:pPr>
        <w:pStyle w:val="ListParagraph"/>
        <w:numPr>
          <w:ilvl w:val="0"/>
          <w:numId w:val="9"/>
        </w:numPr>
      </w:pPr>
      <w:r>
        <w:t xml:space="preserve">It can handle </w:t>
      </w:r>
      <w:ins w:id="259" w:author="ligang.lu" w:date="2015-04-28T16:14:00Z">
        <w:r w:rsidR="00DC66EA">
          <w:t xml:space="preserve">well </w:t>
        </w:r>
      </w:ins>
      <w:r>
        <w:t xml:space="preserve">nonlinear relationships </w:t>
      </w:r>
      <w:r w:rsidR="00B8706B">
        <w:t xml:space="preserve">between predictors and response and </w:t>
      </w:r>
      <w:r w:rsidR="001710EB">
        <w:t xml:space="preserve">complex </w:t>
      </w:r>
      <w:r w:rsidR="00B8706B">
        <w:t xml:space="preserve">interactions </w:t>
      </w:r>
      <w:r w:rsidR="003C5B49">
        <w:t>among p</w:t>
      </w:r>
      <w:r w:rsidR="00B8706B">
        <w:t>r</w:t>
      </w:r>
      <w:r w:rsidR="003C5B49">
        <w:t>e</w:t>
      </w:r>
      <w:r w:rsidR="00B8706B">
        <w:t>dictors.</w:t>
      </w:r>
    </w:p>
    <w:p w:rsidR="00E77C9E" w:rsidRDefault="00DB006A" w:rsidP="0048228F">
      <w:pPr>
        <w:pStyle w:val="ListParagraph"/>
        <w:numPr>
          <w:ilvl w:val="0"/>
          <w:numId w:val="9"/>
        </w:numPr>
      </w:pPr>
      <w:r>
        <w:t>It provides effective methods for estimating missing data</w:t>
      </w:r>
      <w:r w:rsidR="00B6410D">
        <w:t>.</w:t>
      </w:r>
    </w:p>
    <w:p w:rsidR="00A87BFE" w:rsidRDefault="00A87BFE" w:rsidP="00A87BFE"/>
    <w:p w:rsidR="00A87BFE" w:rsidRDefault="00A87BFE" w:rsidP="00CB0457">
      <w:pPr>
        <w:jc w:val="both"/>
      </w:pPr>
      <w:r>
        <w:t xml:space="preserve">RF is an ensemble learning algorithm, </w:t>
      </w:r>
      <w:r w:rsidR="00CB0457">
        <w:t>which is</w:t>
      </w:r>
      <w:r>
        <w:t xml:space="preserve"> also called ensemble decision trees method</w:t>
      </w:r>
      <w:r w:rsidR="00CB0457">
        <w:t>. It</w:t>
      </w:r>
      <w:r>
        <w:t xml:space="preserve"> operates by growing many decision trees, </w:t>
      </w:r>
      <w:r w:rsidR="00CB0457">
        <w:t>and the</w:t>
      </w:r>
      <w:r>
        <w:t xml:space="preserve"> final prediction</w:t>
      </w:r>
      <w:r w:rsidR="00CB0457">
        <w:t xml:space="preserve"> is a summarized result</w:t>
      </w:r>
      <w:r>
        <w:t xml:space="preserve"> from </w:t>
      </w:r>
      <w:r w:rsidR="00765F71">
        <w:t>all the</w:t>
      </w:r>
      <w:r>
        <w:t xml:space="preserve"> </w:t>
      </w:r>
      <w:r w:rsidR="00CB0457">
        <w:t xml:space="preserve">decision </w:t>
      </w:r>
      <w:r>
        <w:t>tree</w:t>
      </w:r>
      <w:r w:rsidR="00765F71">
        <w:t>s</w:t>
      </w:r>
      <w:r>
        <w:t>.</w:t>
      </w:r>
      <w:r w:rsidR="00CB0457">
        <w:t xml:space="preserve"> </w:t>
      </w:r>
    </w:p>
    <w:p w:rsidR="00A87BFE" w:rsidRDefault="00A87BFE" w:rsidP="00A87BFE"/>
    <w:p w:rsidR="00E77C9E" w:rsidRDefault="00E77C9E" w:rsidP="00E77C9E">
      <w:pPr>
        <w:pStyle w:val="Heading2"/>
      </w:pPr>
      <w:bookmarkStart w:id="260" w:name="_Toc416107835"/>
      <w:r>
        <w:t>Decision Trees</w:t>
      </w:r>
      <w:bookmarkEnd w:id="260"/>
    </w:p>
    <w:p w:rsidR="001F2BC7" w:rsidRDefault="009708EE" w:rsidP="00E77C9E">
      <w:r>
        <w:t>Decision trees are predictive model that use a set of binary rules to calculate a target value</w:t>
      </w:r>
      <w:r w:rsidR="007D5FC6">
        <w:t xml:space="preserve">, it can be applied to </w:t>
      </w:r>
      <w:r w:rsidR="00055CAA">
        <w:t>both classification and</w:t>
      </w:r>
      <w:r w:rsidR="007D5FC6">
        <w:t xml:space="preserve"> regression problems.</w:t>
      </w:r>
      <w:r w:rsidR="001F2BC7">
        <w:t xml:space="preserve"> </w:t>
      </w:r>
    </w:p>
    <w:p w:rsidR="004B06A2" w:rsidRDefault="004B06A2" w:rsidP="00E77C9E"/>
    <w:p w:rsidR="004B06A2" w:rsidRDefault="00275056" w:rsidP="00E77C9E">
      <w:r>
        <w:rPr>
          <w:noProof/>
          <w:lang w:eastAsia="zh-CN"/>
        </w:rPr>
        <mc:AlternateContent>
          <mc:Choice Requires="wpg">
            <w:drawing>
              <wp:anchor distT="0" distB="0" distL="114300" distR="114300" simplePos="0" relativeHeight="251723776" behindDoc="0" locked="0" layoutInCell="1" allowOverlap="1" wp14:anchorId="4BD890BE" wp14:editId="4E359E97">
                <wp:simplePos x="0" y="0"/>
                <wp:positionH relativeFrom="column">
                  <wp:posOffset>546185</wp:posOffset>
                </wp:positionH>
                <wp:positionV relativeFrom="paragraph">
                  <wp:posOffset>114705</wp:posOffset>
                </wp:positionV>
                <wp:extent cx="4008433" cy="2639695"/>
                <wp:effectExtent l="0" t="0" r="0" b="8255"/>
                <wp:wrapNone/>
                <wp:docPr id="694" name="Group 694"/>
                <wp:cNvGraphicFramePr/>
                <a:graphic xmlns:a="http://schemas.openxmlformats.org/drawingml/2006/main">
                  <a:graphicData uri="http://schemas.microsoft.com/office/word/2010/wordprocessingGroup">
                    <wpg:wgp>
                      <wpg:cNvGrpSpPr/>
                      <wpg:grpSpPr>
                        <a:xfrm>
                          <a:off x="0" y="0"/>
                          <a:ext cx="4008433" cy="2639695"/>
                          <a:chOff x="-13650" y="0"/>
                          <a:chExt cx="4008861" cy="2639874"/>
                        </a:xfrm>
                      </wpg:grpSpPr>
                      <wpg:grpSp>
                        <wpg:cNvPr id="693" name="Group 693"/>
                        <wpg:cNvGrpSpPr/>
                        <wpg:grpSpPr>
                          <a:xfrm>
                            <a:off x="-13650" y="354842"/>
                            <a:ext cx="4008861" cy="1942734"/>
                            <a:chOff x="-13650" y="0"/>
                            <a:chExt cx="4008861" cy="1942734"/>
                          </a:xfrm>
                        </wpg:grpSpPr>
                        <wps:wsp>
                          <wps:cNvPr id="687" name="Text Box 687"/>
                          <wps:cNvSpPr txBox="1"/>
                          <wps:spPr>
                            <a:xfrm>
                              <a:off x="941696" y="1514901"/>
                              <a:ext cx="651510" cy="421005"/>
                            </a:xfrm>
                            <a:prstGeom prst="rect">
                              <a:avLst/>
                            </a:prstGeom>
                            <a:solidFill>
                              <a:schemeClr val="lt1"/>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D2650A" w:rsidRPr="00EA1050" w:rsidRDefault="00D2650A" w:rsidP="00EA6074">
                                <w:pPr>
                                  <w:rPr>
                                    <w:sz w:val="20"/>
                                    <w:vertAlign w:val="subscript"/>
                                  </w:rPr>
                                </w:pPr>
                                <w:r>
                                  <w:rPr>
                                    <w:sz w:val="20"/>
                                  </w:rPr>
                                  <w:t>X</w:t>
                                </w:r>
                                <w:r>
                                  <w:rPr>
                                    <w:sz w:val="20"/>
                                    <w:vertAlign w:val="subscript"/>
                                  </w:rPr>
                                  <w:t xml:space="preserve">4 </w:t>
                                </w:r>
                                <w:r>
                                  <w:rPr>
                                    <w:sz w:val="20"/>
                                  </w:rPr>
                                  <w:t>≥ t</w:t>
                                </w:r>
                                <w:r>
                                  <w:rPr>
                                    <w:sz w:val="20"/>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6" name="Text Box 686"/>
                          <wps:cNvSpPr txBox="1"/>
                          <wps:spPr>
                            <a:xfrm>
                              <a:off x="-13650" y="1521729"/>
                              <a:ext cx="651510" cy="421005"/>
                            </a:xfrm>
                            <a:prstGeom prst="rect">
                              <a:avLst/>
                            </a:prstGeom>
                            <a:solidFill>
                              <a:schemeClr val="lt1"/>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D2650A" w:rsidRPr="00EA1050" w:rsidRDefault="00D2650A" w:rsidP="00EA6074">
                                <w:pPr>
                                  <w:rPr>
                                    <w:sz w:val="20"/>
                                    <w:vertAlign w:val="subscript"/>
                                  </w:rPr>
                                </w:pPr>
                                <w:r>
                                  <w:rPr>
                                    <w:sz w:val="20"/>
                                  </w:rPr>
                                  <w:t>X</w:t>
                                </w:r>
                                <w:r w:rsidRPr="00EA6074">
                                  <w:rPr>
                                    <w:sz w:val="20"/>
                                    <w:vertAlign w:val="subscript"/>
                                  </w:rPr>
                                  <w:t>4</w:t>
                                </w:r>
                                <w:r>
                                  <w:rPr>
                                    <w:sz w:val="20"/>
                                    <w:vertAlign w:val="subscript"/>
                                  </w:rPr>
                                  <w:t xml:space="preserve"> </w:t>
                                </w:r>
                                <w:r>
                                  <w:rPr>
                                    <w:sz w:val="20"/>
                                  </w:rPr>
                                  <w:t>&lt; t</w:t>
                                </w:r>
                                <w:r w:rsidRPr="00EA6074">
                                  <w:rPr>
                                    <w:sz w:val="20"/>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5" name="Text Box 685"/>
                          <wps:cNvSpPr txBox="1"/>
                          <wps:spPr>
                            <a:xfrm>
                              <a:off x="3343701" y="791570"/>
                              <a:ext cx="651510" cy="421005"/>
                            </a:xfrm>
                            <a:prstGeom prst="rect">
                              <a:avLst/>
                            </a:prstGeom>
                            <a:solidFill>
                              <a:schemeClr val="lt1"/>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D2650A" w:rsidRPr="00EA1050" w:rsidRDefault="00D2650A" w:rsidP="00A76F9D">
                                <w:pPr>
                                  <w:rPr>
                                    <w:sz w:val="20"/>
                                    <w:vertAlign w:val="subscript"/>
                                  </w:rPr>
                                </w:pPr>
                                <w:r>
                                  <w:rPr>
                                    <w:sz w:val="20"/>
                                  </w:rPr>
                                  <w:t>X</w:t>
                                </w:r>
                                <w:r w:rsidRPr="00A76F9D">
                                  <w:rPr>
                                    <w:sz w:val="20"/>
                                    <w:vertAlign w:val="subscript"/>
                                  </w:rPr>
                                  <w:t>3</w:t>
                                </w:r>
                                <w:r>
                                  <w:rPr>
                                    <w:sz w:val="20"/>
                                    <w:vertAlign w:val="subscript"/>
                                  </w:rPr>
                                  <w:t xml:space="preserve"> </w:t>
                                </w:r>
                                <w:r>
                                  <w:rPr>
                                    <w:sz w:val="20"/>
                                  </w:rPr>
                                  <w:t>≥ t</w:t>
                                </w:r>
                                <w:r>
                                  <w:rPr>
                                    <w:sz w:val="20"/>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4" name="Text Box 684"/>
                          <wps:cNvSpPr txBox="1"/>
                          <wps:spPr>
                            <a:xfrm>
                              <a:off x="2422477" y="798394"/>
                              <a:ext cx="651510" cy="421005"/>
                            </a:xfrm>
                            <a:prstGeom prst="rect">
                              <a:avLst/>
                            </a:prstGeom>
                            <a:solidFill>
                              <a:schemeClr val="lt1"/>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D2650A" w:rsidRPr="00EA1050" w:rsidRDefault="00D2650A" w:rsidP="00A76F9D">
                                <w:pPr>
                                  <w:rPr>
                                    <w:sz w:val="20"/>
                                    <w:vertAlign w:val="subscript"/>
                                  </w:rPr>
                                </w:pPr>
                                <w:r>
                                  <w:rPr>
                                    <w:sz w:val="20"/>
                                  </w:rPr>
                                  <w:t>X</w:t>
                                </w:r>
                                <w:r w:rsidRPr="00A76F9D">
                                  <w:rPr>
                                    <w:sz w:val="20"/>
                                    <w:vertAlign w:val="subscript"/>
                                  </w:rPr>
                                  <w:t>3</w:t>
                                </w:r>
                                <w:r>
                                  <w:rPr>
                                    <w:sz w:val="20"/>
                                    <w:vertAlign w:val="subscript"/>
                                  </w:rPr>
                                  <w:t xml:space="preserve"> </w:t>
                                </w:r>
                                <w:r>
                                  <w:rPr>
                                    <w:sz w:val="20"/>
                                  </w:rPr>
                                  <w:t>&lt; t</w:t>
                                </w:r>
                                <w:r>
                                  <w:rPr>
                                    <w:sz w:val="20"/>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815152" y="805218"/>
                              <a:ext cx="651510" cy="421005"/>
                            </a:xfrm>
                            <a:prstGeom prst="rect">
                              <a:avLst/>
                            </a:prstGeom>
                            <a:solidFill>
                              <a:schemeClr val="lt1"/>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D2650A" w:rsidRPr="00EA1050" w:rsidRDefault="00D2650A" w:rsidP="00EA1050">
                                <w:pPr>
                                  <w:rPr>
                                    <w:sz w:val="20"/>
                                    <w:vertAlign w:val="subscript"/>
                                  </w:rPr>
                                </w:pPr>
                                <w:r>
                                  <w:rPr>
                                    <w:sz w:val="20"/>
                                  </w:rPr>
                                  <w:t>X</w:t>
                                </w:r>
                                <w:r>
                                  <w:rPr>
                                    <w:sz w:val="20"/>
                                    <w:vertAlign w:val="subscript"/>
                                  </w:rPr>
                                  <w:t xml:space="preserve">2 </w:t>
                                </w:r>
                                <w:r>
                                  <w:rPr>
                                    <w:sz w:val="20"/>
                                  </w:rPr>
                                  <w:t>≥ t</w:t>
                                </w:r>
                                <w:r>
                                  <w:rPr>
                                    <w:sz w:val="20"/>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572603" y="0"/>
                              <a:ext cx="651510" cy="421005"/>
                            </a:xfrm>
                            <a:prstGeom prst="rect">
                              <a:avLst/>
                            </a:prstGeom>
                            <a:solidFill>
                              <a:schemeClr val="lt1"/>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D2650A" w:rsidRPr="00EA1050" w:rsidRDefault="00D2650A" w:rsidP="00EA1050">
                                <w:pPr>
                                  <w:rPr>
                                    <w:sz w:val="20"/>
                                    <w:vertAlign w:val="subscript"/>
                                  </w:rPr>
                                </w:pPr>
                                <w:r>
                                  <w:rPr>
                                    <w:sz w:val="20"/>
                                  </w:rPr>
                                  <w:t>X</w:t>
                                </w:r>
                                <w:r>
                                  <w:rPr>
                                    <w:sz w:val="20"/>
                                    <w:vertAlign w:val="subscript"/>
                                  </w:rPr>
                                  <w:t xml:space="preserve">1 </w:t>
                                </w:r>
                                <w:r>
                                  <w:rPr>
                                    <w:sz w:val="20"/>
                                  </w:rPr>
                                  <w:t>≥ t</w:t>
                                </w:r>
                                <w:r>
                                  <w:rPr>
                                    <w:sz w:val="20"/>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709683" y="805218"/>
                              <a:ext cx="651510" cy="421005"/>
                            </a:xfrm>
                            <a:prstGeom prst="rect">
                              <a:avLst/>
                            </a:prstGeom>
                            <a:solidFill>
                              <a:schemeClr val="lt1"/>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D2650A" w:rsidRPr="00EA1050" w:rsidRDefault="00D2650A" w:rsidP="00EA1050">
                                <w:pPr>
                                  <w:rPr>
                                    <w:sz w:val="20"/>
                                    <w:vertAlign w:val="subscript"/>
                                  </w:rPr>
                                </w:pPr>
                                <w:r>
                                  <w:rPr>
                                    <w:sz w:val="20"/>
                                  </w:rPr>
                                  <w:t>X</w:t>
                                </w:r>
                                <w:r>
                                  <w:rPr>
                                    <w:sz w:val="20"/>
                                    <w:vertAlign w:val="subscript"/>
                                  </w:rPr>
                                  <w:t xml:space="preserve">2 </w:t>
                                </w:r>
                                <w:r>
                                  <w:rPr>
                                    <w:sz w:val="20"/>
                                  </w:rPr>
                                  <w:t>&lt; t</w:t>
                                </w:r>
                                <w:r>
                                  <w:rPr>
                                    <w:sz w:val="20"/>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528549" y="13648"/>
                              <a:ext cx="651510" cy="421005"/>
                            </a:xfrm>
                            <a:prstGeom prst="rect">
                              <a:avLst/>
                            </a:prstGeom>
                            <a:solidFill>
                              <a:schemeClr val="lt1"/>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D2650A" w:rsidRPr="00EA1050" w:rsidRDefault="00D2650A">
                                <w:pPr>
                                  <w:rPr>
                                    <w:sz w:val="20"/>
                                    <w:vertAlign w:val="subscript"/>
                                  </w:rPr>
                                </w:pPr>
                                <w:r>
                                  <w:rPr>
                                    <w:sz w:val="20"/>
                                  </w:rPr>
                                  <w:t>X</w:t>
                                </w:r>
                                <w:r>
                                  <w:rPr>
                                    <w:sz w:val="20"/>
                                    <w:vertAlign w:val="subscript"/>
                                  </w:rPr>
                                  <w:t xml:space="preserve">1 </w:t>
                                </w:r>
                                <w:r>
                                  <w:rPr>
                                    <w:sz w:val="20"/>
                                  </w:rPr>
                                  <w:t>&lt; t</w:t>
                                </w:r>
                                <w:r w:rsidRPr="00EA1050">
                                  <w:rPr>
                                    <w:sz w:val="20"/>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2" name="Group 692"/>
                        <wpg:cNvGrpSpPr/>
                        <wpg:grpSpPr>
                          <a:xfrm>
                            <a:off x="101231" y="0"/>
                            <a:ext cx="3621888" cy="2639874"/>
                            <a:chOff x="-7951" y="0"/>
                            <a:chExt cx="3621888" cy="2639874"/>
                          </a:xfrm>
                        </wpg:grpSpPr>
                        <wps:wsp>
                          <wps:cNvPr id="1" name="Oval 1"/>
                          <wps:cNvSpPr/>
                          <wps:spPr>
                            <a:xfrm>
                              <a:off x="1931158" y="0"/>
                              <a:ext cx="540689" cy="540689"/>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650A" w:rsidRPr="002C281F" w:rsidRDefault="00D2650A" w:rsidP="002C281F">
                                <w:pPr>
                                  <w:rPr>
                                    <w:color w:val="FFFFFF" w:themeColor="background1"/>
                                    <w:sz w:val="20"/>
                                    <w:vertAlign w:val="subscript"/>
                                  </w:rPr>
                                </w:pPr>
                                <w:r>
                                  <w:rPr>
                                    <w:color w:val="FFFFFF" w:themeColor="background1"/>
                                    <w:sz w:val="20"/>
                                  </w:rPr>
                                  <w:t>X</w:t>
                                </w:r>
                                <w:r w:rsidRPr="00EA1050">
                                  <w:rPr>
                                    <w:color w:val="FFFFFF" w:themeColor="background1"/>
                                    <w:sz w:val="20"/>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1139588" y="805218"/>
                              <a:ext cx="540385" cy="540385"/>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650A" w:rsidRPr="002C281F" w:rsidRDefault="00D2650A" w:rsidP="002C281F">
                                <w:pPr>
                                  <w:rPr>
                                    <w:color w:val="FFFFFF" w:themeColor="background1"/>
                                    <w:sz w:val="20"/>
                                    <w:vertAlign w:val="subscript"/>
                                  </w:rPr>
                                </w:pPr>
                                <w:r>
                                  <w:rPr>
                                    <w:color w:val="FFFFFF" w:themeColor="background1"/>
                                    <w:sz w:val="20"/>
                                  </w:rPr>
                                  <w:t>X</w:t>
                                </w:r>
                                <w:r w:rsidRPr="00EA1050">
                                  <w:rPr>
                                    <w:color w:val="FFFFFF" w:themeColor="background1"/>
                                    <w:sz w:val="20"/>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736376" y="805218"/>
                              <a:ext cx="540385" cy="540385"/>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650A" w:rsidRPr="002C281F" w:rsidRDefault="00D2650A" w:rsidP="002C281F">
                                <w:pPr>
                                  <w:rPr>
                                    <w:color w:val="FFFFFF" w:themeColor="background1"/>
                                    <w:sz w:val="20"/>
                                    <w:vertAlign w:val="subscript"/>
                                  </w:rPr>
                                </w:pPr>
                                <w:r>
                                  <w:rPr>
                                    <w:color w:val="FFFFFF" w:themeColor="background1"/>
                                    <w:sz w:val="20"/>
                                  </w:rPr>
                                  <w:t>X</w:t>
                                </w:r>
                                <w:r w:rsidRPr="00EA1050">
                                  <w:rPr>
                                    <w:color w:val="FFFFFF" w:themeColor="background1"/>
                                    <w:sz w:val="20"/>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354155" y="1564043"/>
                              <a:ext cx="540385" cy="540385"/>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650A" w:rsidRPr="002C281F" w:rsidRDefault="00D2650A" w:rsidP="009D32FB">
                                <w:pPr>
                                  <w:rPr>
                                    <w:color w:val="FFFFFF" w:themeColor="background1"/>
                                    <w:sz w:val="20"/>
                                    <w:vertAlign w:val="subscript"/>
                                  </w:rPr>
                                </w:pPr>
                                <w:r>
                                  <w:rPr>
                                    <w:color w:val="FFFFFF" w:themeColor="background1"/>
                                    <w:sz w:val="20"/>
                                  </w:rPr>
                                  <w:t>X</w:t>
                                </w:r>
                                <w:r>
                                  <w:rPr>
                                    <w:color w:val="FFFFFF" w:themeColor="background1"/>
                                    <w:sz w:val="20"/>
                                    <w:vertAlign w:val="subscript"/>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H="1">
                              <a:off x="1596788" y="464024"/>
                              <a:ext cx="418995" cy="4189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2381534" y="470848"/>
                              <a:ext cx="440189" cy="4134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2490716" y="1508078"/>
                              <a:ext cx="393065" cy="3663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650A" w:rsidRPr="00EA1050" w:rsidRDefault="00D2650A" w:rsidP="00EA1050">
                                <w:pPr>
                                  <w:jc w:val="center"/>
                                  <w:rPr>
                                    <w:color w:val="FFFFFF" w:themeColor="background1"/>
                                  </w:rPr>
                                </w:pPr>
                                <w:r w:rsidRPr="00EA1050">
                                  <w:rPr>
                                    <w:color w:val="FFFFFF" w:themeColor="background1"/>
                                  </w:rPr>
                                  <w:t>C</w:t>
                                </w:r>
                                <w:r>
                                  <w:rPr>
                                    <w:color w:val="FFFFFF" w:themeColor="background1"/>
                                    <w:vertAlign w:val="subscript"/>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a:stCxn id="2" idx="3"/>
                          </wps:cNvCnPr>
                          <wps:spPr>
                            <a:xfrm flipH="1">
                              <a:off x="818793" y="1266465"/>
                              <a:ext cx="399932" cy="3806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2674961" y="1289713"/>
                              <a:ext cx="172720" cy="2203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617947" y="1246390"/>
                              <a:ext cx="246380" cy="2524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191069" y="2019869"/>
                              <a:ext cx="229870"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3" name="Straight Arrow Connector 673"/>
                          <wps:cNvCnPr/>
                          <wps:spPr>
                            <a:xfrm>
                              <a:off x="3193576" y="1276066"/>
                              <a:ext cx="21399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5" name="Rectangle 675"/>
                          <wps:cNvSpPr/>
                          <wps:spPr>
                            <a:xfrm>
                              <a:off x="1692322" y="1508078"/>
                              <a:ext cx="393065" cy="3663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650A" w:rsidRPr="00EA1050" w:rsidRDefault="00D2650A" w:rsidP="00A76F9D">
                                <w:pPr>
                                  <w:jc w:val="center"/>
                                  <w:rPr>
                                    <w:color w:val="FFFFFF" w:themeColor="background1"/>
                                  </w:rPr>
                                </w:pPr>
                                <w:r w:rsidRPr="00EA1050">
                                  <w:rPr>
                                    <w:color w:val="FFFFFF" w:themeColor="background1"/>
                                  </w:rPr>
                                  <w:t>C</w:t>
                                </w:r>
                                <w:r>
                                  <w:rPr>
                                    <w:color w:val="FFFFFF" w:themeColor="background1"/>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7" name="Rectangle 677"/>
                          <wps:cNvSpPr/>
                          <wps:spPr>
                            <a:xfrm>
                              <a:off x="866633" y="2272352"/>
                              <a:ext cx="393065" cy="3663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650A" w:rsidRPr="00EA1050" w:rsidRDefault="00D2650A" w:rsidP="00A76F9D">
                                <w:pPr>
                                  <w:jc w:val="center"/>
                                  <w:rPr>
                                    <w:color w:val="FFFFFF" w:themeColor="background1"/>
                                  </w:rPr>
                                </w:pPr>
                                <w:r w:rsidRPr="00EA1050">
                                  <w:rPr>
                                    <w:color w:val="FFFFFF" w:themeColor="background1"/>
                                  </w:rPr>
                                  <w:t>C</w:t>
                                </w:r>
                                <w:r>
                                  <w:rPr>
                                    <w:color w:val="FFFFFF" w:themeColor="background1"/>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9" name="Rectangle 679"/>
                          <wps:cNvSpPr/>
                          <wps:spPr>
                            <a:xfrm>
                              <a:off x="-7951" y="2273479"/>
                              <a:ext cx="393065" cy="3663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650A" w:rsidRPr="00EA1050" w:rsidRDefault="00D2650A" w:rsidP="00A76F9D">
                                <w:pPr>
                                  <w:jc w:val="center"/>
                                  <w:rPr>
                                    <w:color w:val="FFFFFF" w:themeColor="background1"/>
                                  </w:rPr>
                                </w:pPr>
                                <w:r w:rsidRPr="00EA1050">
                                  <w:rPr>
                                    <w:color w:val="FFFFFF" w:themeColor="background1"/>
                                  </w:rPr>
                                  <w:t>C</w:t>
                                </w:r>
                                <w:r w:rsidRPr="00EA1050">
                                  <w:rPr>
                                    <w:color w:val="FFFFFF" w:themeColor="background1"/>
                                    <w:vertAlign w:val="subscript"/>
                                  </w:rPr>
                                  <w:t>1</w:t>
                                </w:r>
                                <w:r>
                                  <w:rPr>
                                    <w:noProof/>
                                    <w:color w:val="FFFFFF" w:themeColor="background1"/>
                                    <w:vertAlign w:val="subscript"/>
                                    <w:lang w:eastAsia="zh-CN"/>
                                  </w:rPr>
                                  <w:drawing>
                                    <wp:inline distT="0" distB="0" distL="0" distR="0" wp14:anchorId="4CA4ABEB" wp14:editId="64642CC3">
                                      <wp:extent cx="184785" cy="171438"/>
                                      <wp:effectExtent l="0" t="0" r="5715" b="635"/>
                                      <wp:docPr id="690"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4785" cy="1714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 name="Rectangle 681"/>
                          <wps:cNvSpPr/>
                          <wps:spPr>
                            <a:xfrm>
                              <a:off x="3220872" y="1494430"/>
                              <a:ext cx="393065" cy="3663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650A" w:rsidRPr="00EA1050" w:rsidRDefault="00D2650A" w:rsidP="00A76F9D">
                                <w:pPr>
                                  <w:jc w:val="center"/>
                                  <w:rPr>
                                    <w:color w:val="FFFFFF" w:themeColor="background1"/>
                                  </w:rPr>
                                </w:pPr>
                                <w:r w:rsidRPr="00EA1050">
                                  <w:rPr>
                                    <w:color w:val="FFFFFF" w:themeColor="background1"/>
                                  </w:rPr>
                                  <w:t>C</w:t>
                                </w:r>
                                <w:r>
                                  <w:rPr>
                                    <w:color w:val="FFFFFF" w:themeColor="background1"/>
                                    <w:vertAlign w:val="subscript"/>
                                  </w:rPr>
                                  <w:t>5</w:t>
                                </w:r>
                                <w:r>
                                  <w:rPr>
                                    <w:noProof/>
                                    <w:color w:val="FFFFFF" w:themeColor="background1"/>
                                    <w:vertAlign w:val="subscript"/>
                                    <w:lang w:eastAsia="zh-CN"/>
                                  </w:rPr>
                                  <w:drawing>
                                    <wp:inline distT="0" distB="0" distL="0" distR="0" wp14:anchorId="3E97F367" wp14:editId="666191AE">
                                      <wp:extent cx="184785" cy="171438"/>
                                      <wp:effectExtent l="0" t="0" r="5715" b="635"/>
                                      <wp:docPr id="689"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4785" cy="1714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3" name="Straight Arrow Connector 683"/>
                          <wps:cNvCnPr/>
                          <wps:spPr>
                            <a:xfrm>
                              <a:off x="812042" y="2026692"/>
                              <a:ext cx="246380" cy="2311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694" o:spid="_x0000_s1036" style="position:absolute;margin-left:43pt;margin-top:9.05pt;width:315.6pt;height:207.85pt;z-index:251723776;mso-width-relative:margin;mso-height-relative:margin" coordorigin="-136" coordsize="40088,26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">
                <v:group id="Group 693" o:spid="_x0000_s1037" style="position:absolute;left:-136;top:3548;width:40088;height:19427" coordorigin="-136" coordsize="40088,194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7ZcycUAAADcAAAADwAAAGRycy9kb3ducmV2LnhtbESPQYvCMBSE78L+h/CE&#10;vWnaFcWtRhFxlz2IoC6It0fzbIvNS2liW/+9EQSPw8x8w8yXnSlFQ7UrLCuIhxEI4tTqgjMF/8ef&#10;wRSE88gaS8uk4E4OlouP3hwTbVveU3PwmQgQdgkqyL2vEildmpNBN7QVcfAutjbog6wzqWtsA9yU&#10;8iuKJtJgwWEhx4rWOaXXw80o+G2xXY3iTbO9Xtb383G8O21jUuqz361mIDx1/h1+tf+0gsn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O2XMnFAAAA3AAA&#10;AA8AAAAAAAAAAAAAAAAAqgIAAGRycy9kb3ducmV2LnhtbFBLBQYAAAAABAAEAPoAAACcAwAAAAA=&#10;">
                  <v:shapetype id="_x0000_t202" coordsize="21600,21600" o:spt="202" path="m,l,21600r21600,l21600,xe">
                    <v:stroke joinstyle="miter"/>
                    <v:path gradientshapeok="t" o:connecttype="rect"/>
                  </v:shapetype>
                  <v:shape id="Text Box 687" o:spid="_x0000_s1038" type="#_x0000_t202" style="position:absolute;left:9416;top:15149;width:6516;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FAMYA&#10;AADcAAAADwAAAGRycy9kb3ducmV2LnhtbESPT2vCQBTE70K/w/IKvemmPVgbXaUUWj3VJBb0+Mw+&#10;k2D2bchu8+fbu4WCx2FmfsOsNoOpRUetqywreJ5FIIhzqysuFPwcPqcLEM4ja6wtk4KRHGzWD5MV&#10;xtr2nFKX+UIECLsYFZTeN7GULi/JoJvZhjh4F9sa9EG2hdQt9gFuavkSRXNpsOKwUGJDHyXl1+zX&#10;KNBvyfc+3fphG42H4/mrPo15slPq6XF4X4LwNPh7+L+90wrmi1f4OxOOgF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PFAMYAAADcAAAADwAAAAAAAAAAAAAAAACYAgAAZHJz&#10;L2Rvd25yZXYueG1sUEsFBgAAAAAEAAQA9QAAAIsDAAAAAA==&#10;" fillcolor="white [3201]" stroked="f" strokeweight="0">
                    <v:textbox>
                      <w:txbxContent>
                        <w:p w:rsidR="00D2650A" w:rsidRPr="00EA1050" w:rsidRDefault="00D2650A" w:rsidP="00EA6074">
                          <w:pPr>
                            <w:rPr>
                              <w:sz w:val="20"/>
                              <w:vertAlign w:val="subscript"/>
                            </w:rPr>
                          </w:pPr>
                          <w:r>
                            <w:rPr>
                              <w:sz w:val="20"/>
                            </w:rPr>
                            <w:t>X</w:t>
                          </w:r>
                          <w:r>
                            <w:rPr>
                              <w:sz w:val="20"/>
                              <w:vertAlign w:val="subscript"/>
                            </w:rPr>
                            <w:t xml:space="preserve">4 </w:t>
                          </w:r>
                          <w:r>
                            <w:rPr>
                              <w:sz w:val="20"/>
                            </w:rPr>
                            <w:t>≥ t</w:t>
                          </w:r>
                          <w:r>
                            <w:rPr>
                              <w:sz w:val="20"/>
                              <w:vertAlign w:val="subscript"/>
                            </w:rPr>
                            <w:t>4</w:t>
                          </w:r>
                        </w:p>
                      </w:txbxContent>
                    </v:textbox>
                  </v:shape>
                  <v:shape id="Text Box 686" o:spid="_x0000_s1039" type="#_x0000_t202" style="position:absolute;left:-136;top:15217;width:6514;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gm8UA&#10;AADcAAAADwAAAGRycy9kb3ducmV2LnhtbESPS4vCQBCE7wv+h6EXvK2T9RA06yiy4OPkIwrrsc20&#10;SdhMT8iMmvx7RxA8FlX1FTWZtaYSN2pcaVnB9yACQZxZXXKu4HhYfI1AOI+ssbJMCjpyMJv2PiaY&#10;aHvnPd1Sn4sAYZeggsL7OpHSZQUZdANbEwfvYhuDPsgml7rBe4CbSg6jKJYGSw4LBdb0W1D2n16N&#10;Aj3ebbb7lW9XUXf4Oy+rU5ft1kr1P9v5DwhPrX+HX+21VhCPYnieCUd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n2CbxQAAANwAAAAPAAAAAAAAAAAAAAAAAJgCAABkcnMv&#10;ZG93bnJldi54bWxQSwUGAAAAAAQABAD1AAAAigMAAAAA&#10;" fillcolor="white [3201]" stroked="f" strokeweight="0">
                    <v:textbox>
                      <w:txbxContent>
                        <w:p w:rsidR="00D2650A" w:rsidRPr="00EA1050" w:rsidRDefault="00D2650A" w:rsidP="00EA6074">
                          <w:pPr>
                            <w:rPr>
                              <w:sz w:val="20"/>
                              <w:vertAlign w:val="subscript"/>
                            </w:rPr>
                          </w:pPr>
                          <w:r>
                            <w:rPr>
                              <w:sz w:val="20"/>
                            </w:rPr>
                            <w:t>X</w:t>
                          </w:r>
                          <w:r w:rsidRPr="00EA6074">
                            <w:rPr>
                              <w:sz w:val="20"/>
                              <w:vertAlign w:val="subscript"/>
                            </w:rPr>
                            <w:t>4</w:t>
                          </w:r>
                          <w:r>
                            <w:rPr>
                              <w:sz w:val="20"/>
                              <w:vertAlign w:val="subscript"/>
                            </w:rPr>
                            <w:t xml:space="preserve"> </w:t>
                          </w:r>
                          <w:r>
                            <w:rPr>
                              <w:sz w:val="20"/>
                            </w:rPr>
                            <w:t>&lt; t</w:t>
                          </w:r>
                          <w:r w:rsidRPr="00EA6074">
                            <w:rPr>
                              <w:sz w:val="20"/>
                              <w:vertAlign w:val="subscript"/>
                            </w:rPr>
                            <w:t>4</w:t>
                          </w:r>
                        </w:p>
                      </w:txbxContent>
                    </v:textbox>
                  </v:shape>
                  <v:shape id="Text Box 685" o:spid="_x0000_s1040" type="#_x0000_t202" style="position:absolute;left:33437;top:7915;width:6515;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3+7MYA&#10;AADcAAAADwAAAGRycy9kb3ducmV2LnhtbESPQWvCQBSE74X+h+UVequbFhpsdJVSaPVUk1jQ4zP7&#10;TILZtyG7Ncm/dwXB4zAz3zDz5WAacabO1ZYVvE4iEMSF1TWXCv623y9TEM4ja2wsk4KRHCwXjw9z&#10;TLTtOaNz7ksRIOwSVFB53yZSuqIig25iW+LgHW1n0AfZlVJ32Ae4aeRbFMXSYM1hocKWvioqTvm/&#10;UaA/0t9NtvLDKhq3u8NPsx+LdK3U89PwOQPhafD38K291gri6Ttcz4QjIB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3+7MYAAADcAAAADwAAAAAAAAAAAAAAAACYAgAAZHJz&#10;L2Rvd25yZXYueG1sUEsFBgAAAAAEAAQA9QAAAIsDAAAAAA==&#10;" fillcolor="white [3201]" stroked="f" strokeweight="0">
                    <v:textbox>
                      <w:txbxContent>
                        <w:p w:rsidR="00D2650A" w:rsidRPr="00EA1050" w:rsidRDefault="00D2650A" w:rsidP="00A76F9D">
                          <w:pPr>
                            <w:rPr>
                              <w:sz w:val="20"/>
                              <w:vertAlign w:val="subscript"/>
                            </w:rPr>
                          </w:pPr>
                          <w:r>
                            <w:rPr>
                              <w:sz w:val="20"/>
                            </w:rPr>
                            <w:t>X</w:t>
                          </w:r>
                          <w:r w:rsidRPr="00A76F9D">
                            <w:rPr>
                              <w:sz w:val="20"/>
                              <w:vertAlign w:val="subscript"/>
                            </w:rPr>
                            <w:t>3</w:t>
                          </w:r>
                          <w:r>
                            <w:rPr>
                              <w:sz w:val="20"/>
                              <w:vertAlign w:val="subscript"/>
                            </w:rPr>
                            <w:t xml:space="preserve"> </w:t>
                          </w:r>
                          <w:r>
                            <w:rPr>
                              <w:sz w:val="20"/>
                            </w:rPr>
                            <w:t>≥ t</w:t>
                          </w:r>
                          <w:r>
                            <w:rPr>
                              <w:sz w:val="20"/>
                              <w:vertAlign w:val="subscript"/>
                            </w:rPr>
                            <w:t>3</w:t>
                          </w:r>
                        </w:p>
                      </w:txbxContent>
                    </v:textbox>
                  </v:shape>
                  <v:shape id="Text Box 684" o:spid="_x0000_s1041" type="#_x0000_t202" style="position:absolute;left:24224;top:7983;width:6515;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Fbd8YA&#10;AADcAAAADwAAAGRycy9kb3ducmV2LnhtbESPQWvCQBSE74X+h+UVequblhJsdJVSaPVUk1jQ4zP7&#10;TILZtyG7Ncm/dwXB4zAz3zDz5WAacabO1ZYVvE4iEMSF1TWXCv623y9TEM4ja2wsk4KRHCwXjw9z&#10;TLTtOaNz7ksRIOwSVFB53yZSuqIig25iW+LgHW1n0AfZlVJ32Ae4aeRbFMXSYM1hocKWvioqTvm/&#10;UaA/0t9NtvLDKhq3u8NPsx+LdK3U89PwOQPhafD38K291gri6Ttcz4QjIB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AFbd8YAAADcAAAADwAAAAAAAAAAAAAAAACYAgAAZHJz&#10;L2Rvd25yZXYueG1sUEsFBgAAAAAEAAQA9QAAAIsDAAAAAA==&#10;" fillcolor="white [3201]" stroked="f" strokeweight="0">
                    <v:textbox>
                      <w:txbxContent>
                        <w:p w:rsidR="00D2650A" w:rsidRPr="00EA1050" w:rsidRDefault="00D2650A" w:rsidP="00A76F9D">
                          <w:pPr>
                            <w:rPr>
                              <w:sz w:val="20"/>
                              <w:vertAlign w:val="subscript"/>
                            </w:rPr>
                          </w:pPr>
                          <w:r>
                            <w:rPr>
                              <w:sz w:val="20"/>
                            </w:rPr>
                            <w:t>X</w:t>
                          </w:r>
                          <w:r w:rsidRPr="00A76F9D">
                            <w:rPr>
                              <w:sz w:val="20"/>
                              <w:vertAlign w:val="subscript"/>
                            </w:rPr>
                            <w:t>3</w:t>
                          </w:r>
                          <w:r>
                            <w:rPr>
                              <w:sz w:val="20"/>
                              <w:vertAlign w:val="subscript"/>
                            </w:rPr>
                            <w:t xml:space="preserve"> </w:t>
                          </w:r>
                          <w:r>
                            <w:rPr>
                              <w:sz w:val="20"/>
                            </w:rPr>
                            <w:t>&lt; t</w:t>
                          </w:r>
                          <w:r>
                            <w:rPr>
                              <w:sz w:val="20"/>
                              <w:vertAlign w:val="subscript"/>
                            </w:rPr>
                            <w:t>3</w:t>
                          </w:r>
                        </w:p>
                      </w:txbxContent>
                    </v:textbox>
                  </v:shape>
                  <v:shape id="Text Box 27" o:spid="_x0000_s1042" type="#_x0000_t202" style="position:absolute;left:18151;top:8052;width:6515;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6pbcUA&#10;AADbAAAADwAAAGRycy9kb3ducmV2LnhtbESPQWvCQBSE74X+h+UJvTUbc6g2ukopaDy1mgh6fM2+&#10;JqHZtyG71eTfuwWhx2FmvmGW68G04kK9aywrmEYxCOLS6oYrBcdi8zwH4TyyxtYyKRjJwXr1+LDE&#10;VNsrH+iS+0oECLsUFdTed6mUrqzJoItsRxy8b9sb9EH2ldQ9XgPctDKJ4xdpsOGwUGNH7zWVP/mv&#10;UaBf9x+fh8wPWTwWp69tex7L/U6pp8nwtgDhafD/4Xt7pxUkM/j7En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qltxQAAANsAAAAPAAAAAAAAAAAAAAAAAJgCAABkcnMv&#10;ZG93bnJldi54bWxQSwUGAAAAAAQABAD1AAAAigMAAAAA&#10;" fillcolor="white [3201]" stroked="f" strokeweight="0">
                    <v:textbox>
                      <w:txbxContent>
                        <w:p w:rsidR="00D2650A" w:rsidRPr="00EA1050" w:rsidRDefault="00D2650A" w:rsidP="00EA1050">
                          <w:pPr>
                            <w:rPr>
                              <w:sz w:val="20"/>
                              <w:vertAlign w:val="subscript"/>
                            </w:rPr>
                          </w:pPr>
                          <w:r>
                            <w:rPr>
                              <w:sz w:val="20"/>
                            </w:rPr>
                            <w:t>X</w:t>
                          </w:r>
                          <w:r>
                            <w:rPr>
                              <w:sz w:val="20"/>
                              <w:vertAlign w:val="subscript"/>
                            </w:rPr>
                            <w:t xml:space="preserve">2 </w:t>
                          </w:r>
                          <w:r>
                            <w:rPr>
                              <w:sz w:val="20"/>
                            </w:rPr>
                            <w:t>≥ t</w:t>
                          </w:r>
                          <w:r>
                            <w:rPr>
                              <w:sz w:val="20"/>
                              <w:vertAlign w:val="subscript"/>
                            </w:rPr>
                            <w:t>2</w:t>
                          </w:r>
                        </w:p>
                      </w:txbxContent>
                    </v:textbox>
                  </v:shape>
                  <v:shape id="Text Box 31" o:spid="_x0000_s1043" type="#_x0000_t202" style="position:absolute;left:25726;width:6515;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ICX8UA&#10;AADbAAAADwAAAGRycy9kb3ducmV2LnhtbESPT2vCQBTE74LfYXmCN7OxQmmjqxTBJqf6J4IeX7Ov&#10;SWj2bchuNfn2XaHQ4zAzv2FWm9404kadqy0rmEcxCOLC6ppLBed8N3sB4TyyxsYyKRjIwWY9Hq0w&#10;0fbOR7qdfCkChF2CCirv20RKV1Rk0EW2JQ7el+0M+iC7UuoO7wFuGvkUx8/SYM1hocKWthUV36cf&#10;o0C/Hj72x9T3aTzkl8/35joUh0yp6aR/W4Lw1Pv/8F870woWc3h8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YgJfxQAAANsAAAAPAAAAAAAAAAAAAAAAAJgCAABkcnMv&#10;ZG93bnJldi54bWxQSwUGAAAAAAQABAD1AAAAigMAAAAA&#10;" fillcolor="white [3201]" stroked="f" strokeweight="0">
                    <v:textbox>
                      <w:txbxContent>
                        <w:p w:rsidR="00D2650A" w:rsidRPr="00EA1050" w:rsidRDefault="00D2650A" w:rsidP="00EA1050">
                          <w:pPr>
                            <w:rPr>
                              <w:sz w:val="20"/>
                              <w:vertAlign w:val="subscript"/>
                            </w:rPr>
                          </w:pPr>
                          <w:r>
                            <w:rPr>
                              <w:sz w:val="20"/>
                            </w:rPr>
                            <w:t>X</w:t>
                          </w:r>
                          <w:r>
                            <w:rPr>
                              <w:sz w:val="20"/>
                              <w:vertAlign w:val="subscript"/>
                            </w:rPr>
                            <w:t xml:space="preserve">1 </w:t>
                          </w:r>
                          <w:r>
                            <w:rPr>
                              <w:sz w:val="20"/>
                            </w:rPr>
                            <w:t>≥ t</w:t>
                          </w:r>
                          <w:r>
                            <w:rPr>
                              <w:sz w:val="20"/>
                              <w:vertAlign w:val="subscript"/>
                            </w:rPr>
                            <w:t>1</w:t>
                          </w:r>
                        </w:p>
                      </w:txbxContent>
                    </v:textbox>
                  </v:shape>
                  <v:shape id="Text Box 26" o:spid="_x0000_s1044" type="#_x0000_t202" style="position:absolute;left:7096;top:8052;width:6515;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IM9sIA&#10;AADbAAAADwAAAGRycy9kb3ducmV2LnhtbESPzarCMBSE9xd8h3AEd9dUF6LVKCJ4deU/6PLYHNti&#10;c1KaXG3f3giCy2FmvmEms9oU4kGVyy0r6HUjEMSJ1TmnCk7H5e8QhPPIGgvLpKAhB7Np62eCsbZP&#10;3tPj4FMRIOxiVJB5X8ZSuiQjg65rS+Lg3Wxl0AdZpVJX+AxwU8h+FA2kwZzDQoYlLTJK7od/o0CP&#10;dpvtfuXrVdQcz9e/4tIku7VSnXY9H4PwVPtv+NNeawX9Aby/hB8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Ugz2wgAAANsAAAAPAAAAAAAAAAAAAAAAAJgCAABkcnMvZG93&#10;bnJldi54bWxQSwUGAAAAAAQABAD1AAAAhwMAAAAA&#10;" fillcolor="white [3201]" stroked="f" strokeweight="0">
                    <v:textbox>
                      <w:txbxContent>
                        <w:p w:rsidR="00D2650A" w:rsidRPr="00EA1050" w:rsidRDefault="00D2650A" w:rsidP="00EA1050">
                          <w:pPr>
                            <w:rPr>
                              <w:sz w:val="20"/>
                              <w:vertAlign w:val="subscript"/>
                            </w:rPr>
                          </w:pPr>
                          <w:r>
                            <w:rPr>
                              <w:sz w:val="20"/>
                            </w:rPr>
                            <w:t>X</w:t>
                          </w:r>
                          <w:r>
                            <w:rPr>
                              <w:sz w:val="20"/>
                              <w:vertAlign w:val="subscript"/>
                            </w:rPr>
                            <w:t xml:space="preserve">2 </w:t>
                          </w:r>
                          <w:r>
                            <w:rPr>
                              <w:sz w:val="20"/>
                            </w:rPr>
                            <w:t>&lt; t</w:t>
                          </w:r>
                          <w:r>
                            <w:rPr>
                              <w:sz w:val="20"/>
                              <w:vertAlign w:val="subscript"/>
                            </w:rPr>
                            <w:t>2</w:t>
                          </w:r>
                        </w:p>
                      </w:txbxContent>
                    </v:textbox>
                  </v:shape>
                  <v:shape id="Text Box 14" o:spid="_x0000_s1045" type="#_x0000_t202" style="position:absolute;left:15285;top:136;width:6515;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D9p8IA&#10;AADbAAAADwAAAGRycy9kb3ducmV2LnhtbERPTWvCQBC9F/wPywi91U1LKRpdpRTaeGo1Cnocs2MS&#10;zM6G3W1M/n23IHibx/ucxao3jejI+dqygudJAoK4sLrmUsF+9/k0BeEDssbGMikYyMNqOXpYYKrt&#10;lbfU5aEUMYR9igqqENpUSl9UZNBPbEscubN1BkOErpTa4TWGm0a+JMmbNFhzbKiwpY+Kikv+axTo&#10;2eb7Z5uFPkuG3eH01RyHYrNW6nHcv89BBOrDXXxzr3Wc/wr/v8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oP2nwgAAANsAAAAPAAAAAAAAAAAAAAAAAJgCAABkcnMvZG93&#10;bnJldi54bWxQSwUGAAAAAAQABAD1AAAAhwMAAAAA&#10;" fillcolor="white [3201]" stroked="f" strokeweight="0">
                    <v:textbox>
                      <w:txbxContent>
                        <w:p w:rsidR="00D2650A" w:rsidRPr="00EA1050" w:rsidRDefault="00D2650A">
                          <w:pPr>
                            <w:rPr>
                              <w:sz w:val="20"/>
                              <w:vertAlign w:val="subscript"/>
                            </w:rPr>
                          </w:pPr>
                          <w:r>
                            <w:rPr>
                              <w:sz w:val="20"/>
                            </w:rPr>
                            <w:t>X</w:t>
                          </w:r>
                          <w:r>
                            <w:rPr>
                              <w:sz w:val="20"/>
                              <w:vertAlign w:val="subscript"/>
                            </w:rPr>
                            <w:t xml:space="preserve">1 </w:t>
                          </w:r>
                          <w:r>
                            <w:rPr>
                              <w:sz w:val="20"/>
                            </w:rPr>
                            <w:t>&lt; t</w:t>
                          </w:r>
                          <w:r w:rsidRPr="00EA1050">
                            <w:rPr>
                              <w:sz w:val="20"/>
                              <w:vertAlign w:val="subscript"/>
                            </w:rPr>
                            <w:t>1</w:t>
                          </w:r>
                        </w:p>
                      </w:txbxContent>
                    </v:textbox>
                  </v:shape>
                </v:group>
                <v:group id="Group 692" o:spid="_x0000_s1046" style="position:absolute;left:1012;width:36219;height:26398" coordorigin="-79" coordsize="36218,26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r5UsYAAADcAAAADwAAAGRycy9kb3ducmV2LnhtbESPQWvCQBSE7wX/w/KE&#10;3ppNLA01ZhURKx5CoSqU3h7ZZxLMvg3ZbRL/fbdQ6HGYmW+YfDOZVgzUu8aygiSKQRCXVjdcKbic&#10;355eQTiPrLG1TAru5GCznj3kmGk78gcNJ1+JAGGXoYLa+y6T0pU1GXSR7YiDd7W9QR9kX0nd4xjg&#10;ppWLOE6lwYbDQo0d7Woqb6dvo+Aw4rh9TvZDcbvu7l/nl/fPIiGlHufTdgXC0+T/w3/to1aQLh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vlSxgAAANwA&#10;AAAPAAAAAAAAAAAAAAAAAKoCAABkcnMvZG93bnJldi54bWxQSwUGAAAAAAQABAD6AAAAnQMAAAAA&#10;">
                  <v:oval id="Oval 1" o:spid="_x0000_s1047" style="position:absolute;left:19311;width:5407;height:5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XU2r8A&#10;AADaAAAADwAAAGRycy9kb3ducmV2LnhtbERPzYrCMBC+L/gOYQRva7oeinSN4ro/6MFDdR9gbMam&#10;2ExKEzW+vREET8PH9zuzRbStuFDvG8cKPsYZCOLK6YZrBf/73/cpCB+QNbaOScGNPCzmg7cZFtpd&#10;uaTLLtQihbAvUIEJoSuk9JUhi37sOuLEHV1vMSTY11L3eE3htpWTLMulxYZTg8GOVoaq0+5sFcQb&#10;H8PXZisP3z+HMv7lZS5XRqnRMC4/QQSK4SV+utc6zYfHK48r53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ldTavwAAANoAAAAPAAAAAAAAAAAAAAAAAJgCAABkcnMvZG93bnJl&#10;di54bWxQSwUGAAAAAAQABAD1AAAAhAMAAAAA&#10;" fillcolor="#e36c0a [2409]" stroked="f" strokeweight="2pt">
                    <v:textbox>
                      <w:txbxContent>
                        <w:p w:rsidR="00D2650A" w:rsidRPr="002C281F" w:rsidRDefault="00D2650A" w:rsidP="002C281F">
                          <w:pPr>
                            <w:rPr>
                              <w:color w:val="FFFFFF" w:themeColor="background1"/>
                              <w:sz w:val="20"/>
                              <w:vertAlign w:val="subscript"/>
                            </w:rPr>
                          </w:pPr>
                          <w:r>
                            <w:rPr>
                              <w:color w:val="FFFFFF" w:themeColor="background1"/>
                              <w:sz w:val="20"/>
                            </w:rPr>
                            <w:t>X</w:t>
                          </w:r>
                          <w:r w:rsidRPr="00EA1050">
                            <w:rPr>
                              <w:color w:val="FFFFFF" w:themeColor="background1"/>
                              <w:sz w:val="20"/>
                              <w:vertAlign w:val="subscript"/>
                            </w:rPr>
                            <w:t>1</w:t>
                          </w:r>
                        </w:p>
                      </w:txbxContent>
                    </v:textbox>
                  </v:oval>
                  <v:oval id="Oval 2" o:spid="_x0000_s1048" style="position:absolute;left:11395;top:8052;width:5404;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dKrcMA&#10;AADaAAAADwAAAGRycy9kb3ducmV2LnhtbESPzW7CMBCE70i8g7VIvYEDh6hKMRHQH7WHHhL6AEu8&#10;iSPidRS7YN6+rlSpx9HMfKPZltEO4kqT7x0rWK8yEMSN0z13Cr5Or8tHED4gaxwck4I7eSh389kW&#10;C+1uXNG1Dp1IEPYFKjAhjIWUvjFk0a/cSJy81k0WQ5JTJ/WEtwS3g9xkWS4t9pwWDI50NNRc6m+r&#10;IN65DYePT3l+fjlX8S2vcnk0Sj0s4v4JRKAY/sN/7XetYAO/V9IN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dKrcMAAADaAAAADwAAAAAAAAAAAAAAAACYAgAAZHJzL2Rv&#10;d25yZXYueG1sUEsFBgAAAAAEAAQA9QAAAIgDAAAAAA==&#10;" fillcolor="#e36c0a [2409]" stroked="f" strokeweight="2pt">
                    <v:textbox>
                      <w:txbxContent>
                        <w:p w:rsidR="00D2650A" w:rsidRPr="002C281F" w:rsidRDefault="00D2650A" w:rsidP="002C281F">
                          <w:pPr>
                            <w:rPr>
                              <w:color w:val="FFFFFF" w:themeColor="background1"/>
                              <w:sz w:val="20"/>
                              <w:vertAlign w:val="subscript"/>
                            </w:rPr>
                          </w:pPr>
                          <w:r>
                            <w:rPr>
                              <w:color w:val="FFFFFF" w:themeColor="background1"/>
                              <w:sz w:val="20"/>
                            </w:rPr>
                            <w:t>X</w:t>
                          </w:r>
                          <w:r w:rsidRPr="00EA1050">
                            <w:rPr>
                              <w:color w:val="FFFFFF" w:themeColor="background1"/>
                              <w:sz w:val="20"/>
                              <w:vertAlign w:val="subscript"/>
                            </w:rPr>
                            <w:t>2</w:t>
                          </w:r>
                        </w:p>
                      </w:txbxContent>
                    </v:textbox>
                  </v:oval>
                  <v:oval id="Oval 5" o:spid="_x0000_s1049" style="position:absolute;left:27363;top:8052;width:5404;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S2cMA&#10;AADaAAAADwAAAGRycy9kb3ducmV2LnhtbESPzW7CMBCE75V4B2uReisOSERVwCB+SkUPPQR4gCVe&#10;4oh4HcUumLfHlSr1OJqZbzTzZbStuFHvG8cKxqMMBHHldMO1gtNx9/YOwgdkja1jUvAgD8vF4GWO&#10;hXZ3Lul2CLVIEPYFKjAhdIWUvjJk0Y9cR5y8i+sthiT7Wuoe7wluWznJslxabDgtGOxoY6i6Hn6s&#10;gvjgS1h/fcvz9uNcxs+8zOXGKPU6jKsZiEAx/If/2nutYAq/V9IN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S2cMAAADaAAAADwAAAAAAAAAAAAAAAACYAgAAZHJzL2Rv&#10;d25yZXYueG1sUEsFBgAAAAAEAAQA9QAAAIgDAAAAAA==&#10;" fillcolor="#e36c0a [2409]" stroked="f" strokeweight="2pt">
                    <v:textbox>
                      <w:txbxContent>
                        <w:p w:rsidR="00D2650A" w:rsidRPr="002C281F" w:rsidRDefault="00D2650A" w:rsidP="002C281F">
                          <w:pPr>
                            <w:rPr>
                              <w:color w:val="FFFFFF" w:themeColor="background1"/>
                              <w:sz w:val="20"/>
                              <w:vertAlign w:val="subscript"/>
                            </w:rPr>
                          </w:pPr>
                          <w:r>
                            <w:rPr>
                              <w:color w:val="FFFFFF" w:themeColor="background1"/>
                              <w:sz w:val="20"/>
                            </w:rPr>
                            <w:t>X</w:t>
                          </w:r>
                          <w:r w:rsidRPr="00EA1050">
                            <w:rPr>
                              <w:color w:val="FFFFFF" w:themeColor="background1"/>
                              <w:sz w:val="20"/>
                              <w:vertAlign w:val="subscript"/>
                            </w:rPr>
                            <w:t>3</w:t>
                          </w:r>
                        </w:p>
                      </w:txbxContent>
                    </v:textbox>
                  </v:oval>
                  <v:oval id="Oval 6" o:spid="_x0000_s1050" style="position:absolute;left:3541;top:15640;width:5404;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xMrsEA&#10;AADaAAAADwAAAGRycy9kb3ducmV2LnhtbESPwW7CMBBE75X4B2uRuBWHHqIqYFALBdEDh0A/YImX&#10;OGq8jmID5u8xEhLH0cy80cwW0bbiQr1vHCuYjDMQxJXTDdcK/g7r908QPiBrbB2Tght5WMwHbzMs&#10;tLtySZd9qEWCsC9QgQmhK6T0lSGLfuw64uSdXG8xJNnXUvd4TXDbyo8sy6XFhtOCwY6Whqr//dkq&#10;iDc+he/fnTyufo5l3ORlLpdGqdEwfk1BBIrhFX62t1pBDo8r6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8TK7BAAAA2gAAAA8AAAAAAAAAAAAAAAAAmAIAAGRycy9kb3du&#10;cmV2LnhtbFBLBQYAAAAABAAEAPUAAACGAwAAAAA=&#10;" fillcolor="#e36c0a [2409]" stroked="f" strokeweight="2pt">
                    <v:textbox>
                      <w:txbxContent>
                        <w:p w:rsidR="00D2650A" w:rsidRPr="002C281F" w:rsidRDefault="00D2650A" w:rsidP="009D32FB">
                          <w:pPr>
                            <w:rPr>
                              <w:color w:val="FFFFFF" w:themeColor="background1"/>
                              <w:sz w:val="20"/>
                              <w:vertAlign w:val="subscript"/>
                            </w:rPr>
                          </w:pPr>
                          <w:r>
                            <w:rPr>
                              <w:color w:val="FFFFFF" w:themeColor="background1"/>
                              <w:sz w:val="20"/>
                            </w:rPr>
                            <w:t>X</w:t>
                          </w:r>
                          <w:r>
                            <w:rPr>
                              <w:color w:val="FFFFFF" w:themeColor="background1"/>
                              <w:sz w:val="20"/>
                              <w:vertAlign w:val="subscript"/>
                            </w:rPr>
                            <w:t>4</w:t>
                          </w:r>
                        </w:p>
                      </w:txbxContent>
                    </v:textbox>
                  </v:oval>
                  <v:shapetype id="_x0000_t32" coordsize="21600,21600" o:spt="32" o:oned="t" path="m,l21600,21600e" filled="f">
                    <v:path arrowok="t" fillok="f" o:connecttype="none"/>
                    <o:lock v:ext="edit" shapetype="t"/>
                  </v:shapetype>
                  <v:shape id="Straight Arrow Connector 7" o:spid="_x0000_s1051" type="#_x0000_t32" style="position:absolute;left:15967;top:4640;width:4190;height:4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r+LMIAAADaAAAADwAAAGRycy9kb3ducmV2LnhtbESPT4vCMBTE74LfITzBm6Yq7Go1igi7&#10;/rlZBfX2aJ5tsXkpTdTutzfCgsdh5jfDzBaNKcWDaldYVjDoRyCIU6sLzhQcDz+9MQjnkTWWlknB&#10;HzlYzNutGcbaPnlPj8RnIpSwi1FB7n0VS+nSnAy6vq2Ig3e1tUEfZJ1JXeMzlJtSDqPoSxosOCzk&#10;WNEqp/SW3I2Cb3laR+N0MxxMRsfzZZXY7e7XKtXtNMspCE+N/4T/6Y0OHLyvhBsg5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ur+LMIAAADaAAAADwAAAAAAAAAAAAAA&#10;AAChAgAAZHJzL2Rvd25yZXYueG1sUEsFBgAAAAAEAAQA+QAAAJADAAAAAA==&#10;" strokecolor="black [3213]">
                    <v:stroke endarrow="block"/>
                  </v:shape>
                  <v:shape id="Straight Arrow Connector 9" o:spid="_x0000_s1052" type="#_x0000_t32" style="position:absolute;left:23815;top:4708;width:4402;height:4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0hf8QAAADaAAAADwAAAGRycy9kb3ducmV2LnhtbESPQUvDQBSE74L/YXmF3symHqSN3Rat&#10;CNJTTVvE2yP7zEazb9PdbRL/vSsUehxm5htmuR5tK3ryoXGsYJblIIgrpxuuFRz2r3dzECEia2wd&#10;k4JfCrBe3d4ssdBu4Hfqy1iLBOFQoAITY1dIGSpDFkPmOuLkfTlvMSbpa6k9DgluW3mf5w/SYsNp&#10;wWBHG0PVT3m2Ctp+O5yO5++Tedn1+3Lz8WmefafUdDI+PYKINMZr+NJ+0woW8H8l3Q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nSF/xAAAANoAAAAPAAAAAAAAAAAA&#10;AAAAAKECAABkcnMvZG93bnJldi54bWxQSwUGAAAAAAQABAD5AAAAkgMAAAAA&#10;" strokecolor="black [3213]">
                    <v:stroke endarrow="block"/>
                  </v:shape>
                  <v:rect id="Rectangle 13" o:spid="_x0000_s1053" style="position:absolute;left:24907;top:15080;width:393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uO58IA&#10;AADbAAAADwAAAGRycy9kb3ducmV2LnhtbERPTWsCMRC9F/wPYQRvNWtLpaxG0ULFY7Uiehs242Zx&#10;MwmbrLv21zdCobd5vM+ZL3tbixs1oXKsYDLOQBAXTldcKjh8fz6/gwgRWWPtmBTcKcByMXiaY65d&#10;xzu67WMpUgiHHBWYGH0uZSgMWQxj54kTd3GNxZhgU0rdYJfCbS1fsmwqLVacGgx6+jBUXPetVeA3&#10;h6/zxax9N70f3zZ92Z5+qlap0bBfzUBE6uO/+M+91Wn+Kzx+SQ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47nwgAAANsAAAAPAAAAAAAAAAAAAAAAAJgCAABkcnMvZG93&#10;bnJldi54bWxQSwUGAAAAAAQABAD1AAAAhwMAAAAA&#10;" fillcolor="#4f81bd [3204]" stroked="f" strokeweight="2pt">
                    <v:textbox>
                      <w:txbxContent>
                        <w:p w:rsidR="00D2650A" w:rsidRPr="00EA1050" w:rsidRDefault="00D2650A" w:rsidP="00EA1050">
                          <w:pPr>
                            <w:jc w:val="center"/>
                            <w:rPr>
                              <w:color w:val="FFFFFF" w:themeColor="background1"/>
                            </w:rPr>
                          </w:pPr>
                          <w:r w:rsidRPr="00EA1050">
                            <w:rPr>
                              <w:color w:val="FFFFFF" w:themeColor="background1"/>
                            </w:rPr>
                            <w:t>C</w:t>
                          </w:r>
                          <w:r>
                            <w:rPr>
                              <w:color w:val="FFFFFF" w:themeColor="background1"/>
                              <w:vertAlign w:val="subscript"/>
                            </w:rPr>
                            <w:t>4</w:t>
                          </w:r>
                        </w:p>
                      </w:txbxContent>
                    </v:textbox>
                  </v:rect>
                  <v:shape id="Straight Arrow Connector 15" o:spid="_x0000_s1054" type="#_x0000_t32" style="position:absolute;left:8187;top:12664;width:4000;height:38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3i6cEAAADbAAAADwAAAGRycy9kb3ducmV2LnhtbERPS4vCMBC+C/6HMMLeNFXxsV2jLILP&#10;m1VYvQ3NbFu2mZQmq/XfG0HwNh/fc2aLxpTiSrUrLCvo9yIQxKnVBWcKTsdVdwrCeWSNpWVScCcH&#10;i3m7NcNY2xsf6Jr4TIQQdjEqyL2vYildmpNB17MVceB+bW3QB1hnUtd4C+GmlIMoGkuDBYeGHCta&#10;5pT+Jf9GwUT+bKJpuh30P4en82WZ2N1+bZX66DTfXyA8Nf4tfrm3OswfwfOXcIC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XeLpwQAAANsAAAAPAAAAAAAAAAAAAAAA&#10;AKECAABkcnMvZG93bnJldi54bWxQSwUGAAAAAAQABAD5AAAAjwMAAAAA&#10;" strokecolor="black [3213]">
                    <v:stroke endarrow="block"/>
                  </v:shape>
                  <v:shape id="Straight Arrow Connector 16" o:spid="_x0000_s1055" type="#_x0000_t32" style="position:absolute;left:26749;top:12897;width:1727;height:22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98nsAAAADbAAAADwAAAGRycy9kb3ducmV2LnhtbERPTYvCMBC9C/6HMII3TVVwtRpFBF3d&#10;m1VQb0MztsVmUpqo3X9vFha8zeN9znzZmFI8qXaFZQWDfgSCOLW64EzB6bjpTUA4j6yxtEwKfsnB&#10;ctFuzTHW9sUHeiY+EyGEXYwKcu+rWEqX5mTQ9W1FHLibrQ36AOtM6hpfIdyUchhFY2mw4NCQY0Xr&#10;nNJ78jAKvuT5O5qku+FgOjpdruvE7n+2Vqlup1nNQHhq/Ef8797pMH8Mf7+EA+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SPfJ7AAAAA2wAAAA8AAAAAAAAAAAAAAAAA&#10;oQIAAGRycy9kb3ducmV2LnhtbFBLBQYAAAAABAAEAPkAAACOAwAAAAA=&#10;" strokecolor="black [3213]">
                    <v:stroke endarrow="block"/>
                  </v:shape>
                  <v:shape id="Straight Arrow Connector 17" o:spid="_x0000_s1056" type="#_x0000_t32" style="position:absolute;left:16179;top:12463;width:2464;height:2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EA48MAAADbAAAADwAAAGRycy9kb3ducmV2LnhtbERPTUvDQBC9C/6HZQq9mU092BK7LVoR&#10;pKeatoi3ITtmo9nZdHebxH/vCoXe5vE+Z7kebSt68qFxrGCW5SCIK6cbrhUc9q93CxAhImtsHZOC&#10;XwqwXt3eLLHQbuB36stYixTCoUAFJsaukDJUhiyGzHXEifty3mJM0NdSexxSuG3lfZ4/SIsNpwaD&#10;HW0MVT/l2Spo++1wOp6/T+Zl1+/LzcenefadUtPJ+PQIItIYr+KL+02n+XP4/yUd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5xAOPDAAAA2wAAAA8AAAAAAAAAAAAA&#10;AAAAoQIAAGRycy9kb3ducmV2LnhtbFBLBQYAAAAABAAEAPkAAACRAwAAAAA=&#10;" strokecolor="black [3213]">
                    <v:stroke endarrow="block"/>
                  </v:shape>
                  <v:shape id="Straight Arrow Connector 18" o:spid="_x0000_s1057" type="#_x0000_t32" style="position:absolute;left:1910;top:20198;width:2299;height:2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xNd8UAAADbAAAADwAAAGRycy9kb3ducmV2LnhtbESPQWvCQBCF7wX/wzKCt7oxgrWpq5RA&#10;1fZmKrS9DdlpEpqdDdlV4793DgVvM7w3732z2gyuVWfqQ+PZwGyagCIuvW24MnD8fHtcggoR2WLr&#10;mQxcKcBmPXpYYWb9hQ90LmKlJIRDhgbqGLtM61DW5DBMfUcs2q/vHUZZ+0rbHi8S7lqdJslCO2xY&#10;GmrsKK+p/CtOzsCT/toly3Kfzp7nx++fvPDvH1tvzGQ8vL6AijTEu/n/em8FX2DlFxlAr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xNd8UAAADbAAAADwAAAAAAAAAA&#10;AAAAAAChAgAAZHJzL2Rvd25yZXYueG1sUEsFBgAAAAAEAAQA+QAAAJMDAAAAAA==&#10;" strokecolor="black [3213]">
                    <v:stroke endarrow="block"/>
                  </v:shape>
                  <v:shape id="Straight Arrow Connector 673" o:spid="_x0000_s1058" type="#_x0000_t32" style="position:absolute;left:31935;top:12760;width:2140;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48h8YAAADcAAAADwAAAGRycy9kb3ducmV2LnhtbESPQUsDMRSE70L/Q3iF3mxWC1W2TYtW&#10;BPGk25bS22PzulndvGyTdHf990YoeBxm5htmuR5sIzryoXas4G6agSAuna65UrDbvt4+gggRWWPj&#10;mBT8UID1anSzxFy7nj+pK2IlEoRDjgpMjG0uZSgNWQxT1xIn7+S8xZikr6T22Ce4beR9ls2lxZrT&#10;gsGWNobK7+JiFTTde3/eX77O5uWj2xabw9E8+1apyXh4WoCINMT/8LX9phXMH2bwdyYd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ePIfGAAAA3AAAAA8AAAAAAAAA&#10;AAAAAAAAoQIAAGRycy9kb3ducmV2LnhtbFBLBQYAAAAABAAEAPkAAACUAwAAAAA=&#10;" strokecolor="black [3213]">
                    <v:stroke endarrow="block"/>
                  </v:shape>
                  <v:rect id="Rectangle 675" o:spid="_x0000_s1059" style="position:absolute;left:16923;top:15080;width:393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3YM8UA&#10;AADcAAAADwAAAGRycy9kb3ducmV2LnhtbESPQWsCMRSE74X+h/AK3mq2BbdlNUoVKh6tSmlvj81z&#10;s7h5CZusu/rrG0HocZiZb5jZYrCNOFMbascKXsYZCOLS6ZorBYf95/M7iBCRNTaOScGFAizmjw8z&#10;LLTr+YvOu1iJBOFQoAIToy+kDKUhi2HsPHHyjq61GJNsK6lb7BPcNvI1y3Jpsea0YNDTylB52nVW&#10;gV8ftr9Hs/R9fvmerIeq+7nWnVKjp+FjCiLSEP/D9/ZGK8jfJnA7k4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3dgzxQAAANwAAAAPAAAAAAAAAAAAAAAAAJgCAABkcnMv&#10;ZG93bnJldi54bWxQSwUGAAAAAAQABAD1AAAAigMAAAAA&#10;" fillcolor="#4f81bd [3204]" stroked="f" strokeweight="2pt">
                    <v:textbox>
                      <w:txbxContent>
                        <w:p w:rsidR="00D2650A" w:rsidRPr="00EA1050" w:rsidRDefault="00D2650A" w:rsidP="00A76F9D">
                          <w:pPr>
                            <w:jc w:val="center"/>
                            <w:rPr>
                              <w:color w:val="FFFFFF" w:themeColor="background1"/>
                            </w:rPr>
                          </w:pPr>
                          <w:r w:rsidRPr="00EA1050">
                            <w:rPr>
                              <w:color w:val="FFFFFF" w:themeColor="background1"/>
                            </w:rPr>
                            <w:t>C</w:t>
                          </w:r>
                          <w:r>
                            <w:rPr>
                              <w:color w:val="FFFFFF" w:themeColor="background1"/>
                              <w:vertAlign w:val="subscript"/>
                            </w:rPr>
                            <w:t>3</w:t>
                          </w:r>
                        </w:p>
                      </w:txbxContent>
                    </v:textbox>
                  </v:rect>
                  <v:rect id="Rectangle 677" o:spid="_x0000_s1060" style="position:absolute;left:8666;top:22723;width:393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Pj38UA&#10;AADcAAAADwAAAGRycy9kb3ducmV2LnhtbESPQWsCMRSE74X+h/AK3mpWwbWsRrEFpcdWpejtsXlu&#10;FjcvYZN11/76plDocZiZb5jlerCNuFEbascKJuMMBHHpdM2VguNh+/wCIkRkjY1jUnCnAOvV48MS&#10;C+16/qTbPlYiQTgUqMDE6AspQ2nIYhg7T5y8i2stxiTbSuoW+wS3jZxmWS4t1pwWDHp6M1Re951V&#10;4HfHj/PFvPo+v3/NdkPVnb7rTqnR07BZgIg0xP/wX/tdK8jnc/g9k46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Q+PfxQAAANwAAAAPAAAAAAAAAAAAAAAAAJgCAABkcnMv&#10;ZG93bnJldi54bWxQSwUGAAAAAAQABAD1AAAAigMAAAAA&#10;" fillcolor="#4f81bd [3204]" stroked="f" strokeweight="2pt">
                    <v:textbox>
                      <w:txbxContent>
                        <w:p w:rsidR="00D2650A" w:rsidRPr="00EA1050" w:rsidRDefault="00D2650A" w:rsidP="00A76F9D">
                          <w:pPr>
                            <w:jc w:val="center"/>
                            <w:rPr>
                              <w:color w:val="FFFFFF" w:themeColor="background1"/>
                            </w:rPr>
                          </w:pPr>
                          <w:r w:rsidRPr="00EA1050">
                            <w:rPr>
                              <w:color w:val="FFFFFF" w:themeColor="background1"/>
                            </w:rPr>
                            <w:t>C</w:t>
                          </w:r>
                          <w:r>
                            <w:rPr>
                              <w:color w:val="FFFFFF" w:themeColor="background1"/>
                              <w:vertAlign w:val="subscript"/>
                            </w:rPr>
                            <w:t>2</w:t>
                          </w:r>
                        </w:p>
                      </w:txbxContent>
                    </v:textbox>
                  </v:rect>
                  <v:rect id="Rectangle 679" o:spid="_x0000_s1061" style="position:absolute;left:-79;top:22734;width:393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DSNsYA&#10;AADcAAAADwAAAGRycy9kb3ducmV2LnhtbESPQWsCMRSE7wX/Q3hCbzWr0K3dGkULlR5blaK3x+a5&#10;Wbp5CZusu/bXN4WCx2FmvmEWq8E24kJtqB0rmE4yEMSl0zVXCg77t4c5iBCRNTaOScGVAqyWo7sF&#10;Ftr1/EmXXaxEgnAoUIGJ0RdShtKQxTBxnjh5Z9dajEm2ldQt9gluGznLslxarDktGPT0aqj83nVW&#10;gd8ePk5ns/F9fv163A5Vd/ypO6Xux8P6BUSkId7C/+13rSB/eoa/M+k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DSNsYAAADcAAAADwAAAAAAAAAAAAAAAACYAgAAZHJz&#10;L2Rvd25yZXYueG1sUEsFBgAAAAAEAAQA9QAAAIsDAAAAAA==&#10;" fillcolor="#4f81bd [3204]" stroked="f" strokeweight="2pt">
                    <v:textbox>
                      <w:txbxContent>
                        <w:p w:rsidR="00D2650A" w:rsidRPr="00EA1050" w:rsidRDefault="00D2650A" w:rsidP="00A76F9D">
                          <w:pPr>
                            <w:jc w:val="center"/>
                            <w:rPr>
                              <w:color w:val="FFFFFF" w:themeColor="background1"/>
                            </w:rPr>
                          </w:pPr>
                          <w:r w:rsidRPr="00EA1050">
                            <w:rPr>
                              <w:color w:val="FFFFFF" w:themeColor="background1"/>
                            </w:rPr>
                            <w:t>C</w:t>
                          </w:r>
                          <w:r w:rsidRPr="00EA1050">
                            <w:rPr>
                              <w:color w:val="FFFFFF" w:themeColor="background1"/>
                              <w:vertAlign w:val="subscript"/>
                            </w:rPr>
                            <w:t>1</w:t>
                          </w:r>
                          <w:r>
                            <w:rPr>
                              <w:noProof/>
                              <w:color w:val="FFFFFF" w:themeColor="background1"/>
                              <w:vertAlign w:val="subscript"/>
                              <w:lang w:eastAsia="zh-CN"/>
                            </w:rPr>
                            <w:drawing>
                              <wp:inline distT="0" distB="0" distL="0" distR="0" wp14:anchorId="4CA4ABEB" wp14:editId="64642CC3">
                                <wp:extent cx="184785" cy="171438"/>
                                <wp:effectExtent l="0" t="0" r="5715" b="635"/>
                                <wp:docPr id="690"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4785" cy="171438"/>
                                        </a:xfrm>
                                        <a:prstGeom prst="rect">
                                          <a:avLst/>
                                        </a:prstGeom>
                                        <a:noFill/>
                                        <a:ln>
                                          <a:noFill/>
                                        </a:ln>
                                      </pic:spPr>
                                    </pic:pic>
                                  </a:graphicData>
                                </a:graphic>
                              </wp:inline>
                            </w:drawing>
                          </w:r>
                        </w:p>
                      </w:txbxContent>
                    </v:textbox>
                  </v:rect>
                  <v:rect id="Rectangle 681" o:spid="_x0000_s1062" style="position:absolute;left:32208;top:14944;width:3931;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OuF8UA&#10;AADcAAAADwAAAGRycy9kb3ducmV2LnhtbESPQWsCMRSE70L/Q3iF3jRroYusRtFCpcfWiujtsXlu&#10;FjcvYZN11/76RhB6HGbmG2axGmwjrtSG2rGC6SQDQVw6XXOlYP/zMZ6BCBFZY+OYFNwowGr5NFpg&#10;oV3P33TdxUokCIcCFZgYfSFlKA1ZDBPniZN3dq3FmGRbSd1in+C2ka9ZlkuLNacFg57eDZWXXWcV&#10;+O3+63Q2G9/nt8Pbdqi642/dKfXyPKznICIN8T/8aH9qBflsCvcz6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M64XxQAAANwAAAAPAAAAAAAAAAAAAAAAAJgCAABkcnMv&#10;ZG93bnJldi54bWxQSwUGAAAAAAQABAD1AAAAigMAAAAA&#10;" fillcolor="#4f81bd [3204]" stroked="f" strokeweight="2pt">
                    <v:textbox>
                      <w:txbxContent>
                        <w:p w:rsidR="00D2650A" w:rsidRPr="00EA1050" w:rsidRDefault="00D2650A" w:rsidP="00A76F9D">
                          <w:pPr>
                            <w:jc w:val="center"/>
                            <w:rPr>
                              <w:color w:val="FFFFFF" w:themeColor="background1"/>
                            </w:rPr>
                          </w:pPr>
                          <w:r w:rsidRPr="00EA1050">
                            <w:rPr>
                              <w:color w:val="FFFFFF" w:themeColor="background1"/>
                            </w:rPr>
                            <w:t>C</w:t>
                          </w:r>
                          <w:r>
                            <w:rPr>
                              <w:color w:val="FFFFFF" w:themeColor="background1"/>
                              <w:vertAlign w:val="subscript"/>
                            </w:rPr>
                            <w:t>5</w:t>
                          </w:r>
                          <w:r>
                            <w:rPr>
                              <w:noProof/>
                              <w:color w:val="FFFFFF" w:themeColor="background1"/>
                              <w:vertAlign w:val="subscript"/>
                              <w:lang w:eastAsia="zh-CN"/>
                            </w:rPr>
                            <w:drawing>
                              <wp:inline distT="0" distB="0" distL="0" distR="0" wp14:anchorId="3E97F367" wp14:editId="666191AE">
                                <wp:extent cx="184785" cy="171438"/>
                                <wp:effectExtent l="0" t="0" r="5715" b="635"/>
                                <wp:docPr id="689"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4785" cy="171438"/>
                                        </a:xfrm>
                                        <a:prstGeom prst="rect">
                                          <a:avLst/>
                                        </a:prstGeom>
                                        <a:noFill/>
                                        <a:ln>
                                          <a:noFill/>
                                        </a:ln>
                                      </pic:spPr>
                                    </pic:pic>
                                  </a:graphicData>
                                </a:graphic>
                              </wp:inline>
                            </w:drawing>
                          </w:r>
                        </w:p>
                      </w:txbxContent>
                    </v:textbox>
                  </v:rect>
                  <v:shape id="Straight Arrow Connector 683" o:spid="_x0000_s1063" type="#_x0000_t32" style="position:absolute;left:8120;top:20266;width:2464;height:23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tMoMYAAADcAAAADwAAAGRycy9kb3ducmV2LnhtbESPQWsCMRSE74X+h/AK3mq2FUS2RqmW&#10;gnhqV6V4e2yem62blzWJu9t/3xQKHoeZ+YaZLwfbiI58qB0reBpnIIhLp2uuFOx3748zECEia2wc&#10;k4IfCrBc3N/NMdeu50/qiliJBOGQowITY5tLGUpDFsPYtcTJOzlvMSbpK6k99gluG/mcZVNpsea0&#10;YLCltaHyXFytgqbb9pfD9fti3j66XbH+OpqVb5UaPQyvLyAiDfEW/m9vtILpbAJ/Z9IR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SLTKDGAAAA3AAAAA8AAAAAAAAA&#10;AAAAAAAAoQIAAGRycy9kb3ducmV2LnhtbFBLBQYAAAAABAAEAPkAAACUAwAAAAA=&#10;" strokecolor="black [3213]">
                    <v:stroke endarrow="block"/>
                  </v:shape>
                </v:group>
              </v:group>
            </w:pict>
          </mc:Fallback>
        </mc:AlternateContent>
      </w:r>
    </w:p>
    <w:p w:rsidR="004B06A2" w:rsidRDefault="004B06A2" w:rsidP="00E77C9E"/>
    <w:p w:rsidR="004B06A2" w:rsidRDefault="004B06A2" w:rsidP="00E77C9E"/>
    <w:p w:rsidR="004B06A2" w:rsidRDefault="004B06A2" w:rsidP="00E77C9E"/>
    <w:p w:rsidR="004B06A2" w:rsidRDefault="004B06A2" w:rsidP="00E77C9E"/>
    <w:p w:rsidR="004B06A2" w:rsidRDefault="004B06A2" w:rsidP="00E77C9E"/>
    <w:p w:rsidR="004B06A2" w:rsidRDefault="004B06A2" w:rsidP="00E77C9E"/>
    <w:p w:rsidR="004B06A2" w:rsidRDefault="004B06A2" w:rsidP="00E77C9E"/>
    <w:p w:rsidR="004B06A2" w:rsidRDefault="004B06A2" w:rsidP="00E77C9E"/>
    <w:p w:rsidR="004B06A2" w:rsidRDefault="004B06A2" w:rsidP="00E77C9E"/>
    <w:p w:rsidR="004B06A2" w:rsidRDefault="004B06A2" w:rsidP="00E77C9E"/>
    <w:p w:rsidR="004B06A2" w:rsidRDefault="004B06A2" w:rsidP="00E77C9E"/>
    <w:p w:rsidR="004B06A2" w:rsidRDefault="004B06A2" w:rsidP="00E77C9E"/>
    <w:p w:rsidR="004B06A2" w:rsidRDefault="004B06A2" w:rsidP="00E77C9E"/>
    <w:p w:rsidR="004B06A2" w:rsidRDefault="004B06A2" w:rsidP="004B06A2">
      <w:pPr>
        <w:pStyle w:val="Caption"/>
        <w:jc w:val="center"/>
      </w:pPr>
      <w:bookmarkStart w:id="261" w:name="_Ref415700333"/>
      <w:bookmarkStart w:id="262" w:name="_Ref415700029"/>
      <w:bookmarkStart w:id="263" w:name="_Toc416107865"/>
      <w:r>
        <w:t xml:space="preserve">Figure </w:t>
      </w:r>
      <w:fldSimple w:instr=" SEQ Figure \* ARABIC ">
        <w:r w:rsidR="00A917D8">
          <w:rPr>
            <w:noProof/>
          </w:rPr>
          <w:t>4</w:t>
        </w:r>
      </w:fldSimple>
      <w:bookmarkEnd w:id="261"/>
      <w:r>
        <w:t xml:space="preserve"> Illustration of decision tree</w:t>
      </w:r>
      <w:bookmarkEnd w:id="262"/>
      <w:bookmarkEnd w:id="263"/>
    </w:p>
    <w:p w:rsidR="002C281F" w:rsidRDefault="001F2BC7" w:rsidP="00EF2928">
      <w:r>
        <w:lastRenderedPageBreak/>
        <w:t xml:space="preserve">A decision tree has a tree-like structure with nodes, branches and leafs.  </w:t>
      </w:r>
      <w:r w:rsidR="00771B41">
        <w:t xml:space="preserve">Each node in the tree specifies a test of </w:t>
      </w:r>
      <w:r w:rsidR="005E0227">
        <w:t>a predictor</w:t>
      </w:r>
      <w:r w:rsidR="00771B41">
        <w:t xml:space="preserve"> of the instance, and each branch descending from that node corresponds to one of the possible values for this </w:t>
      </w:r>
      <w:r w:rsidR="005E0227">
        <w:t>predictor</w:t>
      </w:r>
      <w:r w:rsidR="00771B41">
        <w:t>. The decision tree starts from a node called “root”, which has</w:t>
      </w:r>
      <w:r w:rsidR="00ED717A">
        <w:t xml:space="preserve"> two outgoing branches, but</w:t>
      </w:r>
      <w:r w:rsidR="00771B41">
        <w:t xml:space="preserve"> no incoming branches. All other nodes </w:t>
      </w:r>
      <w:r w:rsidR="00ED717A">
        <w:t xml:space="preserve">in the tree </w:t>
      </w:r>
      <w:r w:rsidR="00771B41">
        <w:t>have</w:t>
      </w:r>
      <w:r w:rsidR="00ED717A">
        <w:t xml:space="preserve"> two outgoing branches and</w:t>
      </w:r>
      <w:r w:rsidR="00771B41">
        <w:t xml:space="preserve"> exactly one </w:t>
      </w:r>
      <w:r w:rsidR="00ED717A">
        <w:t>incoming branch. Leaves are known as terminals of decision trees, it is connected to a node with an incoming branch.</w:t>
      </w:r>
      <w:r w:rsidR="005E0227">
        <w:t xml:space="preserve"> Each leaf is assigned to one class </w:t>
      </w:r>
      <w:r w:rsidR="00275056">
        <w:t xml:space="preserve">for </w:t>
      </w:r>
      <w:r w:rsidR="003C3048">
        <w:t xml:space="preserve">classification </w:t>
      </w:r>
      <w:r w:rsidR="005E0227">
        <w:t>or the mean of response value for t</w:t>
      </w:r>
      <w:r w:rsidR="002C281F">
        <w:t>hose instances falling into this leaf at training stage</w:t>
      </w:r>
      <w:r w:rsidR="00275056">
        <w:t xml:space="preserve"> for </w:t>
      </w:r>
      <w:r w:rsidR="003C3048">
        <w:t>regression</w:t>
      </w:r>
      <w:r w:rsidR="002C281F">
        <w:t>.</w:t>
      </w:r>
      <w:r w:rsidR="001322DE">
        <w:t xml:space="preserve"> As illustrate in </w:t>
      </w:r>
      <w:r w:rsidR="001322DE">
        <w:fldChar w:fldCharType="begin"/>
      </w:r>
      <w:r w:rsidR="001322DE">
        <w:instrText xml:space="preserve"> REF _Ref415700333 \h </w:instrText>
      </w:r>
      <w:r w:rsidR="001322DE">
        <w:fldChar w:fldCharType="separate"/>
      </w:r>
      <w:r w:rsidR="001322DE">
        <w:t xml:space="preserve">Figure </w:t>
      </w:r>
      <w:r w:rsidR="001322DE">
        <w:rPr>
          <w:noProof/>
        </w:rPr>
        <w:t>4</w:t>
      </w:r>
      <w:r w:rsidR="001322DE">
        <w:fldChar w:fldCharType="end"/>
      </w:r>
      <w:r w:rsidR="001322DE">
        <w:t xml:space="preserve">, circles, arrows and squares represent nodes, </w:t>
      </w:r>
      <w:r w:rsidR="00F06F84">
        <w:t>branches and leafs of the decision trees. Instances are classified by navigating them from the root of the tree down to a leaf, according to the outcome of the tests of the predictors along the branches.</w:t>
      </w:r>
      <w:r w:rsidR="00703C4C">
        <w:t xml:space="preserve"> Given a trained decision tree, it can predict the response of a new instance </w:t>
      </w:r>
      <w:r w:rsidR="005F6BB4">
        <w:t>based on</w:t>
      </w:r>
      <w:r w:rsidR="00703C4C">
        <w:t xml:space="preserve"> its </w:t>
      </w:r>
      <w:r w:rsidR="009148CB">
        <w:t>attributes (predictors)</w:t>
      </w:r>
      <w:r w:rsidR="00703C4C">
        <w:t>.</w:t>
      </w:r>
    </w:p>
    <w:p w:rsidR="00E77C9E" w:rsidRDefault="00E77C9E" w:rsidP="00E77C9E"/>
    <w:p w:rsidR="00E77C9E" w:rsidRDefault="00E77C9E" w:rsidP="00E77C9E">
      <w:pPr>
        <w:pStyle w:val="Heading2"/>
      </w:pPr>
      <w:bookmarkStart w:id="264" w:name="_Toc416107836"/>
      <w:r>
        <w:t>Random Forests</w:t>
      </w:r>
      <w:bookmarkEnd w:id="264"/>
    </w:p>
    <w:p w:rsidR="006F16E4" w:rsidRDefault="006F16E4" w:rsidP="006F16E4">
      <w:r>
        <w:t xml:space="preserve">Single decision trees often suffer from high </w:t>
      </w:r>
      <w:r w:rsidR="00D622E1">
        <w:t>variance [</w:t>
      </w:r>
      <w:r>
        <w:t>2]</w:t>
      </w:r>
      <w:r w:rsidR="00D622E1">
        <w:t>,</w:t>
      </w:r>
      <w:r>
        <w:t xml:space="preserve"> that means if we split the training data into two parts at random, and fit a decision tree to both halves, the results that we get could be quite different.</w:t>
      </w:r>
    </w:p>
    <w:p w:rsidR="00D622E1" w:rsidRDefault="00D622E1" w:rsidP="006F16E4"/>
    <w:p w:rsidR="00D622E1" w:rsidRDefault="00D622E1" w:rsidP="006F16E4">
      <w:r>
        <w:t>RF attempts to mitigate the problem by growing many decision trees and introducing a “voting system”</w:t>
      </w:r>
      <w:r w:rsidR="00AE1240">
        <w:t xml:space="preserve"> to help </w:t>
      </w:r>
      <w:r w:rsidR="001209AF">
        <w:t>in decision making</w:t>
      </w:r>
      <w:r w:rsidR="00AE1240">
        <w:t>. F</w:t>
      </w:r>
      <w:r>
        <w:t xml:space="preserve">or classification, the </w:t>
      </w:r>
      <w:r w:rsidR="00CB7405">
        <w:t>forest chooses</w:t>
      </w:r>
      <w:r>
        <w:t xml:space="preserve"> the class with the ma</w:t>
      </w:r>
      <w:r w:rsidR="00AE1240">
        <w:t>jority votes from all the trees; for regression, the final results w</w:t>
      </w:r>
      <w:r w:rsidR="00DE485B">
        <w:t>ill be the average value of the prediction</w:t>
      </w:r>
      <w:r w:rsidR="00AE1240">
        <w:t xml:space="preserve"> from each tree.</w:t>
      </w:r>
      <w:r w:rsidR="00CB7405">
        <w:t xml:space="preserve"> Each tree in RF algorithm is grown as follows [3]:</w:t>
      </w:r>
    </w:p>
    <w:p w:rsidR="00CB7405" w:rsidRDefault="00CB7405" w:rsidP="006F16E4"/>
    <w:p w:rsidR="003C3E08" w:rsidRDefault="003C3E08" w:rsidP="0048228F">
      <w:pPr>
        <w:pStyle w:val="ListParagraph"/>
        <w:numPr>
          <w:ilvl w:val="0"/>
          <w:numId w:val="10"/>
        </w:numPr>
      </w:pPr>
      <w:r>
        <w:t>If the number of cases in the training set is N, sample N cases at random - but with replacement, from the original data. This sample will be the training set for growing the tree.</w:t>
      </w:r>
    </w:p>
    <w:p w:rsidR="003C3E08" w:rsidRDefault="003C3E08" w:rsidP="003C3E08">
      <w:pPr>
        <w:pStyle w:val="ListParagraph"/>
      </w:pPr>
    </w:p>
    <w:p w:rsidR="00037433" w:rsidRDefault="003C3E08" w:rsidP="0048228F">
      <w:pPr>
        <w:pStyle w:val="ListParagraph"/>
        <w:numPr>
          <w:ilvl w:val="0"/>
          <w:numId w:val="10"/>
        </w:numPr>
      </w:pPr>
      <w:r>
        <w:t>If there are M input variables, a number m&lt;&lt;M is specified such that at each node, m variables are selected at random out of the M and the best split on these m is used to split the node. The value of m is held constant during the forest growing.</w:t>
      </w:r>
    </w:p>
    <w:p w:rsidR="00037433" w:rsidRDefault="00037433" w:rsidP="00037433">
      <w:pPr>
        <w:pStyle w:val="ListParagraph"/>
      </w:pPr>
    </w:p>
    <w:p w:rsidR="00037433" w:rsidRDefault="00037433" w:rsidP="0048228F">
      <w:pPr>
        <w:pStyle w:val="ListParagraph"/>
        <w:numPr>
          <w:ilvl w:val="0"/>
          <w:numId w:val="10"/>
        </w:numPr>
      </w:pPr>
      <w:r w:rsidRPr="00037433">
        <w:t>Each tree is grown to the largest extent possible. There is no pruning.</w:t>
      </w:r>
    </w:p>
    <w:p w:rsidR="00037433" w:rsidRPr="006F16E4" w:rsidRDefault="00037433" w:rsidP="00037433"/>
    <w:p w:rsidR="003A6BFC" w:rsidRDefault="00F32A04" w:rsidP="00A87BFE">
      <w:r>
        <w:t xml:space="preserve">In the above procedure, if we set m=M in step 2, the algorithm is called </w:t>
      </w:r>
      <w:r w:rsidRPr="00F32A04">
        <w:rPr>
          <w:i/>
        </w:rPr>
        <w:t>bagging</w:t>
      </w:r>
      <w:r>
        <w:t xml:space="preserve"> or </w:t>
      </w:r>
      <w:r w:rsidRPr="00F32A04">
        <w:rPr>
          <w:i/>
        </w:rPr>
        <w:t>bootstrap aggregation</w:t>
      </w:r>
      <w:r>
        <w:t>. For each tree, it use</w:t>
      </w:r>
      <w:r w:rsidR="00497381">
        <w:t>s</w:t>
      </w:r>
      <w:r>
        <w:t xml:space="preserve"> a bootstrapped training sample and consider</w:t>
      </w:r>
      <w:r w:rsidR="00497381">
        <w:t>s</w:t>
      </w:r>
      <w:r>
        <w:t xml:space="preserve"> all available predictors in building </w:t>
      </w:r>
      <w:r w:rsidR="00497381">
        <w:t>the decision tree. B</w:t>
      </w:r>
      <w:r w:rsidR="003A6BFC">
        <w:t>agging’s idea is to reduce estimation variance through averaging</w:t>
      </w:r>
      <w:r w:rsidR="00832FB1">
        <w:t xml:space="preserve"> the models trained from</w:t>
      </w:r>
      <w:r w:rsidR="00497381">
        <w:t xml:space="preserve"> bootstrap sa</w:t>
      </w:r>
      <w:r w:rsidR="00832FB1">
        <w:t>mples</w:t>
      </w:r>
      <w:r w:rsidR="00497381">
        <w:t>, however,</w:t>
      </w:r>
      <w:r w:rsidR="003A6BFC">
        <w:t xml:space="preserve"> sometimes there are high correlation exist among the bagged trees, which make the variance reduction very limited. </w:t>
      </w:r>
      <w:r w:rsidR="0001228E">
        <w:t xml:space="preserve">In contrast, </w:t>
      </w:r>
      <w:r w:rsidR="003A6BFC">
        <w:t>RF</w:t>
      </w:r>
      <w:r w:rsidR="0001228E">
        <w:t xml:space="preserve"> </w:t>
      </w:r>
      <w:r w:rsidR="003A6BFC">
        <w:t>decorrelates the trees by only considering a subset of th</w:t>
      </w:r>
      <w:r w:rsidR="0001228E">
        <w:t xml:space="preserve">e predictors </w:t>
      </w:r>
      <w:r w:rsidR="00EB37C9">
        <w:t>at each split during the tree building process</w:t>
      </w:r>
      <w:r w:rsidR="0001228E">
        <w:t>. This subt</w:t>
      </w:r>
      <w:r w:rsidR="00832FB1">
        <w:t xml:space="preserve">le </w:t>
      </w:r>
      <w:r w:rsidR="00493259">
        <w:t>change</w:t>
      </w:r>
      <w:r w:rsidR="00832FB1">
        <w:t xml:space="preserve"> leads </w:t>
      </w:r>
      <w:ins w:id="265" w:author="ligang.lu" w:date="2015-04-28T16:15:00Z">
        <w:r w:rsidR="00DC66EA">
          <w:t xml:space="preserve">to </w:t>
        </w:r>
      </w:ins>
      <w:r w:rsidR="0001228E">
        <w:t xml:space="preserve">improvement </w:t>
      </w:r>
      <w:r w:rsidR="00832FB1">
        <w:t>in model accuracy</w:t>
      </w:r>
      <w:r w:rsidR="0001228E">
        <w:t>.</w:t>
      </w:r>
    </w:p>
    <w:p w:rsidR="003A6BFC" w:rsidRDefault="003A6BFC" w:rsidP="00A87BFE"/>
    <w:p w:rsidR="00391D19" w:rsidRDefault="00391D19" w:rsidP="00391D19">
      <w:pPr>
        <w:pStyle w:val="Heading2"/>
      </w:pPr>
      <w:bookmarkStart w:id="266" w:name="_Ref416095355"/>
      <w:bookmarkStart w:id="267" w:name="_Toc416107837"/>
      <w:r>
        <w:lastRenderedPageBreak/>
        <w:t>Bayesian Additive Regression Trees</w:t>
      </w:r>
      <w:bookmarkEnd w:id="266"/>
      <w:bookmarkEnd w:id="267"/>
    </w:p>
    <w:p w:rsidR="00271810" w:rsidRDefault="00391D19" w:rsidP="00A87BFE">
      <w:r>
        <w:t>Motivated by the success</w:t>
      </w:r>
      <w:r w:rsidR="008977EA">
        <w:t xml:space="preserve"> of ensemble-of-trees method, a Bayesian version of “sum-of-trees” model was developed recently by </w:t>
      </w:r>
      <w:proofErr w:type="spellStart"/>
      <w:r w:rsidR="008977EA">
        <w:t>Chipman</w:t>
      </w:r>
      <w:proofErr w:type="spellEnd"/>
      <w:r w:rsidR="008977EA">
        <w:t xml:space="preserve"> George and McCulloch, called Bayesian Additive Regression Trees (BART) [</w:t>
      </w:r>
      <w:r w:rsidR="00362C04">
        <w:t>4]</w:t>
      </w:r>
      <w:r w:rsidR="00A6608A">
        <w:t>.</w:t>
      </w:r>
      <w:r w:rsidR="00DF3466">
        <w:t xml:space="preserve"> BART </w:t>
      </w:r>
      <w:ins w:id="268" w:author="ligang.lu" w:date="2015-04-28T16:17:00Z">
        <w:r w:rsidR="00DC66EA">
          <w:t xml:space="preserve">distinguishes itself from other ensemble-of-trees method by </w:t>
        </w:r>
      </w:ins>
      <w:r w:rsidR="00DF3466">
        <w:t>us</w:t>
      </w:r>
      <w:ins w:id="269" w:author="ligang.lu" w:date="2015-04-28T16:17:00Z">
        <w:r w:rsidR="00DC66EA">
          <w:t>ing</w:t>
        </w:r>
      </w:ins>
      <w:del w:id="270" w:author="ligang.lu" w:date="2015-04-28T16:17:00Z">
        <w:r w:rsidR="00DF3466" w:rsidDel="00DC66EA">
          <w:delText>es</w:delText>
        </w:r>
      </w:del>
      <w:r w:rsidR="00DF3466">
        <w:t xml:space="preserve"> a sum of regression trees to model an unknown function</w:t>
      </w:r>
      <w:r w:rsidR="004C40A2">
        <w:t xml:space="preserve"> </w:t>
      </w:r>
      <m:oMath>
        <m:r>
          <w:rPr>
            <w:rFonts w:ascii="Cambria Math" w:hAnsi="Cambria Math"/>
          </w:rPr>
          <m:t>f(x)</m:t>
        </m:r>
      </m:oMath>
      <w:del w:id="271" w:author="ligang.lu" w:date="2015-04-28T16:16:00Z">
        <w:r w:rsidR="00271810" w:rsidDel="00DC66EA">
          <w:delText xml:space="preserve"> i</w:delText>
        </w:r>
      </w:del>
      <w:del w:id="272" w:author="ligang.lu" w:date="2015-04-28T16:15:00Z">
        <w:r w:rsidR="00271810" w:rsidDel="00DC66EA">
          <w:delText>s</w:delText>
        </w:r>
      </w:del>
      <w:r w:rsidR="00271810">
        <w:t xml:space="preserve"> developed under </w:t>
      </w:r>
      <w:ins w:id="273" w:author="ligang.lu" w:date="2015-04-28T16:18:00Z">
        <w:r w:rsidR="00DC66EA">
          <w:t xml:space="preserve">the </w:t>
        </w:r>
      </w:ins>
      <w:r w:rsidR="00271810">
        <w:t xml:space="preserve">Bayesian </w:t>
      </w:r>
      <w:r w:rsidR="004C40A2">
        <w:t>framework</w:t>
      </w:r>
      <w:ins w:id="274" w:author="ligang.lu" w:date="2015-04-28T16:18:00Z">
        <w:r w:rsidR="00DC66EA">
          <w:t>.</w:t>
        </w:r>
      </w:ins>
      <w:del w:id="275" w:author="ligang.lu" w:date="2015-04-28T16:18:00Z">
        <w:r w:rsidR="004C40A2" w:rsidDel="00DC66EA">
          <w:delText>,</w:delText>
        </w:r>
      </w:del>
      <w:r w:rsidR="004C40A2">
        <w:t xml:space="preserve"> </w:t>
      </w:r>
      <w:del w:id="276" w:author="ligang.lu" w:date="2015-04-28T16:18:00Z">
        <w:r w:rsidR="00271810" w:rsidDel="00DC66EA">
          <w:delText>which</w:delText>
        </w:r>
      </w:del>
      <w:del w:id="277" w:author="ligang.lu" w:date="2015-04-28T16:17:00Z">
        <w:r w:rsidR="00271810" w:rsidDel="00DC66EA">
          <w:delText xml:space="preserve"> distinguish</w:delText>
        </w:r>
        <w:r w:rsidR="004C40A2" w:rsidDel="00DC66EA">
          <w:delText>es</w:delText>
        </w:r>
        <w:r w:rsidR="00271810" w:rsidDel="00DC66EA">
          <w:delText xml:space="preserve"> itself </w:delText>
        </w:r>
        <w:r w:rsidR="00DF3466" w:rsidDel="00DC66EA">
          <w:delText>from other e</w:delText>
        </w:r>
        <w:r w:rsidR="00271810" w:rsidDel="00DC66EA">
          <w:delText>nsemble-of-trees method</w:delText>
        </w:r>
      </w:del>
      <w:del w:id="278" w:author="ligang.lu" w:date="2015-04-28T16:18:00Z">
        <w:r w:rsidR="00271810" w:rsidDel="00DC66EA">
          <w:delText>.</w:delText>
        </w:r>
      </w:del>
      <w:r w:rsidR="00271810">
        <w:t xml:space="preserve"> The </w:t>
      </w:r>
      <w:r w:rsidR="004C40A2">
        <w:t>key idea</w:t>
      </w:r>
      <w:r w:rsidR="00271810">
        <w:t xml:space="preserve"> of BART is to impose a prior </w:t>
      </w:r>
      <w:r w:rsidR="004C40A2">
        <w:t xml:space="preserve">that regularizes the fit of each tree, such that every tree model only has small effect, in another word, each tree is a “weak learner”, and only explain a small and different portion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oMath>
      <w:r w:rsidR="00A04094">
        <w:t xml:space="preserve">. </w:t>
      </w:r>
      <w:r w:rsidR="008C671E">
        <w:t xml:space="preserve">BART has demonstrated substantial </w:t>
      </w:r>
      <w:r w:rsidR="00565B6D">
        <w:t>promise</w:t>
      </w:r>
      <w:r w:rsidR="008C671E">
        <w:t xml:space="preserve"> in a wide variety of simulations and real word applications [5].</w:t>
      </w:r>
      <w:r w:rsidR="00565B6D">
        <w:t xml:space="preserve"> Compared </w:t>
      </w:r>
      <w:r w:rsidR="004B090C">
        <w:t xml:space="preserve">with </w:t>
      </w:r>
      <w:r w:rsidR="00565B6D">
        <w:t xml:space="preserve">RF algorithm, BART not only </w:t>
      </w:r>
      <w:r w:rsidR="004B090C">
        <w:t>provides</w:t>
      </w:r>
      <w:r w:rsidR="00565B6D">
        <w:t xml:space="preserve"> </w:t>
      </w:r>
      <w:r w:rsidR="004B090C">
        <w:t>single</w:t>
      </w:r>
      <w:r w:rsidR="00565B6D">
        <w:t xml:space="preserve"> point estimation for regression</w:t>
      </w:r>
      <w:r w:rsidR="004B090C">
        <w:t>,</w:t>
      </w:r>
      <w:r w:rsidR="00565B6D">
        <w:t xml:space="preserve"> but also </w:t>
      </w:r>
      <w:r w:rsidR="004B090C">
        <w:t>can compute uncertainty estimates via quantiles of the posterior samples, th</w:t>
      </w:r>
      <w:r w:rsidR="00F865F6">
        <w:t xml:space="preserve">at is the reason </w:t>
      </w:r>
      <w:r w:rsidR="009F4C57">
        <w:t xml:space="preserve">BART is being identified as a potential algorithm </w:t>
      </w:r>
      <w:r w:rsidR="00441DD4">
        <w:t xml:space="preserve">for </w:t>
      </w:r>
      <w:r w:rsidR="008B6B9C">
        <w:t>this project.</w:t>
      </w:r>
    </w:p>
    <w:p w:rsidR="00391D19" w:rsidRDefault="00271810" w:rsidP="00A87BFE">
      <w:r>
        <w:t xml:space="preserve"> </w:t>
      </w:r>
    </w:p>
    <w:p w:rsidR="003A6BFC" w:rsidRDefault="003A6BFC" w:rsidP="00A87BFE"/>
    <w:p w:rsidR="00C22C0D" w:rsidRDefault="00C22C0D" w:rsidP="00A87BFE"/>
    <w:p w:rsidR="006C5DEF" w:rsidRPr="001B1CE9" w:rsidRDefault="00C85F81" w:rsidP="001B1CE9">
      <w:pPr>
        <w:pStyle w:val="Heading1"/>
      </w:pPr>
      <w:bookmarkStart w:id="279" w:name="_Toc416107838"/>
      <w:r>
        <w:lastRenderedPageBreak/>
        <w:t>R</w:t>
      </w:r>
      <w:r w:rsidR="0063215C">
        <w:t>esults</w:t>
      </w:r>
      <w:bookmarkEnd w:id="279"/>
    </w:p>
    <w:p w:rsidR="007D51B2" w:rsidRDefault="000B24A2" w:rsidP="007D51B2">
      <w:pPr>
        <w:rPr>
          <w:lang w:eastAsia="en-US"/>
        </w:rPr>
      </w:pPr>
      <w:r>
        <w:t>The business goal of this project is to identify “</w:t>
      </w:r>
      <w:r>
        <w:rPr>
          <w:lang w:eastAsia="en-US"/>
        </w:rPr>
        <w:t>sweetspot”, i.e. top quartile most productive areas, of shale oil plays through machine learning technique</w:t>
      </w:r>
      <w:r w:rsidR="00055CAA">
        <w:rPr>
          <w:lang w:eastAsia="en-US"/>
        </w:rPr>
        <w:t>s</w:t>
      </w:r>
      <w:r>
        <w:rPr>
          <w:lang w:eastAsia="en-US"/>
        </w:rPr>
        <w:t>.</w:t>
      </w:r>
      <w:r w:rsidR="00055CAA">
        <w:rPr>
          <w:lang w:eastAsia="en-US"/>
        </w:rPr>
        <w:t xml:space="preserve"> Th</w:t>
      </w:r>
      <w:r w:rsidR="005A09BD">
        <w:rPr>
          <w:lang w:eastAsia="en-US"/>
        </w:rPr>
        <w:t>is objective can be treated either as a classification or regression problem.</w:t>
      </w:r>
      <w:r w:rsidR="00C55123">
        <w:rPr>
          <w:lang w:eastAsia="en-US"/>
        </w:rPr>
        <w:t xml:space="preserve"> For classification approach, the production wells will be divided into two classes</w:t>
      </w:r>
      <w:r w:rsidR="00974752">
        <w:rPr>
          <w:lang w:eastAsia="en-US"/>
        </w:rPr>
        <w:t xml:space="preserve"> according to their </w:t>
      </w:r>
      <w:r w:rsidR="005A00F3">
        <w:rPr>
          <w:lang w:eastAsia="en-US"/>
        </w:rPr>
        <w:t xml:space="preserve">first </w:t>
      </w:r>
      <w:r w:rsidR="00974752">
        <w:rPr>
          <w:lang w:eastAsia="en-US"/>
        </w:rPr>
        <w:t>12-month production</w:t>
      </w:r>
      <w:r w:rsidR="004B270F">
        <w:rPr>
          <w:lang w:eastAsia="en-US"/>
        </w:rPr>
        <w:t>:</w:t>
      </w:r>
      <w:r w:rsidR="00C55123">
        <w:rPr>
          <w:lang w:eastAsia="en-US"/>
        </w:rPr>
        <w:t xml:space="preserve"> top quartile (Q1) and the rest (~Q1)</w:t>
      </w:r>
      <w:r w:rsidR="004B270F">
        <w:rPr>
          <w:lang w:eastAsia="en-US"/>
        </w:rPr>
        <w:t>, then the task is to train a model to classify producers into this two classes</w:t>
      </w:r>
      <w:r w:rsidR="00234C9F">
        <w:rPr>
          <w:lang w:eastAsia="en-US"/>
        </w:rPr>
        <w:t>; f</w:t>
      </w:r>
      <w:r w:rsidR="004B270F">
        <w:rPr>
          <w:lang w:eastAsia="en-US"/>
        </w:rPr>
        <w:t>or regression approach,</w:t>
      </w:r>
      <w:r w:rsidR="00234C9F">
        <w:rPr>
          <w:lang w:eastAsia="en-US"/>
        </w:rPr>
        <w:t xml:space="preserve"> first,</w:t>
      </w:r>
      <w:r w:rsidR="004B270F">
        <w:rPr>
          <w:lang w:eastAsia="en-US"/>
        </w:rPr>
        <w:t xml:space="preserve"> </w:t>
      </w:r>
      <w:r w:rsidR="00234C9F">
        <w:rPr>
          <w:lang w:eastAsia="en-US"/>
        </w:rPr>
        <w:t>a model that is able to predict the first 12-month production will be build; second, the producers will be ranked according to their predicted values; third, top quartile producers will be identified as “sweetspot”</w:t>
      </w:r>
      <w:r w:rsidR="007D51B2">
        <w:rPr>
          <w:lang w:eastAsia="en-US"/>
        </w:rPr>
        <w:t xml:space="preserve"> based on the ranking from step 2. </w:t>
      </w:r>
    </w:p>
    <w:p w:rsidR="007D51B2" w:rsidRDefault="007D51B2" w:rsidP="007D51B2">
      <w:pPr>
        <w:rPr>
          <w:lang w:eastAsia="en-US"/>
        </w:rPr>
      </w:pPr>
    </w:p>
    <w:p w:rsidR="007D51B2" w:rsidRDefault="007D51B2" w:rsidP="007D51B2">
      <w:r>
        <w:rPr>
          <w:lang w:eastAsia="en-US"/>
        </w:rPr>
        <w:t>As introduced in section 3, RF and BART are decision trees based methods, therefore</w:t>
      </w:r>
      <w:r w:rsidR="00F37EE2">
        <w:rPr>
          <w:lang w:eastAsia="en-US"/>
        </w:rPr>
        <w:t xml:space="preserve"> they</w:t>
      </w:r>
      <w:r>
        <w:rPr>
          <w:lang w:eastAsia="en-US"/>
        </w:rPr>
        <w:t xml:space="preserve"> </w:t>
      </w:r>
      <w:r>
        <w:t>can be applied to both classification and regression problems. The results from both approaches</w:t>
      </w:r>
      <w:r w:rsidR="00B945C5">
        <w:t xml:space="preserve"> using RF and BART</w:t>
      </w:r>
      <w:r w:rsidR="00F37EE2">
        <w:t xml:space="preserve"> to identify “sweetspot” </w:t>
      </w:r>
      <w:r w:rsidR="009E0407">
        <w:t xml:space="preserve">of Eagle Ford data set </w:t>
      </w:r>
      <w:r w:rsidR="00A67E9B">
        <w:t>are studied, compared and</w:t>
      </w:r>
      <w:r>
        <w:t xml:space="preserve"> summarized in this section.  </w:t>
      </w:r>
    </w:p>
    <w:p w:rsidR="00A67E9B" w:rsidRDefault="00A67E9B" w:rsidP="007D51B2"/>
    <w:p w:rsidR="009E0407" w:rsidRDefault="009E0407" w:rsidP="000F036E">
      <w:pPr>
        <w:pStyle w:val="Heading2"/>
      </w:pPr>
      <w:bookmarkStart w:id="280" w:name="_Toc416107839"/>
      <w:r>
        <w:t>Random Forest</w:t>
      </w:r>
      <w:bookmarkEnd w:id="280"/>
    </w:p>
    <w:p w:rsidR="000F036E" w:rsidRDefault="000F036E" w:rsidP="00386E4C">
      <w:pPr>
        <w:pStyle w:val="Heading3"/>
        <w:tabs>
          <w:tab w:val="clear" w:pos="851"/>
          <w:tab w:val="left" w:pos="720"/>
        </w:tabs>
        <w:ind w:hanging="657"/>
      </w:pPr>
      <w:bookmarkStart w:id="281" w:name="_Toc416107840"/>
      <w:r>
        <w:t>Classification approach</w:t>
      </w:r>
      <w:bookmarkEnd w:id="281"/>
    </w:p>
    <w:p w:rsidR="00C7785D" w:rsidRDefault="00C7785D" w:rsidP="009E0407">
      <w:pPr>
        <w:pStyle w:val="Heading4"/>
      </w:pPr>
      <w:r>
        <w:t>Parameter tuning</w:t>
      </w:r>
    </w:p>
    <w:p w:rsidR="00BF29F1" w:rsidRDefault="00E643C7" w:rsidP="00BF29F1">
      <w:pPr>
        <w:rPr>
          <w:lang w:eastAsia="en-US"/>
        </w:rPr>
      </w:pPr>
      <w:r>
        <w:rPr>
          <w:lang w:eastAsia="en-US"/>
        </w:rPr>
        <w:t xml:space="preserve">To find the optimum parameters for RF, there is no need to perform cross-validation or the validation set approach, RF automatically provide </w:t>
      </w:r>
      <w:r w:rsidRPr="00E643C7">
        <w:rPr>
          <w:i/>
          <w:lang w:eastAsia="en-US"/>
        </w:rPr>
        <w:t>out-of-bag</w:t>
      </w:r>
      <w:r>
        <w:rPr>
          <w:lang w:eastAsia="en-US"/>
        </w:rPr>
        <w:t xml:space="preserve"> (OOB) error estimation, which can be used as unbiased estimate of the test error. Recall for RF, each tree is constructed from a bootstrapped subset of the original data. One can show that on average, each bagged tree makes use of around two-thirds of the observations.</w:t>
      </w:r>
      <w:r w:rsidR="004D621C">
        <w:rPr>
          <w:lang w:eastAsia="en-US"/>
        </w:rPr>
        <w:t xml:space="preserve"> The remaining one-third of the observations are not used to fit a given tree are referred to as the OOB observations</w:t>
      </w:r>
      <w:r w:rsidR="00232348">
        <w:rPr>
          <w:lang w:eastAsia="en-US"/>
        </w:rPr>
        <w:t xml:space="preserve"> </w:t>
      </w:r>
      <w:r w:rsidR="004D621C">
        <w:rPr>
          <w:lang w:eastAsia="en-US"/>
        </w:rPr>
        <w:t>[2].</w:t>
      </w:r>
      <w:r w:rsidR="00E1592D">
        <w:rPr>
          <w:lang w:eastAsia="en-US"/>
        </w:rPr>
        <w:t xml:space="preserve"> The OOB observation</w:t>
      </w:r>
      <w:r w:rsidR="00381BE6">
        <w:rPr>
          <w:lang w:eastAsia="en-US"/>
        </w:rPr>
        <w:t>s</w:t>
      </w:r>
      <w:r w:rsidR="00E1592D">
        <w:rPr>
          <w:lang w:eastAsia="en-US"/>
        </w:rPr>
        <w:t xml:space="preserve"> are like a test set for this tree. </w:t>
      </w:r>
      <w:r w:rsidR="00F11F23">
        <w:rPr>
          <w:lang w:eastAsia="en-US"/>
        </w:rPr>
        <w:t>Put each OOB observation to those trees that left them out in the construction process to get predictions, and average them</w:t>
      </w:r>
      <w:r w:rsidR="00AF50EE">
        <w:rPr>
          <w:lang w:eastAsia="en-US"/>
        </w:rPr>
        <w:t xml:space="preserve">, an OOB prediction for the observation is obtained, from which </w:t>
      </w:r>
      <w:r w:rsidR="00AC1A6F">
        <w:rPr>
          <w:lang w:eastAsia="en-US"/>
        </w:rPr>
        <w:t xml:space="preserve">an OOB </w:t>
      </w:r>
      <w:r w:rsidR="00AF50EE">
        <w:rPr>
          <w:lang w:eastAsia="en-US"/>
        </w:rPr>
        <w:t>error rate can be computed. The overall OO</w:t>
      </w:r>
      <w:r w:rsidR="00AC1A6F">
        <w:rPr>
          <w:lang w:eastAsia="en-US"/>
        </w:rPr>
        <w:t>B error rate is computed as the average over the OOB error rate of all observations.</w:t>
      </w:r>
    </w:p>
    <w:p w:rsidR="00AC1A6F" w:rsidRDefault="00AC1A6F" w:rsidP="00BF29F1">
      <w:pPr>
        <w:rPr>
          <w:lang w:eastAsia="en-US"/>
        </w:rPr>
      </w:pPr>
    </w:p>
    <w:p w:rsidR="00452782" w:rsidRDefault="00452782" w:rsidP="00452782">
      <w:pPr>
        <w:pStyle w:val="ListParagraph"/>
        <w:numPr>
          <w:ilvl w:val="0"/>
          <w:numId w:val="11"/>
        </w:numPr>
        <w:rPr>
          <w:lang w:eastAsia="en-US"/>
        </w:rPr>
      </w:pPr>
      <w:r>
        <w:rPr>
          <w:lang w:eastAsia="en-US"/>
        </w:rPr>
        <w:t>Number of trees</w:t>
      </w:r>
    </w:p>
    <w:p w:rsidR="00BF29F1" w:rsidRDefault="009A2835" w:rsidP="00BF29F1">
      <w:pPr>
        <w:pStyle w:val="ListParagraph"/>
        <w:rPr>
          <w:lang w:eastAsia="en-US"/>
        </w:rPr>
      </w:pPr>
      <w:r>
        <w:rPr>
          <w:lang w:eastAsia="en-US"/>
        </w:rPr>
        <w:fldChar w:fldCharType="begin"/>
      </w:r>
      <w:r>
        <w:rPr>
          <w:lang w:eastAsia="en-US"/>
        </w:rPr>
        <w:instrText xml:space="preserve"> REF _Ref415870877 \h </w:instrText>
      </w:r>
      <w:r>
        <w:rPr>
          <w:lang w:eastAsia="en-US"/>
        </w:rPr>
      </w:r>
      <w:r>
        <w:rPr>
          <w:lang w:eastAsia="en-US"/>
        </w:rPr>
        <w:fldChar w:fldCharType="separate"/>
      </w:r>
      <w:r>
        <w:t xml:space="preserve">Figure </w:t>
      </w:r>
      <w:r>
        <w:rPr>
          <w:noProof/>
        </w:rPr>
        <w:t>5</w:t>
      </w:r>
      <w:r>
        <w:rPr>
          <w:lang w:eastAsia="en-US"/>
        </w:rPr>
        <w:fldChar w:fldCharType="end"/>
      </w:r>
      <w:r>
        <w:rPr>
          <w:lang w:eastAsia="en-US"/>
        </w:rPr>
        <w:t xml:space="preserve"> shows the OOB error rate with different number of trees at various subset sizes of predictors </w:t>
      </w:r>
      <w:r w:rsidR="00235F57">
        <w:rPr>
          <w:lang w:eastAsia="en-US"/>
        </w:rPr>
        <w:t>randomly sampled</w:t>
      </w:r>
      <w:r w:rsidR="007052B8">
        <w:rPr>
          <w:lang w:eastAsia="en-US"/>
        </w:rPr>
        <w:t xml:space="preserve"> at each split for the Eagle Ford dataset. The error rates under investigation include overall classification error rate, class Q1 error rate</w:t>
      </w:r>
      <w:r w:rsidR="006059AE">
        <w:rPr>
          <w:lang w:eastAsia="en-US"/>
        </w:rPr>
        <w:t xml:space="preserve"> (false positive)</w:t>
      </w:r>
      <w:r w:rsidR="007052B8">
        <w:rPr>
          <w:lang w:eastAsia="en-US"/>
        </w:rPr>
        <w:t xml:space="preserve"> and class ~</w:t>
      </w:r>
      <w:proofErr w:type="gramStart"/>
      <w:r w:rsidR="007052B8">
        <w:rPr>
          <w:lang w:eastAsia="en-US"/>
        </w:rPr>
        <w:t>Q1</w:t>
      </w:r>
      <w:r w:rsidR="006059AE">
        <w:rPr>
          <w:lang w:eastAsia="en-US"/>
        </w:rPr>
        <w:t>(</w:t>
      </w:r>
      <w:proofErr w:type="gramEnd"/>
      <w:r w:rsidR="006059AE">
        <w:rPr>
          <w:lang w:eastAsia="en-US"/>
        </w:rPr>
        <w:t>false negative)</w:t>
      </w:r>
      <w:r w:rsidR="007052B8">
        <w:rPr>
          <w:lang w:eastAsia="en-US"/>
        </w:rPr>
        <w:t xml:space="preserve"> error rate</w:t>
      </w:r>
      <w:r w:rsidR="006059AE">
        <w:rPr>
          <w:lang w:eastAsia="en-US"/>
        </w:rPr>
        <w:t xml:space="preserve">. </w:t>
      </w:r>
      <w:r w:rsidR="007052B8">
        <w:rPr>
          <w:lang w:eastAsia="en-US"/>
        </w:rPr>
        <w:t xml:space="preserve">From the plots, the error rates get stable </w:t>
      </w:r>
      <w:r w:rsidR="006059AE">
        <w:rPr>
          <w:lang w:eastAsia="en-US"/>
        </w:rPr>
        <w:t xml:space="preserve">for all the three scenarios </w:t>
      </w:r>
      <w:r w:rsidR="007052B8">
        <w:rPr>
          <w:lang w:eastAsia="en-US"/>
        </w:rPr>
        <w:t>once the number of trees</w:t>
      </w:r>
      <w:r w:rsidR="00844B44">
        <w:rPr>
          <w:lang w:eastAsia="en-US"/>
        </w:rPr>
        <w:t xml:space="preserve"> is</w:t>
      </w:r>
      <w:r w:rsidR="007052B8">
        <w:rPr>
          <w:lang w:eastAsia="en-US"/>
        </w:rPr>
        <w:t xml:space="preserve"> greater </w:t>
      </w:r>
      <w:r w:rsidR="00235F57">
        <w:rPr>
          <w:lang w:eastAsia="en-US"/>
        </w:rPr>
        <w:t>or equal to</w:t>
      </w:r>
      <w:r w:rsidR="00BB06DE">
        <w:rPr>
          <w:lang w:eastAsia="en-US"/>
        </w:rPr>
        <w:t xml:space="preserve"> 1000. After 1000, even more trees are added, the OOB error rates do not decrease any more, which means RF does not suffer from overfit problem.</w:t>
      </w:r>
      <w:r w:rsidR="00A1667F">
        <w:rPr>
          <w:lang w:eastAsia="en-US"/>
        </w:rPr>
        <w:t xml:space="preserve"> The number of trees will be fixed at 1000 for </w:t>
      </w:r>
      <w:r w:rsidR="001A6A91">
        <w:rPr>
          <w:lang w:eastAsia="en-US"/>
        </w:rPr>
        <w:t>the rest of this study.</w:t>
      </w:r>
    </w:p>
    <w:p w:rsidR="00AC1A6F" w:rsidRDefault="00AC1A6F" w:rsidP="00BF29F1">
      <w:pPr>
        <w:pStyle w:val="ListParagraph"/>
        <w:rPr>
          <w:lang w:eastAsia="en-US"/>
        </w:rPr>
      </w:pPr>
    </w:p>
    <w:p w:rsidR="00AC1A6F" w:rsidRDefault="00AC1A6F" w:rsidP="00AC1A6F">
      <w:pPr>
        <w:pStyle w:val="ListParagraph"/>
        <w:jc w:val="center"/>
        <w:rPr>
          <w:lang w:eastAsia="en-US"/>
        </w:rPr>
      </w:pPr>
      <w:r>
        <w:rPr>
          <w:noProof/>
          <w:lang w:eastAsia="zh-CN"/>
        </w:rPr>
        <w:lastRenderedPageBreak/>
        <w:drawing>
          <wp:inline distT="0" distB="0" distL="0" distR="0" wp14:anchorId="262DCA2C" wp14:editId="45B1CCA1">
            <wp:extent cx="3943350" cy="3071263"/>
            <wp:effectExtent l="0" t="0" r="0" b="0"/>
            <wp:docPr id="8" name="Picture 8" descr="V:\project\DataMiningUNC\Code\RF\results\ntree_oob_err_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project\DataMiningUNC\Code\RF\results\ntree_oob_err_m3.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46297" cy="3073558"/>
                    </a:xfrm>
                    <a:prstGeom prst="rect">
                      <a:avLst/>
                    </a:prstGeom>
                    <a:noFill/>
                    <a:ln>
                      <a:noFill/>
                    </a:ln>
                  </pic:spPr>
                </pic:pic>
              </a:graphicData>
            </a:graphic>
          </wp:inline>
        </w:drawing>
      </w:r>
    </w:p>
    <w:p w:rsidR="00AC1A6F" w:rsidRDefault="00AC1A6F" w:rsidP="00AC1A6F">
      <w:pPr>
        <w:pStyle w:val="ListParagraph"/>
        <w:jc w:val="center"/>
        <w:rPr>
          <w:lang w:eastAsia="en-US"/>
        </w:rPr>
      </w:pPr>
    </w:p>
    <w:p w:rsidR="00AC1A6F" w:rsidRPr="001A4143" w:rsidRDefault="00170E11" w:rsidP="009A1C25">
      <w:pPr>
        <w:pStyle w:val="ListParagraph"/>
        <w:numPr>
          <w:ilvl w:val="0"/>
          <w:numId w:val="12"/>
        </w:numPr>
        <w:jc w:val="center"/>
        <w:rPr>
          <w:lang w:eastAsia="en-US"/>
        </w:rPr>
      </w:pPr>
      <m:oMath>
        <m:sSub>
          <m:sSubPr>
            <m:ctrlPr>
              <w:rPr>
                <w:rFonts w:ascii="Cambria Math" w:hAnsi="Cambria Math"/>
                <w:i/>
                <w:sz w:val="22"/>
                <w:lang w:eastAsia="en-US"/>
              </w:rPr>
            </m:ctrlPr>
          </m:sSubPr>
          <m:e>
            <m:r>
              <w:rPr>
                <w:rFonts w:ascii="Cambria Math" w:hAnsi="Cambria Math"/>
              </w:rPr>
              <m:t>m</m:t>
            </m:r>
          </m:e>
          <m:sub>
            <m:r>
              <w:rPr>
                <w:rFonts w:ascii="Cambria Math" w:hAnsi="Cambria Math"/>
              </w:rPr>
              <m:t>try</m:t>
            </m:r>
          </m:sub>
        </m:sSub>
        <m:r>
          <w:rPr>
            <w:rFonts w:ascii="Cambria Math" w:hAnsi="Cambria Math"/>
          </w:rPr>
          <m:t>=3</m:t>
        </m:r>
      </m:oMath>
    </w:p>
    <w:p w:rsidR="00AC1A6F" w:rsidRDefault="00AC1A6F" w:rsidP="00AC1A6F">
      <w:pPr>
        <w:pStyle w:val="ListParagraph"/>
        <w:jc w:val="center"/>
        <w:rPr>
          <w:lang w:eastAsia="en-US"/>
        </w:rPr>
      </w:pPr>
    </w:p>
    <w:p w:rsidR="00AC1A6F" w:rsidRDefault="00AC1A6F" w:rsidP="00AC1A6F">
      <w:pPr>
        <w:pStyle w:val="ListParagraph"/>
        <w:jc w:val="center"/>
        <w:rPr>
          <w:lang w:eastAsia="en-US"/>
        </w:rPr>
      </w:pPr>
    </w:p>
    <w:p w:rsidR="00AC1A6F" w:rsidRDefault="00AC1A6F" w:rsidP="00AC1A6F">
      <w:pPr>
        <w:pStyle w:val="ListParagraph"/>
        <w:jc w:val="center"/>
        <w:rPr>
          <w:lang w:eastAsia="en-US"/>
        </w:rPr>
      </w:pPr>
    </w:p>
    <w:p w:rsidR="00AC1A6F" w:rsidRDefault="00AC1A6F" w:rsidP="00AC1A6F">
      <w:pPr>
        <w:pStyle w:val="ListParagraph"/>
        <w:jc w:val="center"/>
        <w:rPr>
          <w:lang w:eastAsia="en-US"/>
        </w:rPr>
      </w:pPr>
      <w:r>
        <w:rPr>
          <w:noProof/>
          <w:lang w:eastAsia="zh-CN"/>
        </w:rPr>
        <w:drawing>
          <wp:inline distT="0" distB="0" distL="0" distR="0" wp14:anchorId="510423BD" wp14:editId="26DBEF0A">
            <wp:extent cx="3879089" cy="3104100"/>
            <wp:effectExtent l="0" t="0" r="7620" b="1270"/>
            <wp:docPr id="10" name="Picture 10" descr="V:\project\DataMiningUNC\Code\RF\results\ntrees_oob_e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project\DataMiningUNC\Code\RF\results\ntrees_oob_err.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81162" cy="3105759"/>
                    </a:xfrm>
                    <a:prstGeom prst="rect">
                      <a:avLst/>
                    </a:prstGeom>
                    <a:noFill/>
                    <a:ln>
                      <a:noFill/>
                    </a:ln>
                  </pic:spPr>
                </pic:pic>
              </a:graphicData>
            </a:graphic>
          </wp:inline>
        </w:drawing>
      </w:r>
    </w:p>
    <w:p w:rsidR="00AC1A6F" w:rsidRDefault="00AC1A6F" w:rsidP="00AC1A6F">
      <w:pPr>
        <w:pStyle w:val="ListParagraph"/>
        <w:jc w:val="center"/>
        <w:rPr>
          <w:lang w:eastAsia="en-US"/>
        </w:rPr>
      </w:pPr>
    </w:p>
    <w:p w:rsidR="00AC1A6F" w:rsidRPr="001A4143" w:rsidRDefault="00170E11" w:rsidP="009A1C25">
      <w:pPr>
        <w:pStyle w:val="ListParagraph"/>
        <w:numPr>
          <w:ilvl w:val="0"/>
          <w:numId w:val="12"/>
        </w:numPr>
        <w:jc w:val="center"/>
        <w:rPr>
          <w:lang w:eastAsia="en-US"/>
        </w:rPr>
      </w:pPr>
      <m:oMath>
        <m:sSub>
          <m:sSubPr>
            <m:ctrlPr>
              <w:rPr>
                <w:rFonts w:ascii="Cambria Math" w:hAnsi="Cambria Math"/>
                <w:i/>
                <w:sz w:val="22"/>
                <w:lang w:eastAsia="en-US"/>
              </w:rPr>
            </m:ctrlPr>
          </m:sSubPr>
          <m:e>
            <m:r>
              <w:rPr>
                <w:rFonts w:ascii="Cambria Math" w:hAnsi="Cambria Math"/>
              </w:rPr>
              <m:t>m</m:t>
            </m:r>
          </m:e>
          <m:sub>
            <m:r>
              <w:rPr>
                <w:rFonts w:ascii="Cambria Math" w:hAnsi="Cambria Math"/>
              </w:rPr>
              <m:t>try</m:t>
            </m:r>
          </m:sub>
        </m:sSub>
        <m:r>
          <w:rPr>
            <w:rFonts w:ascii="Cambria Math" w:hAnsi="Cambria Math"/>
          </w:rPr>
          <m:t>=5</m:t>
        </m:r>
      </m:oMath>
    </w:p>
    <w:p w:rsidR="00AC1A6F" w:rsidRDefault="00AC1A6F" w:rsidP="00AC1A6F">
      <w:pPr>
        <w:pStyle w:val="ListParagraph"/>
        <w:jc w:val="center"/>
        <w:rPr>
          <w:lang w:eastAsia="en-US"/>
        </w:rPr>
      </w:pPr>
    </w:p>
    <w:p w:rsidR="00AC1A6F" w:rsidRDefault="00AC1A6F" w:rsidP="00AC1A6F">
      <w:pPr>
        <w:pStyle w:val="ListParagraph"/>
        <w:jc w:val="center"/>
        <w:rPr>
          <w:lang w:eastAsia="en-US"/>
        </w:rPr>
      </w:pPr>
    </w:p>
    <w:p w:rsidR="00AC1A6F" w:rsidRDefault="00AC1A6F" w:rsidP="00AC1A6F">
      <w:pPr>
        <w:pStyle w:val="ListParagraph"/>
        <w:jc w:val="center"/>
        <w:rPr>
          <w:lang w:eastAsia="en-US"/>
        </w:rPr>
      </w:pPr>
    </w:p>
    <w:p w:rsidR="00381BE6" w:rsidRDefault="00AC1A6F" w:rsidP="00381BE6">
      <w:pPr>
        <w:pStyle w:val="ListParagraph"/>
        <w:keepNext/>
        <w:jc w:val="center"/>
      </w:pPr>
      <w:r>
        <w:rPr>
          <w:noProof/>
          <w:lang w:eastAsia="zh-CN"/>
        </w:rPr>
        <w:lastRenderedPageBreak/>
        <w:drawing>
          <wp:inline distT="0" distB="0" distL="0" distR="0" wp14:anchorId="5E6E2341" wp14:editId="424B5F89">
            <wp:extent cx="4051290" cy="3241897"/>
            <wp:effectExtent l="0" t="0" r="6985" b="0"/>
            <wp:docPr id="11" name="Picture 11" descr="V:\project\DataMiningUNC\Code\RF\results\ntree_oob_err_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project\DataMiningUNC\Code\RF\results\ntree_oob_err_m10.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054927" cy="3244807"/>
                    </a:xfrm>
                    <a:prstGeom prst="rect">
                      <a:avLst/>
                    </a:prstGeom>
                    <a:noFill/>
                    <a:ln>
                      <a:noFill/>
                    </a:ln>
                  </pic:spPr>
                </pic:pic>
              </a:graphicData>
            </a:graphic>
          </wp:inline>
        </w:drawing>
      </w:r>
    </w:p>
    <w:p w:rsidR="001A4143" w:rsidRDefault="001A4143" w:rsidP="00381BE6">
      <w:pPr>
        <w:pStyle w:val="ListParagraph"/>
        <w:keepNext/>
        <w:jc w:val="center"/>
      </w:pPr>
    </w:p>
    <w:p w:rsidR="00381BE6" w:rsidRPr="001A4143" w:rsidRDefault="00170E11" w:rsidP="009A1C25">
      <w:pPr>
        <w:pStyle w:val="ListParagraph"/>
        <w:numPr>
          <w:ilvl w:val="0"/>
          <w:numId w:val="12"/>
        </w:numPr>
        <w:jc w:val="center"/>
        <w:rPr>
          <w:lang w:eastAsia="en-US"/>
        </w:rPr>
      </w:pPr>
      <m:oMath>
        <m:sSub>
          <m:sSubPr>
            <m:ctrlPr>
              <w:rPr>
                <w:rFonts w:ascii="Cambria Math" w:hAnsi="Cambria Math"/>
                <w:i/>
                <w:sz w:val="22"/>
                <w:lang w:eastAsia="en-US"/>
              </w:rPr>
            </m:ctrlPr>
          </m:sSubPr>
          <m:e>
            <m:r>
              <w:rPr>
                <w:rFonts w:ascii="Cambria Math" w:hAnsi="Cambria Math"/>
              </w:rPr>
              <m:t>m</m:t>
            </m:r>
          </m:e>
          <m:sub>
            <m:r>
              <w:rPr>
                <w:rFonts w:ascii="Cambria Math" w:hAnsi="Cambria Math"/>
              </w:rPr>
              <m:t>try</m:t>
            </m:r>
          </m:sub>
        </m:sSub>
        <m:r>
          <w:rPr>
            <w:rFonts w:ascii="Cambria Math" w:hAnsi="Cambria Math"/>
          </w:rPr>
          <m:t>=10</m:t>
        </m:r>
      </m:oMath>
    </w:p>
    <w:p w:rsidR="00AC1A6F" w:rsidRDefault="00381BE6" w:rsidP="009A1C25">
      <w:pPr>
        <w:pStyle w:val="Caption"/>
        <w:jc w:val="center"/>
      </w:pPr>
      <w:bookmarkStart w:id="282" w:name="_Ref415870877"/>
      <w:bookmarkStart w:id="283" w:name="_Toc416107866"/>
      <w:r>
        <w:t xml:space="preserve">Figure </w:t>
      </w:r>
      <w:fldSimple w:instr=" SEQ Figure \* ARABIC ">
        <w:r w:rsidR="00A917D8">
          <w:rPr>
            <w:noProof/>
          </w:rPr>
          <w:t>5</w:t>
        </w:r>
      </w:fldSimple>
      <w:bookmarkEnd w:id="282"/>
      <w:r>
        <w:t xml:space="preserve">  RF OOB</w:t>
      </w:r>
      <w:r w:rsidR="009A2835">
        <w:t xml:space="preserve"> error rate with different number of trees at various subset sizes</w:t>
      </w:r>
      <w:proofErr w:type="gramStart"/>
      <w:r w:rsidR="009A2835">
        <w:t xml:space="preserve">, </w:t>
      </w:r>
      <m:oMath>
        <m:sSub>
          <m:sSubPr>
            <m:ctrlPr>
              <w:rPr>
                <w:rFonts w:ascii="Cambria Math" w:hAnsi="Cambria Math"/>
                <w:b w:val="0"/>
                <w:i/>
              </w:rPr>
            </m:ctrlPr>
          </m:sSubPr>
          <m:e>
            <m:r>
              <m:rPr>
                <m:sty m:val="bi"/>
              </m:rPr>
              <w:rPr>
                <w:rFonts w:ascii="Cambria Math" w:hAnsi="Cambria Math"/>
              </w:rPr>
              <m:t>m</m:t>
            </m:r>
          </m:e>
          <m:sub>
            <m:r>
              <m:rPr>
                <m:sty m:val="bi"/>
              </m:rPr>
              <w:rPr>
                <w:rFonts w:ascii="Cambria Math" w:hAnsi="Cambria Math"/>
              </w:rPr>
              <m:t>try</m:t>
            </m:r>
          </m:sub>
        </m:sSub>
      </m:oMath>
      <w:r w:rsidR="009A2835">
        <w:t xml:space="preserve"> ,of</w:t>
      </w:r>
      <w:proofErr w:type="gramEnd"/>
      <w:r w:rsidR="009A2835">
        <w:t xml:space="preserve"> predictors </w:t>
      </w:r>
      <w:r w:rsidR="00235F57">
        <w:t>random</w:t>
      </w:r>
      <w:r w:rsidR="001A2B6D">
        <w:t>ly</w:t>
      </w:r>
      <w:r w:rsidR="00235F57">
        <w:t xml:space="preserve"> sampled</w:t>
      </w:r>
      <w:r w:rsidR="00E5770A">
        <w:t xml:space="preserve"> at each split</w:t>
      </w:r>
      <w:r>
        <w:t xml:space="preserve"> (a) </w:t>
      </w:r>
      <m:oMath>
        <m:sSub>
          <m:sSubPr>
            <m:ctrlPr>
              <w:rPr>
                <w:rFonts w:ascii="Cambria Math" w:hAnsi="Cambria Math"/>
                <w:b w:val="0"/>
                <w:i/>
              </w:rPr>
            </m:ctrlPr>
          </m:sSubPr>
          <m:e>
            <m:r>
              <m:rPr>
                <m:sty m:val="bi"/>
              </m:rPr>
              <w:rPr>
                <w:rFonts w:ascii="Cambria Math" w:hAnsi="Cambria Math"/>
              </w:rPr>
              <m:t>m</m:t>
            </m:r>
          </m:e>
          <m:sub>
            <m:r>
              <m:rPr>
                <m:sty m:val="bi"/>
              </m:rPr>
              <w:rPr>
                <w:rFonts w:ascii="Cambria Math" w:hAnsi="Cambria Math"/>
              </w:rPr>
              <m:t>try</m:t>
            </m:r>
          </m:sub>
        </m:sSub>
        <m:r>
          <m:rPr>
            <m:sty m:val="bi"/>
          </m:rPr>
          <w:rPr>
            <w:rFonts w:ascii="Cambria Math" w:hAnsi="Cambria Math"/>
          </w:rPr>
          <m:t>=3</m:t>
        </m:r>
      </m:oMath>
      <w:r w:rsidR="009A1C25">
        <w:t xml:space="preserve"> </w:t>
      </w:r>
      <w:r>
        <w:t xml:space="preserve">(b) </w:t>
      </w:r>
      <m:oMath>
        <m:sSub>
          <m:sSubPr>
            <m:ctrlPr>
              <w:rPr>
                <w:rFonts w:ascii="Cambria Math" w:hAnsi="Cambria Math"/>
                <w:b w:val="0"/>
                <w:i/>
              </w:rPr>
            </m:ctrlPr>
          </m:sSubPr>
          <m:e>
            <m:r>
              <m:rPr>
                <m:sty m:val="bi"/>
              </m:rPr>
              <w:rPr>
                <w:rFonts w:ascii="Cambria Math" w:hAnsi="Cambria Math"/>
              </w:rPr>
              <m:t>m</m:t>
            </m:r>
          </m:e>
          <m:sub>
            <m:r>
              <m:rPr>
                <m:sty m:val="bi"/>
              </m:rPr>
              <w:rPr>
                <w:rFonts w:ascii="Cambria Math" w:hAnsi="Cambria Math"/>
              </w:rPr>
              <m:t>try</m:t>
            </m:r>
          </m:sub>
        </m:sSub>
        <m:r>
          <m:rPr>
            <m:sty m:val="bi"/>
          </m:rPr>
          <w:rPr>
            <w:rFonts w:ascii="Cambria Math" w:hAnsi="Cambria Math"/>
          </w:rPr>
          <m:t>=5</m:t>
        </m:r>
      </m:oMath>
      <w:r w:rsidR="009A1C25">
        <w:t xml:space="preserve"> (c) </w:t>
      </w:r>
      <m:oMath>
        <m:sSub>
          <m:sSubPr>
            <m:ctrlPr>
              <w:rPr>
                <w:rFonts w:ascii="Cambria Math" w:hAnsi="Cambria Math"/>
                <w:b w:val="0"/>
                <w:i/>
              </w:rPr>
            </m:ctrlPr>
          </m:sSubPr>
          <m:e>
            <m:r>
              <m:rPr>
                <m:sty m:val="bi"/>
              </m:rPr>
              <w:rPr>
                <w:rFonts w:ascii="Cambria Math" w:hAnsi="Cambria Math"/>
              </w:rPr>
              <m:t>m</m:t>
            </m:r>
          </m:e>
          <m:sub>
            <m:r>
              <m:rPr>
                <m:sty m:val="bi"/>
              </m:rPr>
              <w:rPr>
                <w:rFonts w:ascii="Cambria Math" w:hAnsi="Cambria Math"/>
              </w:rPr>
              <m:t>try</m:t>
            </m:r>
          </m:sub>
        </m:sSub>
        <m:r>
          <m:rPr>
            <m:sty m:val="bi"/>
          </m:rPr>
          <w:rPr>
            <w:rFonts w:ascii="Cambria Math" w:hAnsi="Cambria Math"/>
          </w:rPr>
          <m:t>=10</m:t>
        </m:r>
      </m:oMath>
      <w:r w:rsidR="009A1C25">
        <w:t>.</w:t>
      </w:r>
      <w:bookmarkEnd w:id="283"/>
    </w:p>
    <w:p w:rsidR="00AC1A6F" w:rsidRDefault="00AC1A6F" w:rsidP="00AC1A6F">
      <w:pPr>
        <w:pStyle w:val="ListParagraph"/>
        <w:jc w:val="center"/>
        <w:rPr>
          <w:lang w:eastAsia="en-US"/>
        </w:rPr>
      </w:pPr>
    </w:p>
    <w:p w:rsidR="00AC1A6F" w:rsidRDefault="00235F57" w:rsidP="00452782">
      <w:pPr>
        <w:pStyle w:val="ListParagraph"/>
        <w:numPr>
          <w:ilvl w:val="0"/>
          <w:numId w:val="11"/>
        </w:numPr>
        <w:rPr>
          <w:lang w:eastAsia="en-US"/>
        </w:rPr>
      </w:pPr>
      <w:r>
        <w:rPr>
          <w:lang w:eastAsia="en-US"/>
        </w:rPr>
        <w:t xml:space="preserve">Subset size of predictors </w:t>
      </w:r>
      <w:r w:rsidR="001A2B6D">
        <w:rPr>
          <w:lang w:eastAsia="en-US"/>
        </w:rPr>
        <w:t>randomly sampled at each split</w:t>
      </w:r>
      <w:r w:rsidR="00844B44">
        <w:t xml:space="preserve">  </w:t>
      </w:r>
      <m:oMath>
        <m:sSub>
          <m:sSubPr>
            <m:ctrlPr>
              <w:rPr>
                <w:rFonts w:ascii="Cambria Math" w:hAnsi="Cambria Math"/>
                <w:i/>
                <w:sz w:val="22"/>
                <w:lang w:eastAsia="en-US"/>
              </w:rPr>
            </m:ctrlPr>
          </m:sSubPr>
          <m:e>
            <m:r>
              <w:rPr>
                <w:rFonts w:ascii="Cambria Math" w:hAnsi="Cambria Math"/>
              </w:rPr>
              <m:t>m</m:t>
            </m:r>
          </m:e>
          <m:sub>
            <m:r>
              <w:rPr>
                <w:rFonts w:ascii="Cambria Math" w:hAnsi="Cambria Math"/>
              </w:rPr>
              <m:t>try</m:t>
            </m:r>
          </m:sub>
        </m:sSub>
      </m:oMath>
    </w:p>
    <w:p w:rsidR="00B87BEB" w:rsidRDefault="00674BB6" w:rsidP="00B87BEB">
      <w:pPr>
        <w:pStyle w:val="ListParagraph"/>
        <w:rPr>
          <w:lang w:eastAsia="en-US"/>
        </w:rPr>
      </w:pPr>
      <w:r>
        <w:rPr>
          <w:lang w:eastAsia="en-US"/>
        </w:rPr>
        <w:t>With the number of trees fixed at 1000, the OOB error rates are calculated at different subset size of predictors randomly sampled at each split</w:t>
      </w:r>
      <w:r>
        <w:t xml:space="preserve">  </w:t>
      </w:r>
      <m:oMath>
        <m:sSub>
          <m:sSubPr>
            <m:ctrlPr>
              <w:rPr>
                <w:rFonts w:ascii="Cambria Math" w:hAnsi="Cambria Math"/>
                <w:i/>
                <w:sz w:val="22"/>
                <w:lang w:eastAsia="en-US"/>
              </w:rPr>
            </m:ctrlPr>
          </m:sSubPr>
          <m:e>
            <m:r>
              <w:rPr>
                <w:rFonts w:ascii="Cambria Math" w:hAnsi="Cambria Math"/>
              </w:rPr>
              <m:t>m</m:t>
            </m:r>
          </m:e>
          <m:sub>
            <m:r>
              <w:rPr>
                <w:rFonts w:ascii="Cambria Math" w:hAnsi="Cambria Math"/>
              </w:rPr>
              <m:t>try</m:t>
            </m:r>
          </m:sub>
        </m:sSub>
      </m:oMath>
      <w:r>
        <w:rPr>
          <w:b/>
          <w:sz w:val="22"/>
          <w:lang w:eastAsia="en-US"/>
        </w:rPr>
        <w:t xml:space="preserve"> . </w:t>
      </w:r>
      <w:r w:rsidR="00B87BEB">
        <w:rPr>
          <w:lang w:eastAsia="en-US"/>
        </w:rPr>
        <w:t xml:space="preserve">Three sizes have been tested </w:t>
      </w:r>
      <w:r w:rsidR="007E496E">
        <w:rPr>
          <w:lang w:eastAsia="en-US"/>
        </w:rPr>
        <w:t>based on Breiman’s suggestions</w:t>
      </w:r>
      <w:r w:rsidR="003D5498">
        <w:rPr>
          <w:lang w:eastAsia="en-US"/>
        </w:rPr>
        <w:t xml:space="preserve"> [6]</w:t>
      </w:r>
      <w:r w:rsidR="00B87BEB">
        <w:rPr>
          <w:lang w:eastAsia="en-US"/>
        </w:rPr>
        <w:t>:</w:t>
      </w:r>
      <w:r w:rsidR="00387648">
        <w:rPr>
          <w:lang w:eastAsia="en-US"/>
        </w:rPr>
        <w:br/>
      </w:r>
    </w:p>
    <w:p w:rsidR="00674BB6" w:rsidRDefault="00170E11" w:rsidP="00B87BEB">
      <w:pPr>
        <w:pStyle w:val="ListParagraph"/>
        <w:numPr>
          <w:ilvl w:val="1"/>
          <w:numId w:val="11"/>
        </w:numPr>
        <w:rPr>
          <w:lang w:eastAsia="en-US"/>
        </w:rPr>
      </w:pPr>
      <m:oMath>
        <m:sSub>
          <m:sSubPr>
            <m:ctrlPr>
              <w:rPr>
                <w:rFonts w:ascii="Cambria Math" w:hAnsi="Cambria Math"/>
                <w:i/>
                <w:sz w:val="22"/>
                <w:lang w:eastAsia="en-US"/>
              </w:rPr>
            </m:ctrlPr>
          </m:sSubPr>
          <m:e>
            <m:r>
              <w:rPr>
                <w:rFonts w:ascii="Cambria Math" w:hAnsi="Cambria Math"/>
              </w:rPr>
              <m:t>m</m:t>
            </m:r>
          </m:e>
          <m:sub>
            <m:r>
              <w:rPr>
                <w:rFonts w:ascii="Cambria Math" w:hAnsi="Cambria Math"/>
              </w:rPr>
              <m:t>try</m:t>
            </m:r>
          </m:sub>
        </m:sSub>
        <m:r>
          <w:rPr>
            <w:rFonts w:ascii="Cambria Math" w:hAnsi="Cambria Math"/>
          </w:rPr>
          <m:t>=3</m:t>
        </m:r>
      </m:oMath>
      <w:r w:rsidR="00B87BEB">
        <w:t>, about half of the default value</w:t>
      </w:r>
      <w:r w:rsidR="00D2357F">
        <w:t xml:space="preserve"> for classification</w:t>
      </w:r>
      <w:r w:rsidR="00B87BEB">
        <w:t>;</w:t>
      </w:r>
    </w:p>
    <w:p w:rsidR="00B87BEB" w:rsidRDefault="00170E11" w:rsidP="00B87BEB">
      <w:pPr>
        <w:pStyle w:val="ListParagraph"/>
        <w:numPr>
          <w:ilvl w:val="1"/>
          <w:numId w:val="11"/>
        </w:numPr>
        <w:rPr>
          <w:lang w:eastAsia="en-US"/>
        </w:rPr>
      </w:pPr>
      <m:oMath>
        <m:sSub>
          <m:sSubPr>
            <m:ctrlPr>
              <w:rPr>
                <w:rFonts w:ascii="Cambria Math" w:hAnsi="Cambria Math"/>
                <w:i/>
                <w:sz w:val="22"/>
                <w:lang w:eastAsia="en-US"/>
              </w:rPr>
            </m:ctrlPr>
          </m:sSubPr>
          <m:e>
            <m:r>
              <w:rPr>
                <w:rFonts w:ascii="Cambria Math" w:hAnsi="Cambria Math"/>
              </w:rPr>
              <m:t>m</m:t>
            </m:r>
          </m:e>
          <m:sub>
            <m:r>
              <w:rPr>
                <w:rFonts w:ascii="Cambria Math" w:hAnsi="Cambria Math"/>
              </w:rPr>
              <m:t>try</m:t>
            </m:r>
          </m:sub>
        </m:sSub>
        <m:r>
          <w:rPr>
            <w:rFonts w:ascii="Cambria Math" w:hAnsi="Cambria Math"/>
          </w:rPr>
          <m:t>=5</m:t>
        </m:r>
      </m:oMath>
      <w:r w:rsidR="00B87BEB" w:rsidRPr="001A4143">
        <w:t xml:space="preserve">, </w:t>
      </w:r>
      <w:r w:rsidR="00B87BEB">
        <w:t>default value</w:t>
      </w:r>
      <w:r w:rsidR="001663DC">
        <w:t xml:space="preserve"> for classification</w:t>
      </w:r>
      <w:r w:rsidR="00C313D8">
        <w:t xml:space="preserve"> </w:t>
      </w:r>
      <w:r w:rsidR="001663DC">
        <w:t>(</w:t>
      </w:r>
      <m:oMath>
        <m:rad>
          <m:radPr>
            <m:degHide m:val="1"/>
            <m:ctrlPr>
              <w:rPr>
                <w:rFonts w:ascii="Cambria Math" w:hAnsi="Cambria Math"/>
              </w:rPr>
            </m:ctrlPr>
          </m:radPr>
          <m:deg/>
          <m:e>
            <m:r>
              <w:rPr>
                <w:rFonts w:ascii="Cambria Math" w:hAnsi="Cambria Math"/>
              </w:rPr>
              <m:t>Total number of predictors</m:t>
            </m:r>
          </m:e>
        </m:rad>
      </m:oMath>
      <w:r w:rsidR="001663DC">
        <w:t>)</w:t>
      </w:r>
      <w:r w:rsidR="00B87BEB">
        <w:t>;</w:t>
      </w:r>
    </w:p>
    <w:p w:rsidR="00B87BEB" w:rsidRDefault="00170E11" w:rsidP="00B87BEB">
      <w:pPr>
        <w:pStyle w:val="ListParagraph"/>
        <w:numPr>
          <w:ilvl w:val="1"/>
          <w:numId w:val="11"/>
        </w:numPr>
        <w:rPr>
          <w:lang w:eastAsia="en-US"/>
        </w:rPr>
      </w:pPr>
      <m:oMath>
        <m:sSub>
          <m:sSubPr>
            <m:ctrlPr>
              <w:rPr>
                <w:rFonts w:ascii="Cambria Math" w:hAnsi="Cambria Math"/>
                <w:i/>
                <w:sz w:val="22"/>
                <w:lang w:eastAsia="en-US"/>
              </w:rPr>
            </m:ctrlPr>
          </m:sSubPr>
          <m:e>
            <m:r>
              <w:rPr>
                <w:rFonts w:ascii="Cambria Math" w:hAnsi="Cambria Math"/>
              </w:rPr>
              <m:t>m</m:t>
            </m:r>
          </m:e>
          <m:sub>
            <m:r>
              <w:rPr>
                <w:rFonts w:ascii="Cambria Math" w:hAnsi="Cambria Math"/>
              </w:rPr>
              <m:t>try</m:t>
            </m:r>
          </m:sub>
        </m:sSub>
        <m:r>
          <w:rPr>
            <w:rFonts w:ascii="Cambria Math" w:hAnsi="Cambria Math"/>
          </w:rPr>
          <m:t>=10</m:t>
        </m:r>
      </m:oMath>
      <w:r w:rsidR="00B87BEB">
        <w:t>, twice the default</w:t>
      </w:r>
      <w:r w:rsidR="00D2357F">
        <w:t xml:space="preserve"> for classification</w:t>
      </w:r>
      <w:r w:rsidR="00B87BEB">
        <w:t>;</w:t>
      </w:r>
    </w:p>
    <w:p w:rsidR="000307D4" w:rsidRDefault="000307D4" w:rsidP="007E496E">
      <w:pPr>
        <w:rPr>
          <w:lang w:eastAsia="en-US"/>
        </w:rPr>
      </w:pPr>
      <w:r>
        <w:rPr>
          <w:lang w:eastAsia="en-US"/>
        </w:rPr>
        <w:tab/>
      </w:r>
      <w:r>
        <w:rPr>
          <w:lang w:eastAsia="en-US"/>
        </w:rPr>
        <w:tab/>
      </w:r>
    </w:p>
    <w:p w:rsidR="000307D4" w:rsidRDefault="000307D4" w:rsidP="000307D4">
      <w:pPr>
        <w:pStyle w:val="Caption"/>
        <w:keepNext/>
      </w:pPr>
      <w:bookmarkStart w:id="284" w:name="_Ref415873396"/>
      <w:bookmarkStart w:id="285" w:name="_Toc416107851"/>
      <w:r>
        <w:t xml:space="preserve">Table </w:t>
      </w:r>
      <w:fldSimple w:instr=" SEQ Table \* ARABIC ">
        <w:r w:rsidR="002C2BDA">
          <w:rPr>
            <w:noProof/>
          </w:rPr>
          <w:t>1</w:t>
        </w:r>
      </w:fldSimple>
      <w:bookmarkEnd w:id="284"/>
      <w:r>
        <w:t xml:space="preserve"> RF OOB error rate at different subset size of predictors randomly sampled at each split with </w:t>
      </w:r>
      <w:r w:rsidR="007E496E">
        <w:t xml:space="preserve">the </w:t>
      </w:r>
      <w:r>
        <w:t>number of trees fixed at 1000.</w:t>
      </w:r>
      <w:bookmarkEnd w:id="285"/>
    </w:p>
    <w:tbl>
      <w:tblPr>
        <w:tblStyle w:val="LightGrid"/>
        <w:tblW w:w="0" w:type="auto"/>
        <w:jc w:val="center"/>
        <w:tblLook w:val="04A0" w:firstRow="1" w:lastRow="0" w:firstColumn="1" w:lastColumn="0" w:noHBand="0" w:noVBand="1"/>
      </w:tblPr>
      <w:tblGrid>
        <w:gridCol w:w="875"/>
        <w:gridCol w:w="1254"/>
        <w:gridCol w:w="1859"/>
        <w:gridCol w:w="1710"/>
      </w:tblGrid>
      <w:tr w:rsidR="000307D4" w:rsidTr="005128FF">
        <w:trPr>
          <w:cnfStyle w:val="100000000000" w:firstRow="1" w:lastRow="0" w:firstColumn="0" w:lastColumn="0" w:oddVBand="0" w:evenVBand="0" w:oddHBand="0" w:evenHBand="0" w:firstRowFirstColumn="0" w:firstRowLastColumn="0" w:lastRowFirstColumn="0" w:lastRowLastColumn="0"/>
          <w:trHeight w:val="560"/>
          <w:jc w:val="center"/>
        </w:trPr>
        <w:tc>
          <w:tcPr>
            <w:cnfStyle w:val="001000000000" w:firstRow="0" w:lastRow="0" w:firstColumn="1" w:lastColumn="0" w:oddVBand="0" w:evenVBand="0" w:oddHBand="0" w:evenHBand="0" w:firstRowFirstColumn="0" w:firstRowLastColumn="0" w:lastRowFirstColumn="0" w:lastRowLastColumn="0"/>
            <w:tcW w:w="875" w:type="dxa"/>
            <w:vAlign w:val="center"/>
          </w:tcPr>
          <w:p w:rsidR="000307D4" w:rsidRPr="00F8704B" w:rsidRDefault="00170E11" w:rsidP="005128FF">
            <w:pPr>
              <w:pStyle w:val="ListParagraph"/>
              <w:adjustRightInd/>
              <w:snapToGrid w:val="0"/>
              <w:spacing w:before="0" w:after="0"/>
              <w:ind w:left="0"/>
              <w:contextualSpacing w:val="0"/>
              <w:jc w:val="center"/>
              <w:rPr>
                <w:lang w:eastAsia="en-US"/>
              </w:rPr>
            </w:pPr>
            <m:oMathPara>
              <m:oMath>
                <m:sSub>
                  <m:sSubPr>
                    <m:ctrlPr>
                      <w:rPr>
                        <w:rFonts w:ascii="Cambria Math" w:hAnsi="Cambria Math"/>
                        <w:i/>
                        <w:sz w:val="22"/>
                        <w:lang w:eastAsia="en-US"/>
                      </w:rPr>
                    </m:ctrlPr>
                  </m:sSubPr>
                  <m:e>
                    <m:r>
                      <m:rPr>
                        <m:sty m:val="bi"/>
                      </m:rPr>
                      <w:rPr>
                        <w:rFonts w:ascii="Cambria Math" w:hAnsi="Cambria Math"/>
                      </w:rPr>
                      <m:t>m</m:t>
                    </m:r>
                  </m:e>
                  <m:sub>
                    <m:r>
                      <m:rPr>
                        <m:sty m:val="bi"/>
                      </m:rPr>
                      <w:rPr>
                        <w:rFonts w:ascii="Cambria Math" w:hAnsi="Cambria Math"/>
                      </w:rPr>
                      <m:t>try</m:t>
                    </m:r>
                  </m:sub>
                </m:sSub>
              </m:oMath>
            </m:oMathPara>
          </w:p>
        </w:tc>
        <w:tc>
          <w:tcPr>
            <w:tcW w:w="1254" w:type="dxa"/>
            <w:vAlign w:val="center"/>
          </w:tcPr>
          <w:p w:rsidR="000307D4" w:rsidRPr="00F2716D" w:rsidRDefault="000307D4" w:rsidP="005128FF">
            <w:pPr>
              <w:pStyle w:val="ListParagraph"/>
              <w:adjustRightInd/>
              <w:snapToGrid w:val="0"/>
              <w:spacing w:before="0" w:after="0"/>
              <w:ind w:left="0"/>
              <w:contextualSpacing w:val="0"/>
              <w:jc w:val="center"/>
              <w:cnfStyle w:val="100000000000" w:firstRow="1" w:lastRow="0" w:firstColumn="0" w:lastColumn="0" w:oddVBand="0" w:evenVBand="0" w:oddHBand="0" w:evenHBand="0" w:firstRowFirstColumn="0" w:firstRowLastColumn="0" w:lastRowFirstColumn="0" w:lastRowLastColumn="0"/>
              <w:rPr>
                <w:lang w:eastAsia="en-US"/>
              </w:rPr>
            </w:pPr>
            <w:r w:rsidRPr="00F2716D">
              <w:rPr>
                <w:lang w:eastAsia="en-US"/>
              </w:rPr>
              <w:t>Overall</w:t>
            </w:r>
            <w:r w:rsidR="002C2BDA">
              <w:rPr>
                <w:lang w:eastAsia="en-US"/>
              </w:rPr>
              <w:br/>
              <w:t>Error rate</w:t>
            </w:r>
          </w:p>
        </w:tc>
        <w:tc>
          <w:tcPr>
            <w:tcW w:w="1859" w:type="dxa"/>
            <w:vAlign w:val="center"/>
          </w:tcPr>
          <w:p w:rsidR="000307D4" w:rsidRPr="00F2716D" w:rsidRDefault="000307D4" w:rsidP="005128FF">
            <w:pPr>
              <w:pStyle w:val="ListParagraph"/>
              <w:adjustRightInd/>
              <w:snapToGrid w:val="0"/>
              <w:spacing w:before="0" w:after="0"/>
              <w:ind w:left="0"/>
              <w:contextualSpacing w:val="0"/>
              <w:jc w:val="center"/>
              <w:cnfStyle w:val="100000000000" w:firstRow="1" w:lastRow="0" w:firstColumn="0" w:lastColumn="0" w:oddVBand="0" w:evenVBand="0" w:oddHBand="0" w:evenHBand="0" w:firstRowFirstColumn="0" w:firstRowLastColumn="0" w:lastRowFirstColumn="0" w:lastRowLastColumn="0"/>
              <w:rPr>
                <w:lang w:eastAsia="en-US"/>
              </w:rPr>
            </w:pPr>
            <w:r w:rsidRPr="00F2716D">
              <w:rPr>
                <w:lang w:eastAsia="en-US"/>
              </w:rPr>
              <w:t>~Q1</w:t>
            </w:r>
            <w:r w:rsidRPr="00F2716D">
              <w:rPr>
                <w:lang w:eastAsia="en-US"/>
              </w:rPr>
              <w:br/>
              <w:t>(false negative)</w:t>
            </w:r>
          </w:p>
        </w:tc>
        <w:tc>
          <w:tcPr>
            <w:tcW w:w="1710" w:type="dxa"/>
            <w:vAlign w:val="center"/>
          </w:tcPr>
          <w:p w:rsidR="000307D4" w:rsidRPr="00F2716D" w:rsidRDefault="000307D4" w:rsidP="005128FF">
            <w:pPr>
              <w:pStyle w:val="ListParagraph"/>
              <w:adjustRightInd/>
              <w:snapToGrid w:val="0"/>
              <w:spacing w:before="0" w:after="0"/>
              <w:ind w:left="0"/>
              <w:contextualSpacing w:val="0"/>
              <w:jc w:val="center"/>
              <w:cnfStyle w:val="100000000000" w:firstRow="1" w:lastRow="0" w:firstColumn="0" w:lastColumn="0" w:oddVBand="0" w:evenVBand="0" w:oddHBand="0" w:evenHBand="0" w:firstRowFirstColumn="0" w:firstRowLastColumn="0" w:lastRowFirstColumn="0" w:lastRowLastColumn="0"/>
              <w:rPr>
                <w:lang w:eastAsia="en-US"/>
              </w:rPr>
            </w:pPr>
            <w:r w:rsidRPr="00F2716D">
              <w:rPr>
                <w:lang w:eastAsia="en-US"/>
              </w:rPr>
              <w:t xml:space="preserve">Q1 </w:t>
            </w:r>
            <w:r w:rsidRPr="00F2716D">
              <w:rPr>
                <w:lang w:eastAsia="en-US"/>
              </w:rPr>
              <w:br/>
              <w:t>(false positive)</w:t>
            </w:r>
          </w:p>
        </w:tc>
      </w:tr>
      <w:tr w:rsidR="000307D4" w:rsidTr="005128FF">
        <w:trPr>
          <w:cnfStyle w:val="000000100000" w:firstRow="0" w:lastRow="0" w:firstColumn="0" w:lastColumn="0" w:oddVBand="0" w:evenVBand="0" w:oddHBand="1" w:evenHBand="0" w:firstRowFirstColumn="0" w:firstRowLastColumn="0" w:lastRowFirstColumn="0" w:lastRowLastColumn="0"/>
          <w:trHeight w:val="560"/>
          <w:jc w:val="center"/>
        </w:trPr>
        <w:tc>
          <w:tcPr>
            <w:cnfStyle w:val="001000000000" w:firstRow="0" w:lastRow="0" w:firstColumn="1" w:lastColumn="0" w:oddVBand="0" w:evenVBand="0" w:oddHBand="0" w:evenHBand="0" w:firstRowFirstColumn="0" w:firstRowLastColumn="0" w:lastRowFirstColumn="0" w:lastRowLastColumn="0"/>
            <w:tcW w:w="875" w:type="dxa"/>
            <w:vAlign w:val="center"/>
          </w:tcPr>
          <w:p w:rsidR="000307D4" w:rsidRPr="00F2716D" w:rsidRDefault="000307D4" w:rsidP="005128FF">
            <w:pPr>
              <w:pStyle w:val="ListParagraph"/>
              <w:adjustRightInd/>
              <w:snapToGrid w:val="0"/>
              <w:spacing w:before="0" w:after="0"/>
              <w:ind w:left="0"/>
              <w:contextualSpacing w:val="0"/>
              <w:jc w:val="center"/>
              <w:rPr>
                <w:b w:val="0"/>
                <w:lang w:eastAsia="en-US"/>
              </w:rPr>
            </w:pPr>
            <w:r w:rsidRPr="00F2716D">
              <w:rPr>
                <w:b w:val="0"/>
                <w:lang w:eastAsia="en-US"/>
              </w:rPr>
              <w:t>3</w:t>
            </w:r>
          </w:p>
        </w:tc>
        <w:tc>
          <w:tcPr>
            <w:tcW w:w="1254" w:type="dxa"/>
            <w:vAlign w:val="center"/>
          </w:tcPr>
          <w:p w:rsidR="000307D4" w:rsidRDefault="000307D4" w:rsidP="005128FF">
            <w:pPr>
              <w:pStyle w:val="ListParagraph"/>
              <w:adjustRightInd/>
              <w:snapToGrid w:val="0"/>
              <w:spacing w:before="0" w:after="0"/>
              <w:ind w:left="0"/>
              <w:contextualSpacing w:val="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0.1311</w:t>
            </w:r>
          </w:p>
        </w:tc>
        <w:tc>
          <w:tcPr>
            <w:tcW w:w="1859" w:type="dxa"/>
            <w:vAlign w:val="center"/>
          </w:tcPr>
          <w:p w:rsidR="000307D4" w:rsidRDefault="000307D4" w:rsidP="005128FF">
            <w:pPr>
              <w:pStyle w:val="ListParagraph"/>
              <w:adjustRightInd/>
              <w:snapToGrid w:val="0"/>
              <w:spacing w:before="0" w:after="0"/>
              <w:ind w:left="0"/>
              <w:contextualSpacing w:val="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0.0770</w:t>
            </w:r>
          </w:p>
        </w:tc>
        <w:tc>
          <w:tcPr>
            <w:tcW w:w="1710" w:type="dxa"/>
            <w:vAlign w:val="center"/>
          </w:tcPr>
          <w:p w:rsidR="000307D4" w:rsidRDefault="000307D4" w:rsidP="005128FF">
            <w:pPr>
              <w:pStyle w:val="ListParagraph"/>
              <w:adjustRightInd/>
              <w:snapToGrid w:val="0"/>
              <w:spacing w:before="0" w:after="0"/>
              <w:ind w:left="0"/>
              <w:contextualSpacing w:val="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0.2933</w:t>
            </w:r>
          </w:p>
        </w:tc>
      </w:tr>
      <w:tr w:rsidR="000307D4" w:rsidTr="005128FF">
        <w:trPr>
          <w:cnfStyle w:val="000000010000" w:firstRow="0" w:lastRow="0" w:firstColumn="0" w:lastColumn="0" w:oddVBand="0" w:evenVBand="0" w:oddHBand="0" w:evenHBand="1" w:firstRowFirstColumn="0" w:firstRowLastColumn="0" w:lastRowFirstColumn="0" w:lastRowLastColumn="0"/>
          <w:trHeight w:val="560"/>
          <w:jc w:val="center"/>
        </w:trPr>
        <w:tc>
          <w:tcPr>
            <w:cnfStyle w:val="001000000000" w:firstRow="0" w:lastRow="0" w:firstColumn="1" w:lastColumn="0" w:oddVBand="0" w:evenVBand="0" w:oddHBand="0" w:evenHBand="0" w:firstRowFirstColumn="0" w:firstRowLastColumn="0" w:lastRowFirstColumn="0" w:lastRowLastColumn="0"/>
            <w:tcW w:w="875" w:type="dxa"/>
            <w:vAlign w:val="center"/>
          </w:tcPr>
          <w:p w:rsidR="000307D4" w:rsidRPr="00F2716D" w:rsidRDefault="000307D4" w:rsidP="005128FF">
            <w:pPr>
              <w:pStyle w:val="ListParagraph"/>
              <w:adjustRightInd/>
              <w:snapToGrid w:val="0"/>
              <w:spacing w:before="0" w:after="0"/>
              <w:ind w:left="0"/>
              <w:contextualSpacing w:val="0"/>
              <w:jc w:val="center"/>
              <w:rPr>
                <w:lang w:eastAsia="en-US"/>
              </w:rPr>
            </w:pPr>
            <w:r w:rsidRPr="00F2716D">
              <w:rPr>
                <w:lang w:eastAsia="en-US"/>
              </w:rPr>
              <w:t>5</w:t>
            </w:r>
          </w:p>
        </w:tc>
        <w:tc>
          <w:tcPr>
            <w:tcW w:w="1254" w:type="dxa"/>
            <w:vAlign w:val="center"/>
          </w:tcPr>
          <w:p w:rsidR="000307D4" w:rsidRPr="00F2716D" w:rsidRDefault="000307D4" w:rsidP="005128FF">
            <w:pPr>
              <w:pStyle w:val="ListParagraph"/>
              <w:adjustRightInd/>
              <w:snapToGrid w:val="0"/>
              <w:spacing w:before="0" w:after="0"/>
              <w:ind w:left="0"/>
              <w:contextualSpacing w:val="0"/>
              <w:jc w:val="center"/>
              <w:cnfStyle w:val="000000010000" w:firstRow="0" w:lastRow="0" w:firstColumn="0" w:lastColumn="0" w:oddVBand="0" w:evenVBand="0" w:oddHBand="0" w:evenHBand="1" w:firstRowFirstColumn="0" w:firstRowLastColumn="0" w:lastRowFirstColumn="0" w:lastRowLastColumn="0"/>
              <w:rPr>
                <w:b/>
                <w:lang w:eastAsia="en-US"/>
              </w:rPr>
            </w:pPr>
            <w:r w:rsidRPr="00F2716D">
              <w:rPr>
                <w:b/>
                <w:lang w:eastAsia="en-US"/>
              </w:rPr>
              <w:t>0.1307</w:t>
            </w:r>
          </w:p>
        </w:tc>
        <w:tc>
          <w:tcPr>
            <w:tcW w:w="1859" w:type="dxa"/>
            <w:vAlign w:val="center"/>
          </w:tcPr>
          <w:p w:rsidR="000307D4" w:rsidRPr="00F2716D" w:rsidRDefault="000307D4" w:rsidP="005128FF">
            <w:pPr>
              <w:pStyle w:val="ListParagraph"/>
              <w:adjustRightInd/>
              <w:snapToGrid w:val="0"/>
              <w:spacing w:before="0" w:after="0"/>
              <w:ind w:left="0"/>
              <w:contextualSpacing w:val="0"/>
              <w:jc w:val="center"/>
              <w:cnfStyle w:val="000000010000" w:firstRow="0" w:lastRow="0" w:firstColumn="0" w:lastColumn="0" w:oddVBand="0" w:evenVBand="0" w:oddHBand="0" w:evenHBand="1" w:firstRowFirstColumn="0" w:firstRowLastColumn="0" w:lastRowFirstColumn="0" w:lastRowLastColumn="0"/>
              <w:rPr>
                <w:b/>
                <w:lang w:eastAsia="en-US"/>
              </w:rPr>
            </w:pPr>
            <w:r w:rsidRPr="00F2716D">
              <w:rPr>
                <w:b/>
                <w:lang w:eastAsia="en-US"/>
              </w:rPr>
              <w:t>0.0760</w:t>
            </w:r>
          </w:p>
        </w:tc>
        <w:tc>
          <w:tcPr>
            <w:tcW w:w="1710" w:type="dxa"/>
            <w:vAlign w:val="center"/>
          </w:tcPr>
          <w:p w:rsidR="000307D4" w:rsidRPr="00F2716D" w:rsidRDefault="000307D4" w:rsidP="005128FF">
            <w:pPr>
              <w:pStyle w:val="ListParagraph"/>
              <w:adjustRightInd/>
              <w:snapToGrid w:val="0"/>
              <w:spacing w:before="0" w:after="0"/>
              <w:ind w:left="0"/>
              <w:contextualSpacing w:val="0"/>
              <w:jc w:val="center"/>
              <w:cnfStyle w:val="000000010000" w:firstRow="0" w:lastRow="0" w:firstColumn="0" w:lastColumn="0" w:oddVBand="0" w:evenVBand="0" w:oddHBand="0" w:evenHBand="1" w:firstRowFirstColumn="0" w:firstRowLastColumn="0" w:lastRowFirstColumn="0" w:lastRowLastColumn="0"/>
              <w:rPr>
                <w:b/>
                <w:lang w:eastAsia="en-US"/>
              </w:rPr>
            </w:pPr>
            <w:r w:rsidRPr="00F2716D">
              <w:rPr>
                <w:b/>
                <w:lang w:eastAsia="en-US"/>
              </w:rPr>
              <w:t>0.2948</w:t>
            </w:r>
          </w:p>
        </w:tc>
      </w:tr>
      <w:tr w:rsidR="000307D4" w:rsidTr="005128FF">
        <w:trPr>
          <w:cnfStyle w:val="000000100000" w:firstRow="0" w:lastRow="0" w:firstColumn="0" w:lastColumn="0" w:oddVBand="0" w:evenVBand="0" w:oddHBand="1" w:evenHBand="0" w:firstRowFirstColumn="0" w:firstRowLastColumn="0" w:lastRowFirstColumn="0" w:lastRowLastColumn="0"/>
          <w:trHeight w:val="560"/>
          <w:jc w:val="center"/>
        </w:trPr>
        <w:tc>
          <w:tcPr>
            <w:cnfStyle w:val="001000000000" w:firstRow="0" w:lastRow="0" w:firstColumn="1" w:lastColumn="0" w:oddVBand="0" w:evenVBand="0" w:oddHBand="0" w:evenHBand="0" w:firstRowFirstColumn="0" w:firstRowLastColumn="0" w:lastRowFirstColumn="0" w:lastRowLastColumn="0"/>
            <w:tcW w:w="875" w:type="dxa"/>
            <w:vAlign w:val="center"/>
          </w:tcPr>
          <w:p w:rsidR="000307D4" w:rsidRPr="00F2716D" w:rsidRDefault="000307D4" w:rsidP="005128FF">
            <w:pPr>
              <w:pStyle w:val="ListParagraph"/>
              <w:adjustRightInd/>
              <w:snapToGrid w:val="0"/>
              <w:spacing w:before="0" w:after="0"/>
              <w:ind w:left="0"/>
              <w:contextualSpacing w:val="0"/>
              <w:jc w:val="center"/>
              <w:rPr>
                <w:b w:val="0"/>
                <w:lang w:eastAsia="en-US"/>
              </w:rPr>
            </w:pPr>
            <w:r w:rsidRPr="00F2716D">
              <w:rPr>
                <w:b w:val="0"/>
                <w:lang w:eastAsia="en-US"/>
              </w:rPr>
              <w:t>10</w:t>
            </w:r>
          </w:p>
        </w:tc>
        <w:tc>
          <w:tcPr>
            <w:tcW w:w="1254" w:type="dxa"/>
            <w:vAlign w:val="center"/>
          </w:tcPr>
          <w:p w:rsidR="000307D4" w:rsidRDefault="000307D4" w:rsidP="005128FF">
            <w:pPr>
              <w:pStyle w:val="ListParagraph"/>
              <w:adjustRightInd/>
              <w:snapToGrid w:val="0"/>
              <w:spacing w:before="0" w:after="0"/>
              <w:ind w:left="0"/>
              <w:contextualSpacing w:val="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0.1311</w:t>
            </w:r>
          </w:p>
        </w:tc>
        <w:tc>
          <w:tcPr>
            <w:tcW w:w="1859" w:type="dxa"/>
            <w:vAlign w:val="center"/>
          </w:tcPr>
          <w:p w:rsidR="000307D4" w:rsidRDefault="000307D4" w:rsidP="005128FF">
            <w:pPr>
              <w:pStyle w:val="ListParagraph"/>
              <w:adjustRightInd/>
              <w:snapToGrid w:val="0"/>
              <w:spacing w:before="0" w:after="0"/>
              <w:ind w:left="0"/>
              <w:contextualSpacing w:val="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0.0755</w:t>
            </w:r>
          </w:p>
        </w:tc>
        <w:tc>
          <w:tcPr>
            <w:tcW w:w="1710" w:type="dxa"/>
            <w:vAlign w:val="center"/>
          </w:tcPr>
          <w:p w:rsidR="000307D4" w:rsidRDefault="000307D4" w:rsidP="005128FF">
            <w:pPr>
              <w:pStyle w:val="ListParagraph"/>
              <w:adjustRightInd/>
              <w:snapToGrid w:val="0"/>
              <w:spacing w:before="0" w:after="0"/>
              <w:ind w:left="0"/>
              <w:contextualSpacing w:val="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0.2979</w:t>
            </w:r>
          </w:p>
        </w:tc>
      </w:tr>
    </w:tbl>
    <w:p w:rsidR="007E496E" w:rsidRDefault="007E496E" w:rsidP="007E496E">
      <w:pPr>
        <w:pStyle w:val="ListParagraph"/>
        <w:rPr>
          <w:lang w:eastAsia="en-US"/>
        </w:rPr>
      </w:pPr>
      <w:r>
        <w:rPr>
          <w:lang w:eastAsia="en-US"/>
        </w:rPr>
        <w:lastRenderedPageBreak/>
        <w:t xml:space="preserve">The results are summarized in </w:t>
      </w:r>
      <w:r>
        <w:rPr>
          <w:lang w:eastAsia="en-US"/>
        </w:rPr>
        <w:fldChar w:fldCharType="begin"/>
      </w:r>
      <w:r>
        <w:rPr>
          <w:lang w:eastAsia="en-US"/>
        </w:rPr>
        <w:instrText xml:space="preserve"> REF _Ref415873396 \h </w:instrText>
      </w:r>
      <w:r>
        <w:rPr>
          <w:lang w:eastAsia="en-US"/>
        </w:rPr>
      </w:r>
      <w:r>
        <w:rPr>
          <w:lang w:eastAsia="en-US"/>
        </w:rPr>
        <w:fldChar w:fldCharType="separate"/>
      </w:r>
      <w:r>
        <w:t xml:space="preserve">Table </w:t>
      </w:r>
      <w:r>
        <w:rPr>
          <w:noProof/>
        </w:rPr>
        <w:t>1</w:t>
      </w:r>
      <w:r>
        <w:rPr>
          <w:lang w:eastAsia="en-US"/>
        </w:rPr>
        <w:fldChar w:fldCharType="end"/>
      </w:r>
      <w:r>
        <w:rPr>
          <w:lang w:eastAsia="en-US"/>
        </w:rPr>
        <w:t xml:space="preserve">. It shows the error rates are all very similar at the three testing size, with </w:t>
      </w:r>
      <m:oMath>
        <m:sSub>
          <m:sSubPr>
            <m:ctrlPr>
              <w:rPr>
                <w:rFonts w:ascii="Cambria Math" w:hAnsi="Cambria Math"/>
                <w:i/>
                <w:sz w:val="22"/>
                <w:lang w:eastAsia="en-US"/>
              </w:rPr>
            </m:ctrlPr>
          </m:sSubPr>
          <m:e>
            <m:r>
              <w:rPr>
                <w:rFonts w:ascii="Cambria Math" w:hAnsi="Cambria Math"/>
              </w:rPr>
              <m:t>m</m:t>
            </m:r>
          </m:e>
          <m:sub>
            <m:r>
              <w:rPr>
                <w:rFonts w:ascii="Cambria Math" w:hAnsi="Cambria Math"/>
              </w:rPr>
              <m:t>try</m:t>
            </m:r>
          </m:sub>
        </m:sSub>
        <m:r>
          <w:rPr>
            <w:rFonts w:ascii="Cambria Math" w:hAnsi="Cambria Math"/>
          </w:rPr>
          <m:t>=5</m:t>
        </m:r>
      </m:oMath>
      <w:r>
        <w:t xml:space="preserve"> achieving slightly smaller </w:t>
      </w:r>
      <w:r w:rsidR="00387648">
        <w:t xml:space="preserve">value, thereafter, </w:t>
      </w:r>
      <m:oMath>
        <m:sSub>
          <m:sSubPr>
            <m:ctrlPr>
              <w:rPr>
                <w:rFonts w:ascii="Cambria Math" w:hAnsi="Cambria Math"/>
                <w:i/>
                <w:sz w:val="22"/>
                <w:lang w:eastAsia="en-US"/>
              </w:rPr>
            </m:ctrlPr>
          </m:sSubPr>
          <m:e>
            <m:r>
              <w:rPr>
                <w:rFonts w:ascii="Cambria Math" w:hAnsi="Cambria Math"/>
              </w:rPr>
              <m:t>m</m:t>
            </m:r>
          </m:e>
          <m:sub>
            <m:r>
              <w:rPr>
                <w:rFonts w:ascii="Cambria Math" w:hAnsi="Cambria Math"/>
              </w:rPr>
              <m:t>try</m:t>
            </m:r>
          </m:sub>
        </m:sSub>
      </m:oMath>
      <w:r w:rsidR="00387648">
        <w:rPr>
          <w:b/>
          <w:sz w:val="22"/>
          <w:lang w:eastAsia="en-US"/>
        </w:rPr>
        <w:t xml:space="preserve"> </w:t>
      </w:r>
      <w:r w:rsidR="00387648">
        <w:rPr>
          <w:lang w:eastAsia="en-US"/>
        </w:rPr>
        <w:t xml:space="preserve">is set </w:t>
      </w:r>
      <w:r w:rsidR="00947B2C">
        <w:rPr>
          <w:lang w:eastAsia="en-US"/>
        </w:rPr>
        <w:t>as</w:t>
      </w:r>
      <w:r w:rsidR="00387648">
        <w:rPr>
          <w:lang w:eastAsia="en-US"/>
        </w:rPr>
        <w:t xml:space="preserve"> 5 for this study.</w:t>
      </w:r>
    </w:p>
    <w:p w:rsidR="00452782" w:rsidRPr="00C7785D" w:rsidRDefault="00452782" w:rsidP="001A2B6D">
      <w:pPr>
        <w:pStyle w:val="ListParagraph"/>
        <w:rPr>
          <w:lang w:eastAsia="en-US"/>
        </w:rPr>
      </w:pPr>
    </w:p>
    <w:p w:rsidR="00C7785D" w:rsidRDefault="00C7785D" w:rsidP="009E0407">
      <w:pPr>
        <w:pStyle w:val="Heading4"/>
      </w:pPr>
      <w:bookmarkStart w:id="286" w:name="_Ref416012126"/>
      <w:r>
        <w:t>Variable importance</w:t>
      </w:r>
      <w:bookmarkEnd w:id="286"/>
    </w:p>
    <w:p w:rsidR="000F036E" w:rsidRDefault="0079526C" w:rsidP="000F036E">
      <w:r>
        <w:t xml:space="preserve">There are two variable importance measures in the RF algorithm, namely </w:t>
      </w:r>
      <w:r w:rsidRPr="0079526C">
        <w:rPr>
          <w:i/>
        </w:rPr>
        <w:t xml:space="preserve">permutation importance </w:t>
      </w:r>
      <w:r>
        <w:t xml:space="preserve">and </w:t>
      </w:r>
      <w:r w:rsidRPr="0079526C">
        <w:rPr>
          <w:i/>
        </w:rPr>
        <w:t>Gini importance</w:t>
      </w:r>
      <w:r>
        <w:t>.</w:t>
      </w:r>
    </w:p>
    <w:p w:rsidR="00343BCA" w:rsidRDefault="00343BCA" w:rsidP="000F036E"/>
    <w:p w:rsidR="0079526C" w:rsidRDefault="0079526C" w:rsidP="0079526C">
      <w:pPr>
        <w:pStyle w:val="ListParagraph"/>
        <w:numPr>
          <w:ilvl w:val="0"/>
          <w:numId w:val="11"/>
        </w:numPr>
      </w:pPr>
      <w:r>
        <w:t>Permutation importance</w:t>
      </w:r>
    </w:p>
    <w:p w:rsidR="0079526C" w:rsidRDefault="0079526C" w:rsidP="00946136">
      <w:pPr>
        <w:ind w:left="720"/>
      </w:pPr>
      <w:r>
        <w:t>This measure estimate</w:t>
      </w:r>
      <w:r w:rsidR="00B30E2C">
        <w:t>s</w:t>
      </w:r>
      <w:r>
        <w:t xml:space="preserve"> the importance of a </w:t>
      </w:r>
      <w:r w:rsidR="00B30E2C">
        <w:t>predictor</w:t>
      </w:r>
      <w:r>
        <w:t xml:space="preserve"> by checking how much prediction error</w:t>
      </w:r>
      <w:r w:rsidR="00946136">
        <w:t xml:space="preserve"> (misclassification rate for classification and MSE for regression) </w:t>
      </w:r>
      <w:r>
        <w:t>in</w:t>
      </w:r>
      <w:r w:rsidR="00B30E2C">
        <w:t>creases when OOB data for that predictor is permutated while all other predictors are unchanged.</w:t>
      </w:r>
      <w:r w:rsidR="006E4301">
        <w:t xml:space="preserve"> </w:t>
      </w:r>
      <w:r w:rsidR="00946136">
        <w:t xml:space="preserve"> To get stable results, the RF was run 50 times on the Eagle Ford data set, and the average importance scores for each predictor were obtained and </w:t>
      </w:r>
      <w:r w:rsidR="00343BCA">
        <w:t xml:space="preserve">summarized in </w:t>
      </w:r>
      <w:r w:rsidR="00343BCA">
        <w:fldChar w:fldCharType="begin"/>
      </w:r>
      <w:r w:rsidR="00343BCA">
        <w:instrText xml:space="preserve"> REF _Ref415913433 \h </w:instrText>
      </w:r>
      <w:r w:rsidR="00343BCA">
        <w:fldChar w:fldCharType="separate"/>
      </w:r>
      <w:r w:rsidR="00343BCA">
        <w:t xml:space="preserve">Figure </w:t>
      </w:r>
      <w:r w:rsidR="00343BCA">
        <w:rPr>
          <w:noProof/>
        </w:rPr>
        <w:t>6</w:t>
      </w:r>
      <w:r w:rsidR="00343BCA">
        <w:fldChar w:fldCharType="end"/>
      </w:r>
      <w:r w:rsidR="00343BCA">
        <w:t>.</w:t>
      </w:r>
      <w:r w:rsidR="00E14742">
        <w:t xml:space="preserve"> The top 5 important predictors are Ro</w:t>
      </w:r>
      <w:r w:rsidR="0059394B">
        <w:t xml:space="preserve"> calculated, Tmax, True vertical depth, GRI w</w:t>
      </w:r>
      <w:r w:rsidR="00E14742">
        <w:t>ater</w:t>
      </w:r>
      <w:r w:rsidR="0059394B">
        <w:t xml:space="preserve"> f</w:t>
      </w:r>
      <w:r w:rsidR="00E14742">
        <w:t>illed</w:t>
      </w:r>
      <w:r w:rsidR="0059394B">
        <w:t xml:space="preserve"> p</w:t>
      </w:r>
      <w:r w:rsidR="00E14742">
        <w:t>orosity and S2.</w:t>
      </w:r>
    </w:p>
    <w:p w:rsidR="00343BCA" w:rsidRDefault="00343BCA" w:rsidP="00946136">
      <w:pPr>
        <w:ind w:left="720"/>
      </w:pPr>
    </w:p>
    <w:p w:rsidR="00343BCA" w:rsidRDefault="00343BCA" w:rsidP="00343BCA">
      <w:pPr>
        <w:keepNext/>
        <w:ind w:left="720"/>
      </w:pPr>
      <w:r>
        <w:rPr>
          <w:noProof/>
          <w:lang w:eastAsia="zh-CN"/>
        </w:rPr>
        <w:drawing>
          <wp:inline distT="0" distB="0" distL="0" distR="0" wp14:anchorId="609CEC53" wp14:editId="7F231905">
            <wp:extent cx="5589634" cy="3723437"/>
            <wp:effectExtent l="0" t="0" r="0" b="0"/>
            <wp:docPr id="12" name="Picture 12" descr="C:\Users\Mingqi.Wu\Desktop\var_imp_accy_50rep_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ngqi.Wu\Desktop\var_imp_accy_50rep_avg.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586197" cy="3721147"/>
                    </a:xfrm>
                    <a:prstGeom prst="rect">
                      <a:avLst/>
                    </a:prstGeom>
                    <a:noFill/>
                    <a:ln>
                      <a:noFill/>
                    </a:ln>
                  </pic:spPr>
                </pic:pic>
              </a:graphicData>
            </a:graphic>
          </wp:inline>
        </w:drawing>
      </w:r>
    </w:p>
    <w:p w:rsidR="00343BCA" w:rsidRDefault="00343BCA" w:rsidP="00343BCA">
      <w:pPr>
        <w:pStyle w:val="Caption"/>
      </w:pPr>
    </w:p>
    <w:p w:rsidR="00343BCA" w:rsidRDefault="00343BCA" w:rsidP="00343BCA">
      <w:pPr>
        <w:pStyle w:val="Caption"/>
      </w:pPr>
      <w:bookmarkStart w:id="287" w:name="_Ref415913433"/>
      <w:bookmarkStart w:id="288" w:name="_Toc416107867"/>
      <w:r>
        <w:t xml:space="preserve">Figure </w:t>
      </w:r>
      <w:fldSimple w:instr=" SEQ Figure \* ARABIC ">
        <w:r w:rsidR="00A917D8">
          <w:rPr>
            <w:noProof/>
          </w:rPr>
          <w:t>6</w:t>
        </w:r>
      </w:fldSimple>
      <w:bookmarkEnd w:id="287"/>
      <w:r>
        <w:t xml:space="preserve"> A variable importance </w:t>
      </w:r>
      <w:proofErr w:type="gramStart"/>
      <w:r>
        <w:t>plot</w:t>
      </w:r>
      <w:proofErr w:type="gramEnd"/>
      <w:r>
        <w:t xml:space="preserve"> for the EF data set. Variable importance is computed using the permutation importance measure normalized by the maximum score.</w:t>
      </w:r>
      <w:bookmarkEnd w:id="288"/>
    </w:p>
    <w:p w:rsidR="00B30E2C" w:rsidRDefault="00B30E2C" w:rsidP="0079526C">
      <w:pPr>
        <w:ind w:left="720"/>
      </w:pPr>
    </w:p>
    <w:p w:rsidR="00B30E2C" w:rsidRDefault="00B30E2C" w:rsidP="00B30E2C">
      <w:pPr>
        <w:pStyle w:val="ListParagraph"/>
        <w:numPr>
          <w:ilvl w:val="0"/>
          <w:numId w:val="11"/>
        </w:numPr>
      </w:pPr>
      <w:r>
        <w:lastRenderedPageBreak/>
        <w:t>Gini importance</w:t>
      </w:r>
    </w:p>
    <w:p w:rsidR="007C4054" w:rsidRDefault="007C4054" w:rsidP="0079526C">
      <w:pPr>
        <w:ind w:left="720"/>
      </w:pPr>
      <w:r w:rsidRPr="007C4054">
        <w:t>The Gini impurity index is defined as</w:t>
      </w:r>
    </w:p>
    <w:p w:rsidR="00DD4CB4" w:rsidRDefault="00DD4CB4" w:rsidP="0079526C">
      <w:pPr>
        <w:ind w:left="720"/>
      </w:pPr>
    </w:p>
    <w:p w:rsidR="007C4054" w:rsidRPr="00DD4CB4" w:rsidRDefault="007C4054" w:rsidP="00E9746F">
      <w:pPr>
        <w:ind w:left="720"/>
        <w:jc w:val="center"/>
      </w:pPr>
      <m:oMath>
        <m:r>
          <w:rPr>
            <w:rFonts w:ascii="Cambria Math" w:hAnsi="Cambria Math"/>
          </w:rPr>
          <m:t>G=</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oMath>
      <w:r w:rsidR="00E9746F">
        <w:t xml:space="preserve">       (1)</w:t>
      </w:r>
    </w:p>
    <w:p w:rsidR="00DD4CB4" w:rsidRDefault="00DD4CB4" w:rsidP="0079526C">
      <w:pPr>
        <w:ind w:left="720"/>
      </w:pPr>
    </w:p>
    <w:p w:rsidR="00DD4CB4" w:rsidRDefault="00DD4CB4" w:rsidP="00DD4CB4">
      <w:pPr>
        <w:ind w:left="720"/>
      </w:pPr>
      <w:proofErr w:type="gramStart"/>
      <w:r>
        <w:t>where</w:t>
      </w:r>
      <w:proofErr w:type="gramEnd"/>
      <w:r>
        <w:t xml:space="preserve"> </w:t>
      </w:r>
      <m:oMath>
        <m:r>
          <w:rPr>
            <w:rFonts w:ascii="Cambria Math" w:hAnsi="Cambria Math"/>
          </w:rPr>
          <m:t>n</m:t>
        </m:r>
      </m:oMath>
      <w:r>
        <w:t xml:space="preserve"> is the number of classes in target predictor, and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ratio of this class. </w:t>
      </w:r>
      <w:r w:rsidR="00B35493">
        <w:t xml:space="preserve">As described by </w:t>
      </w:r>
      <w:proofErr w:type="spellStart"/>
      <w:r w:rsidR="00B35493" w:rsidRPr="00B35493">
        <w:t>Breiman</w:t>
      </w:r>
      <w:proofErr w:type="spellEnd"/>
      <w:r w:rsidR="00B35493" w:rsidRPr="00B35493">
        <w:t xml:space="preserve"> and Cutler</w:t>
      </w:r>
      <w:r w:rsidR="00B35493">
        <w:t xml:space="preserve"> on their RF website [3], every</w:t>
      </w:r>
      <w:r w:rsidRPr="007C4054">
        <w:t xml:space="preserve"> time a split of a node is made on </w:t>
      </w:r>
      <w:r>
        <w:t>a</w:t>
      </w:r>
      <w:r w:rsidR="00B35493">
        <w:t xml:space="preserve"> variable</w:t>
      </w:r>
      <w:r>
        <w:t>,</w:t>
      </w:r>
      <w:r w:rsidRPr="007C4054">
        <w:t xml:space="preserve"> the gini impurity criterion for the two descendent nodes is less than the parent node. Adding up the gini decreases for each individual variable over all trees in the forest gives a fast variable importance that is often very consistent with the permutation importance measure.</w:t>
      </w:r>
    </w:p>
    <w:p w:rsidR="00E9746F" w:rsidRDefault="00E9746F" w:rsidP="0079526C">
      <w:pPr>
        <w:ind w:left="720"/>
      </w:pPr>
    </w:p>
    <w:p w:rsidR="00E9746F" w:rsidRDefault="00E9746F" w:rsidP="0079526C">
      <w:pPr>
        <w:ind w:left="720"/>
      </w:pPr>
      <w:r>
        <w:t xml:space="preserve">Similar to the permutation importance study, the RF was run 50 times on the Eagle Ford data set, and the average gini importance scores for each predictor were obtained and summarized in </w:t>
      </w:r>
      <w:r>
        <w:fldChar w:fldCharType="begin"/>
      </w:r>
      <w:r>
        <w:instrText xml:space="preserve"> REF _Ref415921898 \h </w:instrText>
      </w:r>
      <w:r>
        <w:fldChar w:fldCharType="separate"/>
      </w:r>
      <w:r>
        <w:t xml:space="preserve">Figure </w:t>
      </w:r>
      <w:r>
        <w:rPr>
          <w:noProof/>
        </w:rPr>
        <w:t>7</w:t>
      </w:r>
      <w:r>
        <w:fldChar w:fldCharType="end"/>
      </w:r>
      <w:r>
        <w:t xml:space="preserve">. The top 5 important predictors are True vertical depth, S3, </w:t>
      </w:r>
      <w:proofErr w:type="spellStart"/>
      <w:r>
        <w:t>Xrd</w:t>
      </w:r>
      <w:proofErr w:type="spellEnd"/>
      <w:r>
        <w:t xml:space="preserve"> Dolomite, GRI Matrix Permeability and </w:t>
      </w:r>
      <w:proofErr w:type="spellStart"/>
      <w:r>
        <w:t>GriTypeParameter</w:t>
      </w:r>
      <w:proofErr w:type="spellEnd"/>
      <w:r>
        <w:t>.</w:t>
      </w:r>
    </w:p>
    <w:p w:rsidR="00E9746F" w:rsidRDefault="00E9746F" w:rsidP="0079526C">
      <w:pPr>
        <w:ind w:left="720"/>
      </w:pPr>
    </w:p>
    <w:p w:rsidR="00E9746F" w:rsidRDefault="00E9746F" w:rsidP="00E9746F">
      <w:pPr>
        <w:keepNext/>
        <w:ind w:left="720"/>
        <w:jc w:val="center"/>
      </w:pPr>
      <w:r>
        <w:rPr>
          <w:noProof/>
          <w:lang w:eastAsia="zh-CN"/>
        </w:rPr>
        <w:drawing>
          <wp:inline distT="0" distB="0" distL="0" distR="0" wp14:anchorId="0083D21A" wp14:editId="5C1FD788">
            <wp:extent cx="5479817" cy="3650285"/>
            <wp:effectExtent l="0" t="0" r="6985" b="7620"/>
            <wp:docPr id="23" name="Picture 23" descr="C:\Users\Mingqi.Wu\Desktop\var_imp_gini_50rep_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ngqi.Wu\Desktop\var_imp_gini_50rep_avg.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77121" cy="3648489"/>
                    </a:xfrm>
                    <a:prstGeom prst="rect">
                      <a:avLst/>
                    </a:prstGeom>
                    <a:noFill/>
                    <a:ln>
                      <a:noFill/>
                    </a:ln>
                  </pic:spPr>
                </pic:pic>
              </a:graphicData>
            </a:graphic>
          </wp:inline>
        </w:drawing>
      </w:r>
    </w:p>
    <w:p w:rsidR="00E9746F" w:rsidRDefault="00E9746F" w:rsidP="00E9746F">
      <w:pPr>
        <w:pStyle w:val="Caption"/>
      </w:pPr>
    </w:p>
    <w:p w:rsidR="00E9746F" w:rsidRDefault="00E9746F" w:rsidP="00E9746F">
      <w:pPr>
        <w:pStyle w:val="Caption"/>
      </w:pPr>
      <w:bookmarkStart w:id="289" w:name="_Ref415921898"/>
      <w:bookmarkStart w:id="290" w:name="_Toc416107868"/>
      <w:r>
        <w:t xml:space="preserve">Figure </w:t>
      </w:r>
      <w:fldSimple w:instr=" SEQ Figure \* ARABIC ">
        <w:r w:rsidR="00A917D8">
          <w:rPr>
            <w:noProof/>
          </w:rPr>
          <w:t>7</w:t>
        </w:r>
      </w:fldSimple>
      <w:bookmarkEnd w:id="289"/>
      <w:r>
        <w:t xml:space="preserve"> </w:t>
      </w:r>
      <w:r w:rsidRPr="005E6244">
        <w:t xml:space="preserve">A variable importance </w:t>
      </w:r>
      <w:proofErr w:type="gramStart"/>
      <w:r w:rsidRPr="005E6244">
        <w:t>plot</w:t>
      </w:r>
      <w:proofErr w:type="gramEnd"/>
      <w:r w:rsidRPr="005E6244">
        <w:t xml:space="preserve"> for the EF data set. Variable importance is computed using the </w:t>
      </w:r>
      <w:r>
        <w:t>gini</w:t>
      </w:r>
      <w:r w:rsidRPr="005E6244">
        <w:t xml:space="preserve"> importance measure normalized by the maximum score</w:t>
      </w:r>
      <w:r>
        <w:rPr>
          <w:noProof/>
        </w:rPr>
        <w:t>.</w:t>
      </w:r>
      <w:bookmarkEnd w:id="290"/>
    </w:p>
    <w:p w:rsidR="00E9746F" w:rsidRDefault="00E9746F" w:rsidP="00DA4A69"/>
    <w:p w:rsidR="00717798" w:rsidRDefault="00717798" w:rsidP="00717798">
      <w:pPr>
        <w:pStyle w:val="ListParagraph"/>
        <w:numPr>
          <w:ilvl w:val="0"/>
          <w:numId w:val="11"/>
        </w:numPr>
      </w:pPr>
      <w:r>
        <w:lastRenderedPageBreak/>
        <w:t>Variable selection</w:t>
      </w:r>
    </w:p>
    <w:p w:rsidR="00DA4A69" w:rsidRDefault="001078E3" w:rsidP="00DA4A69">
      <w:r>
        <w:rPr>
          <w:noProof/>
          <w:lang w:eastAsia="zh-CN"/>
        </w:rPr>
        <mc:AlternateContent>
          <mc:Choice Requires="wps">
            <w:drawing>
              <wp:anchor distT="0" distB="0" distL="114300" distR="114300" simplePos="0" relativeHeight="251727872" behindDoc="0" locked="0" layoutInCell="1" allowOverlap="1" wp14:anchorId="4C9C5D11" wp14:editId="25AB2042">
                <wp:simplePos x="0" y="0"/>
                <wp:positionH relativeFrom="column">
                  <wp:posOffset>-173990</wp:posOffset>
                </wp:positionH>
                <wp:positionV relativeFrom="paragraph">
                  <wp:posOffset>6591300</wp:posOffset>
                </wp:positionV>
                <wp:extent cx="6507480" cy="635"/>
                <wp:effectExtent l="0" t="0" r="0" b="0"/>
                <wp:wrapNone/>
                <wp:docPr id="676" name="Text Box 676"/>
                <wp:cNvGraphicFramePr/>
                <a:graphic xmlns:a="http://schemas.openxmlformats.org/drawingml/2006/main">
                  <a:graphicData uri="http://schemas.microsoft.com/office/word/2010/wordprocessingShape">
                    <wps:wsp>
                      <wps:cNvSpPr txBox="1"/>
                      <wps:spPr>
                        <a:xfrm>
                          <a:off x="0" y="0"/>
                          <a:ext cx="6507480" cy="635"/>
                        </a:xfrm>
                        <a:prstGeom prst="rect">
                          <a:avLst/>
                        </a:prstGeom>
                        <a:solidFill>
                          <a:prstClr val="white"/>
                        </a:solidFill>
                        <a:ln>
                          <a:noFill/>
                        </a:ln>
                        <a:effectLst/>
                      </wps:spPr>
                      <wps:txbx>
                        <w:txbxContent>
                          <w:p w:rsidR="00D2650A" w:rsidRPr="00E80683" w:rsidRDefault="00D2650A" w:rsidP="001078E3">
                            <w:pPr>
                              <w:pStyle w:val="Caption"/>
                              <w:jc w:val="center"/>
                              <w:rPr>
                                <w:noProof/>
                                <w:sz w:val="24"/>
                                <w:lang w:eastAsia="nl-NL"/>
                              </w:rPr>
                            </w:pPr>
                            <w:bookmarkStart w:id="291" w:name="_Ref415923509"/>
                            <w:bookmarkStart w:id="292" w:name="_Toc416107869"/>
                            <w:r>
                              <w:t xml:space="preserve">Figure </w:t>
                            </w:r>
                            <w:fldSimple w:instr=" SEQ Figure \* ARABIC ">
                              <w:r>
                                <w:rPr>
                                  <w:noProof/>
                                </w:rPr>
                                <w:t>8</w:t>
                              </w:r>
                            </w:fldSimple>
                            <w:bookmarkEnd w:id="291"/>
                            <w:r>
                              <w:t xml:space="preserve"> Correlation heat map among the 31 predictors under consideration.</w:t>
                            </w:r>
                            <w:bookmarkEnd w:id="2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76" o:spid="_x0000_s1064" type="#_x0000_t202" style="position:absolute;margin-left:-13.7pt;margin-top:519pt;width:512.4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" stroked="f">
                <v:textbox style="mso-fit-shape-to-text:t" inset="0,0,0,0">
                  <w:txbxContent>
                    <w:p w:rsidR="00D2650A" w:rsidRPr="00E80683" w:rsidRDefault="00D2650A" w:rsidP="001078E3">
                      <w:pPr>
                        <w:pStyle w:val="Caption"/>
                        <w:jc w:val="center"/>
                        <w:rPr>
                          <w:noProof/>
                          <w:sz w:val="24"/>
                          <w:lang w:eastAsia="nl-NL"/>
                        </w:rPr>
                      </w:pPr>
                      <w:bookmarkStart w:id="293" w:name="_Ref415923509"/>
                      <w:bookmarkStart w:id="294" w:name="_Toc416107869"/>
                      <w:r>
                        <w:t xml:space="preserve">Figure </w:t>
                      </w:r>
                      <w:r w:rsidR="005E68FE">
                        <w:fldChar w:fldCharType="begin"/>
                      </w:r>
                      <w:r w:rsidR="005E68FE">
                        <w:instrText xml:space="preserve"> SEQ Figure \* ARABIC </w:instrText>
                      </w:r>
                      <w:r w:rsidR="005E68FE">
                        <w:fldChar w:fldCharType="separate"/>
                      </w:r>
                      <w:r>
                        <w:rPr>
                          <w:noProof/>
                        </w:rPr>
                        <w:t>8</w:t>
                      </w:r>
                      <w:r w:rsidR="005E68FE">
                        <w:rPr>
                          <w:noProof/>
                        </w:rPr>
                        <w:fldChar w:fldCharType="end"/>
                      </w:r>
                      <w:bookmarkEnd w:id="293"/>
                      <w:r>
                        <w:t xml:space="preserve"> Correlation heat map among the 31 predictors under consideration.</w:t>
                      </w:r>
                      <w:bookmarkEnd w:id="294"/>
                    </w:p>
                  </w:txbxContent>
                </v:textbox>
              </v:shape>
            </w:pict>
          </mc:Fallback>
        </mc:AlternateContent>
      </w:r>
      <w:r>
        <w:rPr>
          <w:noProof/>
          <w:lang w:eastAsia="zh-CN"/>
        </w:rPr>
        <w:drawing>
          <wp:anchor distT="0" distB="0" distL="114300" distR="114300" simplePos="0" relativeHeight="251725824" behindDoc="1" locked="0" layoutInCell="1" allowOverlap="1" wp14:anchorId="3101379A" wp14:editId="16BEEE8F">
            <wp:simplePos x="0" y="0"/>
            <wp:positionH relativeFrom="column">
              <wp:posOffset>-173990</wp:posOffset>
            </wp:positionH>
            <wp:positionV relativeFrom="paragraph">
              <wp:posOffset>26670</wp:posOffset>
            </wp:positionV>
            <wp:extent cx="6507480" cy="6507480"/>
            <wp:effectExtent l="0" t="0" r="7620" b="7620"/>
            <wp:wrapNone/>
            <wp:docPr id="674" name="Picture 674" descr="C:\Users\Mingqi.Wu\Desktop\var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gqi.Wu\Desktop\var_cor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07480" cy="6507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4A69" w:rsidRDefault="00DA4A69" w:rsidP="00DA4A69"/>
    <w:p w:rsidR="00DA4A69" w:rsidRDefault="00DA4A69" w:rsidP="00DA4A69"/>
    <w:p w:rsidR="00DA4A69" w:rsidRDefault="00DA4A69" w:rsidP="00DA4A69"/>
    <w:p w:rsidR="00DA4A69" w:rsidRDefault="00DA4A69" w:rsidP="00DA4A69"/>
    <w:p w:rsidR="00DA4A69" w:rsidRDefault="00DA4A69" w:rsidP="00DA4A69"/>
    <w:p w:rsidR="00DA4A69" w:rsidRDefault="00DA4A69" w:rsidP="00DA4A69"/>
    <w:p w:rsidR="00DA4A69" w:rsidRDefault="00DA4A69" w:rsidP="00DA4A69"/>
    <w:p w:rsidR="00DA4A69" w:rsidRDefault="00DA4A69" w:rsidP="00DA4A69"/>
    <w:p w:rsidR="00DA4A69" w:rsidRDefault="00DA4A69" w:rsidP="00DA4A69"/>
    <w:p w:rsidR="00DA4A69" w:rsidRDefault="00DA4A69" w:rsidP="00DA4A69"/>
    <w:p w:rsidR="00DA4A69" w:rsidRDefault="00DA4A69" w:rsidP="00DA4A69"/>
    <w:p w:rsidR="00DA4A69" w:rsidRDefault="00DA4A69" w:rsidP="00DA4A69"/>
    <w:p w:rsidR="00DA4A69" w:rsidRDefault="00DA4A69" w:rsidP="00DA4A69"/>
    <w:p w:rsidR="00DA4A69" w:rsidRDefault="00DA4A69" w:rsidP="00DA4A69"/>
    <w:p w:rsidR="00DA4A69" w:rsidRDefault="00DA4A69" w:rsidP="00DA4A69"/>
    <w:p w:rsidR="00DA4A69" w:rsidRDefault="00DA4A69" w:rsidP="00DA4A69"/>
    <w:p w:rsidR="00DA4A69" w:rsidRDefault="00DA4A69" w:rsidP="00DA4A69"/>
    <w:p w:rsidR="00DA4A69" w:rsidRDefault="00DA4A69" w:rsidP="00DA4A69"/>
    <w:p w:rsidR="00DA4A69" w:rsidRDefault="00DA4A69" w:rsidP="00DA4A69"/>
    <w:p w:rsidR="00DA4A69" w:rsidRDefault="00DA4A69" w:rsidP="00DA4A69"/>
    <w:p w:rsidR="00DA4A69" w:rsidRDefault="00DA4A69" w:rsidP="00DA4A69"/>
    <w:p w:rsidR="00DA4A69" w:rsidRDefault="00DA4A69" w:rsidP="00DA4A69"/>
    <w:p w:rsidR="00DA4A69" w:rsidRDefault="00DA4A69" w:rsidP="00DA4A69"/>
    <w:p w:rsidR="00DA4A69" w:rsidRDefault="00DA4A69" w:rsidP="00DA4A69"/>
    <w:p w:rsidR="00DA4A69" w:rsidRDefault="00DA4A69" w:rsidP="00DA4A69"/>
    <w:p w:rsidR="00DA4A69" w:rsidRDefault="00DA4A69" w:rsidP="00DA4A69"/>
    <w:p w:rsidR="00DA4A69" w:rsidRDefault="00DA4A69" w:rsidP="00DA4A69"/>
    <w:p w:rsidR="00317DC2" w:rsidRDefault="00317DC2" w:rsidP="00FA3D14">
      <w:pPr>
        <w:ind w:left="567"/>
      </w:pPr>
    </w:p>
    <w:p w:rsidR="00317DC2" w:rsidRDefault="00317DC2" w:rsidP="00FA3D14">
      <w:pPr>
        <w:ind w:left="567"/>
      </w:pPr>
    </w:p>
    <w:p w:rsidR="00317DC2" w:rsidRDefault="00317DC2" w:rsidP="00FA3D14">
      <w:pPr>
        <w:ind w:left="567"/>
      </w:pPr>
    </w:p>
    <w:p w:rsidR="00317DC2" w:rsidRDefault="00317DC2" w:rsidP="00FA3D14">
      <w:pPr>
        <w:ind w:left="567"/>
      </w:pPr>
    </w:p>
    <w:p w:rsidR="00317DC2" w:rsidRDefault="00317DC2" w:rsidP="00FA3D14">
      <w:pPr>
        <w:ind w:left="567"/>
      </w:pPr>
    </w:p>
    <w:p w:rsidR="00317DC2" w:rsidRPr="003F74C2" w:rsidRDefault="00317DC2" w:rsidP="00317DC2">
      <w:pPr>
        <w:ind w:left="720"/>
      </w:pPr>
      <w:r>
        <w:t xml:space="preserve">As suggested by </w:t>
      </w:r>
      <w:proofErr w:type="spellStart"/>
      <w:r>
        <w:t>Carolin</w:t>
      </w:r>
      <w:proofErr w:type="spellEnd"/>
      <w:r>
        <w:t xml:space="preserve"> </w:t>
      </w:r>
      <w:proofErr w:type="spellStart"/>
      <w:r>
        <w:t>Strobl</w:t>
      </w:r>
      <w:proofErr w:type="spellEnd"/>
      <w:r>
        <w:t xml:space="preserve"> et al. [7], for predictors of the same type (all continuous or all unordered categorical with the same number of categories), permutation importance and gini importance are all adequate importance measures. However, cautious should be taken when </w:t>
      </w:r>
      <w:r>
        <w:lastRenderedPageBreak/>
        <w:t>there are highly correlated predictors exist; importance</w:t>
      </w:r>
      <w:r w:rsidRPr="001078E3">
        <w:t xml:space="preserve"> measure</w:t>
      </w:r>
      <w:r>
        <w:t xml:space="preserve"> tends to</w:t>
      </w:r>
      <w:r w:rsidRPr="001078E3">
        <w:t xml:space="preserve"> give more weight</w:t>
      </w:r>
      <w:r>
        <w:t xml:space="preserve"> to correlated predictors. </w:t>
      </w:r>
      <w:r>
        <w:fldChar w:fldCharType="begin"/>
      </w:r>
      <w:r>
        <w:instrText xml:space="preserve"> REF _Ref415923509 \h </w:instrText>
      </w:r>
      <w:r>
        <w:fldChar w:fldCharType="separate"/>
      </w:r>
      <w:r>
        <w:t xml:space="preserve">Figure </w:t>
      </w:r>
      <w:r>
        <w:rPr>
          <w:noProof/>
        </w:rPr>
        <w:t>8</w:t>
      </w:r>
      <w:r>
        <w:fldChar w:fldCharType="end"/>
      </w:r>
      <w:r>
        <w:t xml:space="preserve"> shows the heat map of correlation among the 31 predictors under consideration, it shows some predictors are indeed highly correlated with correlation colored by either dark brown or blue. The </w:t>
      </w:r>
      <w:r w:rsidRPr="003F74C2">
        <w:rPr>
          <w:i/>
        </w:rPr>
        <w:t>Party on</w:t>
      </w:r>
      <w:r>
        <w:rPr>
          <w:i/>
        </w:rPr>
        <w:t xml:space="preserve"> </w:t>
      </w:r>
      <w:r>
        <w:t>R package [7] tackles this problem by providing conditional variable importance measure, however, it is very expensive in terms of computational cost and has problem when the number of predictors are large.</w:t>
      </w:r>
    </w:p>
    <w:p w:rsidR="00317DC2" w:rsidRDefault="00317DC2" w:rsidP="00FA3D14">
      <w:pPr>
        <w:ind w:left="567"/>
      </w:pPr>
    </w:p>
    <w:p w:rsidR="005C3086" w:rsidRDefault="005C3086" w:rsidP="00DA4A69">
      <w:r>
        <w:rPr>
          <w:noProof/>
          <w:lang w:eastAsia="zh-CN"/>
        </w:rPr>
        <mc:AlternateContent>
          <mc:Choice Requires="wps">
            <w:drawing>
              <wp:anchor distT="0" distB="0" distL="114300" distR="114300" simplePos="0" relativeHeight="251731968" behindDoc="0" locked="0" layoutInCell="1" allowOverlap="1" wp14:anchorId="35D28EBC" wp14:editId="69BA9145">
                <wp:simplePos x="0" y="0"/>
                <wp:positionH relativeFrom="column">
                  <wp:posOffset>249555</wp:posOffset>
                </wp:positionH>
                <wp:positionV relativeFrom="paragraph">
                  <wp:posOffset>5586730</wp:posOffset>
                </wp:positionV>
                <wp:extent cx="5468620" cy="635"/>
                <wp:effectExtent l="0" t="0" r="0" b="0"/>
                <wp:wrapNone/>
                <wp:docPr id="680" name="Text Box 680"/>
                <wp:cNvGraphicFramePr/>
                <a:graphic xmlns:a="http://schemas.openxmlformats.org/drawingml/2006/main">
                  <a:graphicData uri="http://schemas.microsoft.com/office/word/2010/wordprocessingShape">
                    <wps:wsp>
                      <wps:cNvSpPr txBox="1"/>
                      <wps:spPr>
                        <a:xfrm>
                          <a:off x="0" y="0"/>
                          <a:ext cx="5468620" cy="635"/>
                        </a:xfrm>
                        <a:prstGeom prst="rect">
                          <a:avLst/>
                        </a:prstGeom>
                        <a:solidFill>
                          <a:prstClr val="white"/>
                        </a:solidFill>
                        <a:ln>
                          <a:noFill/>
                        </a:ln>
                        <a:effectLst/>
                      </wps:spPr>
                      <wps:txbx>
                        <w:txbxContent>
                          <w:p w:rsidR="00D2650A" w:rsidRPr="00CD7D14" w:rsidRDefault="00D2650A" w:rsidP="005C3086">
                            <w:pPr>
                              <w:pStyle w:val="Caption"/>
                              <w:rPr>
                                <w:noProof/>
                                <w:sz w:val="24"/>
                                <w:lang w:eastAsia="nl-NL"/>
                              </w:rPr>
                            </w:pPr>
                            <w:bookmarkStart w:id="293" w:name="_Ref415925138"/>
                            <w:bookmarkStart w:id="294" w:name="_Toc416107870"/>
                            <w:r>
                              <w:t xml:space="preserve">Figure </w:t>
                            </w:r>
                            <w:fldSimple w:instr=" SEQ Figure \* ARABIC ">
                              <w:r>
                                <w:rPr>
                                  <w:noProof/>
                                </w:rPr>
                                <w:t>9</w:t>
                              </w:r>
                            </w:fldSimple>
                            <w:bookmarkEnd w:id="293"/>
                            <w:r>
                              <w:t xml:space="preserve"> Correlation heat map for overlapped predictors among the top 10 important predictors identified by permutation measure and gini measure.</w:t>
                            </w:r>
                            <w:bookmarkEnd w:id="2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80" o:spid="_x0000_s1065" type="#_x0000_t202" style="position:absolute;margin-left:19.65pt;margin-top:439.9pt;width:430.6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" stroked="f">
                <v:textbox style="mso-fit-shape-to-text:t" inset="0,0,0,0">
                  <w:txbxContent>
                    <w:p w:rsidR="00D2650A" w:rsidRPr="00CD7D14" w:rsidRDefault="00D2650A" w:rsidP="005C3086">
                      <w:pPr>
                        <w:pStyle w:val="Caption"/>
                        <w:rPr>
                          <w:noProof/>
                          <w:sz w:val="24"/>
                          <w:lang w:eastAsia="nl-NL"/>
                        </w:rPr>
                      </w:pPr>
                      <w:bookmarkStart w:id="297" w:name="_Ref415925138"/>
                      <w:bookmarkStart w:id="298" w:name="_Toc416107870"/>
                      <w:r>
                        <w:t xml:space="preserve">Figure </w:t>
                      </w:r>
                      <w:r w:rsidR="005E68FE">
                        <w:fldChar w:fldCharType="begin"/>
                      </w:r>
                      <w:r w:rsidR="005E68FE">
                        <w:instrText xml:space="preserve"> SEQ Figure \* ARABIC </w:instrText>
                      </w:r>
                      <w:r w:rsidR="005E68FE">
                        <w:fldChar w:fldCharType="separate"/>
                      </w:r>
                      <w:r>
                        <w:rPr>
                          <w:noProof/>
                        </w:rPr>
                        <w:t>9</w:t>
                      </w:r>
                      <w:r w:rsidR="005E68FE">
                        <w:rPr>
                          <w:noProof/>
                        </w:rPr>
                        <w:fldChar w:fldCharType="end"/>
                      </w:r>
                      <w:bookmarkEnd w:id="297"/>
                      <w:r>
                        <w:t xml:space="preserve"> Correlation heat map for overlapped predictors among the top 10 important predictors identified by permutation measure and gini measure.</w:t>
                      </w:r>
                      <w:bookmarkEnd w:id="298"/>
                    </w:p>
                  </w:txbxContent>
                </v:textbox>
              </v:shape>
            </w:pict>
          </mc:Fallback>
        </mc:AlternateContent>
      </w:r>
      <w:r>
        <w:rPr>
          <w:noProof/>
          <w:lang w:eastAsia="zh-CN"/>
        </w:rPr>
        <w:drawing>
          <wp:anchor distT="0" distB="0" distL="114300" distR="114300" simplePos="0" relativeHeight="251729920" behindDoc="1" locked="0" layoutInCell="1" allowOverlap="1" wp14:anchorId="3563EF24" wp14:editId="55DA0135">
            <wp:simplePos x="0" y="0"/>
            <wp:positionH relativeFrom="column">
              <wp:posOffset>249555</wp:posOffset>
            </wp:positionH>
            <wp:positionV relativeFrom="paragraph">
              <wp:posOffset>60960</wp:posOffset>
            </wp:positionV>
            <wp:extent cx="5468620" cy="5468620"/>
            <wp:effectExtent l="0" t="0" r="0" b="0"/>
            <wp:wrapNone/>
            <wp:docPr id="678" name="Picture 678" descr="C:\Users\Mingqi.Wu\Desktop\corr_plot_top10_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ngqi.Wu\Desktop\corr_plot_top10_ov.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68620" cy="5468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3086" w:rsidRDefault="005C3086" w:rsidP="00DA4A69"/>
    <w:p w:rsidR="005C3086" w:rsidRDefault="005C3086" w:rsidP="00DA4A69"/>
    <w:p w:rsidR="005C3086" w:rsidRDefault="005C3086" w:rsidP="00DA4A69"/>
    <w:p w:rsidR="005C3086" w:rsidRDefault="005C3086" w:rsidP="00DA4A69"/>
    <w:p w:rsidR="005C3086" w:rsidRDefault="005C3086" w:rsidP="00DA4A69"/>
    <w:p w:rsidR="005C3086" w:rsidRDefault="005C3086" w:rsidP="00DA4A69"/>
    <w:p w:rsidR="005C3086" w:rsidRDefault="005C3086" w:rsidP="00DA4A69"/>
    <w:p w:rsidR="005C3086" w:rsidRDefault="005C3086" w:rsidP="00DA4A69"/>
    <w:p w:rsidR="005C3086" w:rsidRDefault="005C3086" w:rsidP="00DA4A69"/>
    <w:p w:rsidR="005C3086" w:rsidRDefault="005C3086" w:rsidP="00DA4A69"/>
    <w:p w:rsidR="005C3086" w:rsidRDefault="005C3086" w:rsidP="00DA4A69"/>
    <w:p w:rsidR="005C3086" w:rsidRDefault="005C3086" w:rsidP="00DA4A69"/>
    <w:p w:rsidR="005C3086" w:rsidRDefault="005C3086" w:rsidP="00DA4A69"/>
    <w:p w:rsidR="005C3086" w:rsidRDefault="005C3086" w:rsidP="00DA4A69"/>
    <w:p w:rsidR="005C3086" w:rsidRDefault="005C3086" w:rsidP="00DA4A69"/>
    <w:p w:rsidR="005C3086" w:rsidRDefault="005C3086" w:rsidP="00DA4A69"/>
    <w:p w:rsidR="005C3086" w:rsidRDefault="005C3086" w:rsidP="00DA4A69"/>
    <w:p w:rsidR="005C3086" w:rsidRDefault="005C3086" w:rsidP="00DA4A69"/>
    <w:p w:rsidR="005C3086" w:rsidRDefault="005C3086" w:rsidP="00DA4A69"/>
    <w:p w:rsidR="00DA4A69" w:rsidRDefault="00DA4A69" w:rsidP="00DA4A69"/>
    <w:p w:rsidR="00DA4A69" w:rsidRDefault="00DA4A69" w:rsidP="00DA4A69"/>
    <w:p w:rsidR="00DA4A69" w:rsidRDefault="00DA4A69" w:rsidP="00DA4A69"/>
    <w:p w:rsidR="00DA4A69" w:rsidRDefault="00DA4A69" w:rsidP="00DA4A69"/>
    <w:p w:rsidR="00E9746F" w:rsidRDefault="00E9746F" w:rsidP="0079526C">
      <w:pPr>
        <w:ind w:left="720"/>
      </w:pPr>
    </w:p>
    <w:p w:rsidR="00E9746F" w:rsidRDefault="00E9746F" w:rsidP="0079526C">
      <w:pPr>
        <w:ind w:left="720"/>
      </w:pPr>
    </w:p>
    <w:p w:rsidR="00E9746F" w:rsidRDefault="00E9746F" w:rsidP="0079526C">
      <w:pPr>
        <w:ind w:left="720"/>
      </w:pPr>
    </w:p>
    <w:p w:rsidR="00E9746F" w:rsidRDefault="00E9746F" w:rsidP="0079526C">
      <w:pPr>
        <w:ind w:left="720"/>
      </w:pPr>
    </w:p>
    <w:p w:rsidR="00E9746F" w:rsidRDefault="00E9746F" w:rsidP="0079526C">
      <w:pPr>
        <w:ind w:left="720"/>
      </w:pPr>
    </w:p>
    <w:p w:rsidR="001F6629" w:rsidRDefault="001F6629" w:rsidP="001F6629">
      <w:pPr>
        <w:ind w:left="720"/>
      </w:pPr>
      <w:r>
        <w:t>To identify a subset</w:t>
      </w:r>
      <w:r w:rsidRPr="00393CBE">
        <w:t xml:space="preserve"> </w:t>
      </w:r>
      <w:r>
        <w:t xml:space="preserve">important predictors, a simple empirical approach is taken: by comparing the top 10 important predictors obtained from permutation importance and gini </w:t>
      </w:r>
      <w:r>
        <w:lastRenderedPageBreak/>
        <w:t>importance measures, 5 overlapped</w:t>
      </w:r>
      <w:r w:rsidRPr="005C3086">
        <w:t xml:space="preserve"> </w:t>
      </w:r>
      <w:r>
        <w:t xml:space="preserve">predictors are identified, True vertical depth, Tmax, Ro calculated, S2 and S3; Further, the correlation matrix is calculated for the 5 predictors, its corresponding heat map is shown in </w:t>
      </w:r>
      <w:r>
        <w:fldChar w:fldCharType="begin"/>
      </w:r>
      <w:r>
        <w:instrText xml:space="preserve"> REF _Ref415925138 \h </w:instrText>
      </w:r>
      <w:r>
        <w:fldChar w:fldCharType="separate"/>
      </w:r>
      <w:r>
        <w:t xml:space="preserve">Figure </w:t>
      </w:r>
      <w:r>
        <w:rPr>
          <w:noProof/>
        </w:rPr>
        <w:t>9</w:t>
      </w:r>
      <w:r>
        <w:fldChar w:fldCharType="end"/>
      </w:r>
      <w:r>
        <w:t>. From the plot, Tmax and Ro calculated are identified as highly positive correlated predictors with correlation equal to 1.0. The final subset important predictors are determined by removing Ro calculated, {True vertical depth, Tmax, S2 and S3}. Its prediction performance will be checked in the next section.</w:t>
      </w:r>
    </w:p>
    <w:p w:rsidR="001F6629" w:rsidRDefault="001F6629" w:rsidP="0079526C">
      <w:pPr>
        <w:ind w:left="720"/>
      </w:pPr>
    </w:p>
    <w:p w:rsidR="00C7785D" w:rsidRDefault="002514D5" w:rsidP="009E0407">
      <w:pPr>
        <w:pStyle w:val="Heading4"/>
      </w:pPr>
      <w:r>
        <w:t>Prediction</w:t>
      </w:r>
    </w:p>
    <w:p w:rsidR="009C04CC" w:rsidRDefault="00731E13" w:rsidP="009C04CC">
      <w:pPr>
        <w:pStyle w:val="ListParagraph"/>
        <w:numPr>
          <w:ilvl w:val="0"/>
          <w:numId w:val="11"/>
        </w:numPr>
        <w:rPr>
          <w:lang w:eastAsia="en-US"/>
        </w:rPr>
      </w:pPr>
      <w:r>
        <w:rPr>
          <w:lang w:eastAsia="en-US"/>
        </w:rPr>
        <w:t xml:space="preserve">Prediction based on all </w:t>
      </w:r>
      <w:r w:rsidR="00C222F8">
        <w:rPr>
          <w:lang w:eastAsia="en-US"/>
        </w:rPr>
        <w:t>31 predictors</w:t>
      </w:r>
    </w:p>
    <w:p w:rsidR="00AE51C7" w:rsidRDefault="00C222F8" w:rsidP="00C222F8">
      <w:pPr>
        <w:pStyle w:val="ListParagraph"/>
      </w:pPr>
      <w:r>
        <w:rPr>
          <w:lang w:eastAsia="en-US"/>
        </w:rPr>
        <w:t>RF algorithm was first applied to the EF data set with 5-fold cross-validation</w:t>
      </w:r>
      <w:r w:rsidR="00D419A7">
        <w:rPr>
          <w:lang w:eastAsia="en-US"/>
        </w:rPr>
        <w:t xml:space="preserve"> (CV)</w:t>
      </w:r>
      <w:r>
        <w:rPr>
          <w:lang w:eastAsia="en-US"/>
        </w:rPr>
        <w:t xml:space="preserve"> approach and the following setting: number of trees=1000</w:t>
      </w:r>
      <w:proofErr w:type="gramStart"/>
      <w:r>
        <w:rPr>
          <w:lang w:eastAsia="en-US"/>
        </w:rPr>
        <w:t xml:space="preserve">; </w:t>
      </w:r>
      <w:proofErr w:type="gramEnd"/>
      <m:oMath>
        <m:sSub>
          <m:sSubPr>
            <m:ctrlPr>
              <w:rPr>
                <w:rFonts w:ascii="Cambria Math" w:hAnsi="Cambria Math"/>
                <w:i/>
                <w:sz w:val="22"/>
                <w:lang w:eastAsia="en-US"/>
              </w:rPr>
            </m:ctrlPr>
          </m:sSubPr>
          <m:e>
            <m:r>
              <w:rPr>
                <w:rFonts w:ascii="Cambria Math" w:hAnsi="Cambria Math"/>
              </w:rPr>
              <m:t>m</m:t>
            </m:r>
          </m:e>
          <m:sub>
            <m:r>
              <w:rPr>
                <w:rFonts w:ascii="Cambria Math" w:hAnsi="Cambria Math"/>
              </w:rPr>
              <m:t>try</m:t>
            </m:r>
          </m:sub>
        </m:sSub>
        <m:r>
          <w:rPr>
            <w:rFonts w:ascii="Cambria Math" w:hAnsi="Cambria Math"/>
          </w:rPr>
          <m:t>=5</m:t>
        </m:r>
      </m:oMath>
      <w:r>
        <w:t>.</w:t>
      </w:r>
    </w:p>
    <w:p w:rsidR="00C222F8" w:rsidRDefault="00C222F8" w:rsidP="00C222F8">
      <w:pPr>
        <w:pStyle w:val="ListParagraph"/>
      </w:pPr>
    </w:p>
    <w:p w:rsidR="002C2BDA" w:rsidRDefault="002C2BDA" w:rsidP="002C2BDA">
      <w:pPr>
        <w:pStyle w:val="Caption"/>
        <w:keepNext/>
        <w:jc w:val="center"/>
      </w:pPr>
      <w:bookmarkStart w:id="295" w:name="_Ref415996243"/>
      <w:bookmarkStart w:id="296" w:name="_Toc416107852"/>
      <w:r>
        <w:t xml:space="preserve">Table </w:t>
      </w:r>
      <w:fldSimple w:instr=" SEQ Table \* ARABIC ">
        <w:r>
          <w:rPr>
            <w:noProof/>
          </w:rPr>
          <w:t>2</w:t>
        </w:r>
      </w:fldSimple>
      <w:bookmarkEnd w:id="295"/>
      <w:r>
        <w:t xml:space="preserve"> </w:t>
      </w:r>
      <w:r w:rsidR="00134F06">
        <w:t>RF c</w:t>
      </w:r>
      <w:r>
        <w:t xml:space="preserve">lassification results </w:t>
      </w:r>
      <w:r w:rsidR="00134F06">
        <w:t xml:space="preserve">in ratio </w:t>
      </w:r>
      <w:r>
        <w:t>with 5-fold cross-validation.</w:t>
      </w:r>
      <w:bookmarkEnd w:id="296"/>
    </w:p>
    <w:tbl>
      <w:tblPr>
        <w:tblStyle w:val="LightGrid"/>
        <w:tblW w:w="0" w:type="auto"/>
        <w:jc w:val="center"/>
        <w:tblLayout w:type="fixed"/>
        <w:tblCellMar>
          <w:left w:w="0" w:type="dxa"/>
          <w:right w:w="0" w:type="dxa"/>
        </w:tblCellMar>
        <w:tblLook w:val="0420" w:firstRow="1" w:lastRow="0" w:firstColumn="0" w:lastColumn="0" w:noHBand="0" w:noVBand="1"/>
      </w:tblPr>
      <w:tblGrid>
        <w:gridCol w:w="1819"/>
        <w:gridCol w:w="1819"/>
        <w:gridCol w:w="1819"/>
      </w:tblGrid>
      <w:tr w:rsidR="002C2BDA" w:rsidTr="005128FF">
        <w:trPr>
          <w:cnfStyle w:val="100000000000" w:firstRow="1" w:lastRow="0" w:firstColumn="0" w:lastColumn="0" w:oddVBand="0" w:evenVBand="0" w:oddHBand="0" w:evenHBand="0" w:firstRowFirstColumn="0" w:firstRowLastColumn="0" w:lastRowFirstColumn="0" w:lastRowLastColumn="0"/>
          <w:trHeight w:val="340"/>
          <w:jc w:val="center"/>
        </w:trPr>
        <w:tc>
          <w:tcPr>
            <w:tcW w:w="1819" w:type="dxa"/>
            <w:noWrap/>
            <w:vAlign w:val="center"/>
          </w:tcPr>
          <w:p w:rsidR="002C2BDA" w:rsidRDefault="002C2BDA" w:rsidP="005128FF">
            <w:pPr>
              <w:pStyle w:val="ListParagraph"/>
              <w:spacing w:before="0" w:after="0"/>
              <w:ind w:left="0"/>
              <w:jc w:val="center"/>
              <w:rPr>
                <w:lang w:eastAsia="en-US"/>
              </w:rPr>
            </w:pPr>
            <w:r>
              <w:rPr>
                <w:lang w:eastAsia="en-US"/>
              </w:rPr>
              <w:t>True Positive</w:t>
            </w:r>
          </w:p>
        </w:tc>
        <w:tc>
          <w:tcPr>
            <w:tcW w:w="1819" w:type="dxa"/>
            <w:noWrap/>
            <w:vAlign w:val="center"/>
          </w:tcPr>
          <w:p w:rsidR="002C2BDA" w:rsidRDefault="002C2BDA" w:rsidP="005128FF">
            <w:pPr>
              <w:pStyle w:val="ListParagraph"/>
              <w:spacing w:before="0" w:after="0"/>
              <w:ind w:left="0"/>
              <w:jc w:val="center"/>
              <w:rPr>
                <w:lang w:eastAsia="en-US"/>
              </w:rPr>
            </w:pPr>
            <w:r>
              <w:rPr>
                <w:lang w:eastAsia="en-US"/>
              </w:rPr>
              <w:t>True Negative</w:t>
            </w:r>
          </w:p>
        </w:tc>
        <w:tc>
          <w:tcPr>
            <w:tcW w:w="1819" w:type="dxa"/>
            <w:noWrap/>
            <w:vAlign w:val="center"/>
          </w:tcPr>
          <w:p w:rsidR="002C2BDA" w:rsidRDefault="002C2BDA" w:rsidP="005128FF">
            <w:pPr>
              <w:pStyle w:val="ListParagraph"/>
              <w:spacing w:before="0" w:after="0"/>
              <w:ind w:left="0"/>
              <w:jc w:val="center"/>
              <w:rPr>
                <w:lang w:eastAsia="en-US"/>
              </w:rPr>
            </w:pPr>
            <w:r>
              <w:rPr>
                <w:lang w:eastAsia="en-US"/>
              </w:rPr>
              <w:t>Accuracy</w:t>
            </w:r>
          </w:p>
        </w:tc>
      </w:tr>
      <w:tr w:rsidR="002C2BDA" w:rsidTr="005128FF">
        <w:trPr>
          <w:cnfStyle w:val="000000100000" w:firstRow="0" w:lastRow="0" w:firstColumn="0" w:lastColumn="0" w:oddVBand="0" w:evenVBand="0" w:oddHBand="1" w:evenHBand="0" w:firstRowFirstColumn="0" w:firstRowLastColumn="0" w:lastRowFirstColumn="0" w:lastRowLastColumn="0"/>
          <w:trHeight w:val="340"/>
          <w:jc w:val="center"/>
        </w:trPr>
        <w:tc>
          <w:tcPr>
            <w:tcW w:w="1819" w:type="dxa"/>
            <w:noWrap/>
            <w:vAlign w:val="center"/>
          </w:tcPr>
          <w:p w:rsidR="002C2BDA" w:rsidRDefault="002C2BDA" w:rsidP="005128FF">
            <w:pPr>
              <w:pStyle w:val="ListParagraph"/>
              <w:spacing w:before="0" w:after="0"/>
              <w:ind w:left="0"/>
              <w:jc w:val="center"/>
              <w:rPr>
                <w:lang w:eastAsia="en-US"/>
              </w:rPr>
            </w:pPr>
            <w:r>
              <w:rPr>
                <w:lang w:eastAsia="en-US"/>
              </w:rPr>
              <w:t>0.69</w:t>
            </w:r>
          </w:p>
        </w:tc>
        <w:tc>
          <w:tcPr>
            <w:tcW w:w="1819" w:type="dxa"/>
            <w:noWrap/>
            <w:vAlign w:val="center"/>
          </w:tcPr>
          <w:p w:rsidR="002C2BDA" w:rsidRDefault="002C2BDA" w:rsidP="005128FF">
            <w:pPr>
              <w:pStyle w:val="ListParagraph"/>
              <w:spacing w:before="0" w:after="0"/>
              <w:ind w:left="0"/>
              <w:jc w:val="center"/>
              <w:rPr>
                <w:lang w:eastAsia="en-US"/>
              </w:rPr>
            </w:pPr>
            <w:r>
              <w:rPr>
                <w:lang w:eastAsia="en-US"/>
              </w:rPr>
              <w:t>0.92</w:t>
            </w:r>
          </w:p>
        </w:tc>
        <w:tc>
          <w:tcPr>
            <w:tcW w:w="1819" w:type="dxa"/>
            <w:noWrap/>
            <w:vAlign w:val="center"/>
          </w:tcPr>
          <w:p w:rsidR="002C2BDA" w:rsidRDefault="002C2BDA" w:rsidP="005128FF">
            <w:pPr>
              <w:pStyle w:val="ListParagraph"/>
              <w:spacing w:before="0" w:after="0"/>
              <w:ind w:left="0"/>
              <w:jc w:val="center"/>
              <w:rPr>
                <w:lang w:eastAsia="en-US"/>
              </w:rPr>
            </w:pPr>
            <w:r>
              <w:rPr>
                <w:lang w:eastAsia="en-US"/>
              </w:rPr>
              <w:t>0.86</w:t>
            </w:r>
          </w:p>
        </w:tc>
      </w:tr>
    </w:tbl>
    <w:p w:rsidR="00C222F8" w:rsidRDefault="00C222F8" w:rsidP="00C222F8">
      <w:pPr>
        <w:pStyle w:val="ListParagraph"/>
        <w:rPr>
          <w:lang w:eastAsia="en-US"/>
        </w:rPr>
      </w:pPr>
    </w:p>
    <w:p w:rsidR="00C222F8" w:rsidRDefault="002C2BDA" w:rsidP="00C222F8">
      <w:pPr>
        <w:pStyle w:val="ListParagraph"/>
        <w:rPr>
          <w:lang w:eastAsia="en-US"/>
        </w:rPr>
      </w:pPr>
      <w:r>
        <w:rPr>
          <w:lang w:eastAsia="en-US"/>
        </w:rPr>
        <w:t xml:space="preserve">As indicated by the numeric value of </w:t>
      </w:r>
      <w:r>
        <w:rPr>
          <w:lang w:eastAsia="en-US"/>
        </w:rPr>
        <w:fldChar w:fldCharType="begin"/>
      </w:r>
      <w:r>
        <w:rPr>
          <w:lang w:eastAsia="en-US"/>
        </w:rPr>
        <w:instrText xml:space="preserve"> REF _Ref415996243 \h </w:instrText>
      </w:r>
      <w:r>
        <w:rPr>
          <w:lang w:eastAsia="en-US"/>
        </w:rPr>
      </w:r>
      <w:r>
        <w:rPr>
          <w:lang w:eastAsia="en-US"/>
        </w:rPr>
        <w:fldChar w:fldCharType="separate"/>
      </w:r>
      <w:r>
        <w:t xml:space="preserve">Table </w:t>
      </w:r>
      <w:r>
        <w:rPr>
          <w:noProof/>
        </w:rPr>
        <w:t>2</w:t>
      </w:r>
      <w:r>
        <w:rPr>
          <w:lang w:eastAsia="en-US"/>
        </w:rPr>
        <w:fldChar w:fldCharType="end"/>
      </w:r>
      <w:r w:rsidR="008A747E">
        <w:rPr>
          <w:lang w:eastAsia="en-US"/>
        </w:rPr>
        <w:t xml:space="preserve"> and </w:t>
      </w:r>
      <w:r w:rsidR="008A747E">
        <w:rPr>
          <w:lang w:eastAsia="en-US"/>
        </w:rPr>
        <w:fldChar w:fldCharType="begin"/>
      </w:r>
      <w:r w:rsidR="008A747E">
        <w:rPr>
          <w:lang w:eastAsia="en-US"/>
        </w:rPr>
        <w:instrText xml:space="preserve"> REF _Ref416039204 </w:instrText>
      </w:r>
      <w:r w:rsidR="008A747E">
        <w:rPr>
          <w:lang w:eastAsia="en-US"/>
        </w:rPr>
        <w:fldChar w:fldCharType="separate"/>
      </w:r>
      <w:r w:rsidR="008A747E">
        <w:t xml:space="preserve">Table </w:t>
      </w:r>
      <w:r w:rsidR="008A747E">
        <w:rPr>
          <w:noProof/>
        </w:rPr>
        <w:t>3</w:t>
      </w:r>
      <w:r w:rsidR="008A747E">
        <w:rPr>
          <w:lang w:eastAsia="en-US"/>
        </w:rPr>
        <w:fldChar w:fldCharType="end"/>
      </w:r>
      <w:r>
        <w:rPr>
          <w:lang w:eastAsia="en-US"/>
        </w:rPr>
        <w:t>, the overall accuracy,  (</w:t>
      </w:r>
      <w:proofErr w:type="spellStart"/>
      <w:r>
        <w:rPr>
          <w:lang w:eastAsia="en-US"/>
        </w:rPr>
        <w:t>ture</w:t>
      </w:r>
      <w:proofErr w:type="spellEnd"/>
      <w:r>
        <w:rPr>
          <w:lang w:eastAsia="en-US"/>
        </w:rPr>
        <w:t xml:space="preserve"> positive + </w:t>
      </w:r>
      <w:proofErr w:type="spellStart"/>
      <w:r>
        <w:rPr>
          <w:lang w:eastAsia="en-US"/>
        </w:rPr>
        <w:t>ture</w:t>
      </w:r>
      <w:proofErr w:type="spellEnd"/>
      <w:r>
        <w:rPr>
          <w:lang w:eastAsia="en-US"/>
        </w:rPr>
        <w:t xml:space="preserve"> negative)/total number test object, is about 86%, however, a</w:t>
      </w:r>
      <w:r w:rsidRPr="002C2BDA">
        <w:rPr>
          <w:lang w:eastAsia="en-US"/>
        </w:rPr>
        <w:t>ccuracy i</w:t>
      </w:r>
      <w:r>
        <w:rPr>
          <w:lang w:eastAsia="en-US"/>
        </w:rPr>
        <w:t xml:space="preserve">s not a reliable metric for this study given </w:t>
      </w:r>
      <w:r w:rsidRPr="002C2BDA">
        <w:rPr>
          <w:lang w:eastAsia="en-US"/>
        </w:rPr>
        <w:t xml:space="preserve">the </w:t>
      </w:r>
      <w:r>
        <w:rPr>
          <w:lang w:eastAsia="en-US"/>
        </w:rPr>
        <w:t>number of sample</w:t>
      </w:r>
      <w:r w:rsidR="001D2ACB">
        <w:rPr>
          <w:lang w:eastAsia="en-US"/>
        </w:rPr>
        <w:t>s</w:t>
      </w:r>
      <w:r>
        <w:rPr>
          <w:lang w:eastAsia="en-US"/>
        </w:rPr>
        <w:t xml:space="preserve"> in each class (Q1 vs. ~Q1)</w:t>
      </w:r>
      <w:r w:rsidRPr="002C2BDA">
        <w:rPr>
          <w:lang w:eastAsia="en-US"/>
        </w:rPr>
        <w:t xml:space="preserve"> is unbalanced</w:t>
      </w:r>
      <w:r>
        <w:rPr>
          <w:lang w:eastAsia="en-US"/>
        </w:rPr>
        <w:t xml:space="preserve">. </w:t>
      </w:r>
      <w:r w:rsidRPr="005C2F10">
        <w:rPr>
          <w:i/>
          <w:lang w:eastAsia="en-US"/>
        </w:rPr>
        <w:t>More attention should be paid to true positive and true</w:t>
      </w:r>
      <w:r w:rsidR="008572CB" w:rsidRPr="005C2F10">
        <w:rPr>
          <w:i/>
          <w:lang w:eastAsia="en-US"/>
        </w:rPr>
        <w:t xml:space="preserve"> negative</w:t>
      </w:r>
      <w:r w:rsidR="00A60001" w:rsidRPr="005C2F10">
        <w:rPr>
          <w:i/>
          <w:lang w:eastAsia="en-US"/>
        </w:rPr>
        <w:t xml:space="preserve"> rate</w:t>
      </w:r>
      <w:r w:rsidR="008572CB" w:rsidRPr="00A60001">
        <w:rPr>
          <w:b/>
          <w:lang w:eastAsia="en-US"/>
        </w:rPr>
        <w:t>.</w:t>
      </w:r>
      <w:r w:rsidR="008572CB">
        <w:rPr>
          <w:lang w:eastAsia="en-US"/>
        </w:rPr>
        <w:t xml:space="preserve"> P</w:t>
      </w:r>
      <w:r w:rsidR="00812574">
        <w:rPr>
          <w:lang w:eastAsia="en-US"/>
        </w:rPr>
        <w:t>lease note</w:t>
      </w:r>
      <w:proofErr w:type="gramStart"/>
      <w:r w:rsidR="00812574">
        <w:rPr>
          <w:lang w:eastAsia="en-US"/>
        </w:rPr>
        <w:t>,</w:t>
      </w:r>
      <w:proofErr w:type="gramEnd"/>
      <w:r w:rsidR="00812574">
        <w:rPr>
          <w:lang w:eastAsia="en-US"/>
        </w:rPr>
        <w:t xml:space="preserve"> the number of producers assigned to Q1 is not constrained to 25% of the total producers. </w:t>
      </w:r>
    </w:p>
    <w:p w:rsidR="00134F06" w:rsidRDefault="00134F06" w:rsidP="00C222F8">
      <w:pPr>
        <w:pStyle w:val="ListParagraph"/>
        <w:rPr>
          <w:lang w:eastAsia="en-US"/>
        </w:rPr>
      </w:pPr>
    </w:p>
    <w:p w:rsidR="00134F06" w:rsidRDefault="0031271B" w:rsidP="00C222F8">
      <w:pPr>
        <w:pStyle w:val="ListParagraph"/>
        <w:rPr>
          <w:lang w:eastAsia="en-US"/>
        </w:rPr>
      </w:pPr>
      <w:r>
        <w:rPr>
          <w:noProof/>
          <w:lang w:eastAsia="zh-CN"/>
        </w:rPr>
        <w:drawing>
          <wp:anchor distT="0" distB="0" distL="114300" distR="114300" simplePos="0" relativeHeight="251734016" behindDoc="1" locked="0" layoutInCell="1" allowOverlap="1" wp14:anchorId="276D32E2" wp14:editId="2345DFC5">
            <wp:simplePos x="0" y="0"/>
            <wp:positionH relativeFrom="column">
              <wp:posOffset>175260</wp:posOffset>
            </wp:positionH>
            <wp:positionV relativeFrom="paragraph">
              <wp:posOffset>93980</wp:posOffset>
            </wp:positionV>
            <wp:extent cx="5669280" cy="2945130"/>
            <wp:effectExtent l="0" t="0" r="7620" b="7620"/>
            <wp:wrapNone/>
            <wp:docPr id="688" name="Picture 688" descr="C:\Users\Mingqi.Wu\Downloads\sweetspots_5CV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ngqi.Wu\Downloads\sweetspots_5CV (4).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669280" cy="294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4F06" w:rsidRDefault="00134F06" w:rsidP="00C222F8">
      <w:pPr>
        <w:pStyle w:val="ListParagraph"/>
        <w:rPr>
          <w:lang w:eastAsia="en-US"/>
        </w:rPr>
      </w:pPr>
    </w:p>
    <w:p w:rsidR="00134F06" w:rsidRDefault="00134F06" w:rsidP="00C222F8">
      <w:pPr>
        <w:pStyle w:val="ListParagraph"/>
        <w:rPr>
          <w:lang w:eastAsia="en-US"/>
        </w:rPr>
      </w:pPr>
    </w:p>
    <w:p w:rsidR="00134F06" w:rsidRDefault="00134F06" w:rsidP="00C222F8">
      <w:pPr>
        <w:pStyle w:val="ListParagraph"/>
        <w:rPr>
          <w:lang w:eastAsia="en-US"/>
        </w:rPr>
      </w:pPr>
    </w:p>
    <w:p w:rsidR="00134F06" w:rsidRDefault="00134F06" w:rsidP="00C222F8">
      <w:pPr>
        <w:pStyle w:val="ListParagraph"/>
        <w:rPr>
          <w:lang w:eastAsia="en-US"/>
        </w:rPr>
      </w:pPr>
    </w:p>
    <w:p w:rsidR="00134F06" w:rsidRDefault="00134F06" w:rsidP="00C222F8">
      <w:pPr>
        <w:pStyle w:val="ListParagraph"/>
        <w:rPr>
          <w:lang w:eastAsia="en-US"/>
        </w:rPr>
      </w:pPr>
    </w:p>
    <w:p w:rsidR="00134F06" w:rsidRDefault="00134F06" w:rsidP="00C222F8">
      <w:pPr>
        <w:pStyle w:val="ListParagraph"/>
        <w:rPr>
          <w:lang w:eastAsia="en-US"/>
        </w:rPr>
      </w:pPr>
    </w:p>
    <w:p w:rsidR="00134F06" w:rsidRDefault="00134F06" w:rsidP="00C222F8">
      <w:pPr>
        <w:pStyle w:val="ListParagraph"/>
        <w:rPr>
          <w:lang w:eastAsia="en-US"/>
        </w:rPr>
      </w:pPr>
    </w:p>
    <w:p w:rsidR="00134F06" w:rsidRDefault="00134F06" w:rsidP="00C222F8">
      <w:pPr>
        <w:pStyle w:val="ListParagraph"/>
        <w:rPr>
          <w:lang w:eastAsia="en-US"/>
        </w:rPr>
      </w:pPr>
    </w:p>
    <w:p w:rsidR="00134F06" w:rsidRDefault="00134F06" w:rsidP="00C222F8">
      <w:pPr>
        <w:pStyle w:val="ListParagraph"/>
        <w:rPr>
          <w:lang w:eastAsia="en-US"/>
        </w:rPr>
      </w:pPr>
    </w:p>
    <w:p w:rsidR="00134F06" w:rsidRDefault="00134F06" w:rsidP="00C222F8">
      <w:pPr>
        <w:pStyle w:val="ListParagraph"/>
        <w:rPr>
          <w:lang w:eastAsia="en-US"/>
        </w:rPr>
      </w:pPr>
    </w:p>
    <w:p w:rsidR="00134F06" w:rsidRDefault="00134F06" w:rsidP="00C222F8">
      <w:pPr>
        <w:pStyle w:val="ListParagraph"/>
        <w:rPr>
          <w:lang w:eastAsia="en-US"/>
        </w:rPr>
      </w:pPr>
    </w:p>
    <w:p w:rsidR="00134F06" w:rsidRDefault="00134F06" w:rsidP="00C222F8">
      <w:pPr>
        <w:pStyle w:val="ListParagraph"/>
        <w:rPr>
          <w:lang w:eastAsia="en-US"/>
        </w:rPr>
      </w:pPr>
    </w:p>
    <w:p w:rsidR="00134F06" w:rsidRDefault="00134F06" w:rsidP="00C222F8">
      <w:pPr>
        <w:pStyle w:val="ListParagraph"/>
        <w:rPr>
          <w:lang w:eastAsia="en-US"/>
        </w:rPr>
      </w:pPr>
    </w:p>
    <w:p w:rsidR="00134F06" w:rsidRDefault="00134F06" w:rsidP="00C222F8">
      <w:pPr>
        <w:pStyle w:val="ListParagraph"/>
        <w:rPr>
          <w:lang w:eastAsia="en-US"/>
        </w:rPr>
      </w:pPr>
    </w:p>
    <w:p w:rsidR="00134F06" w:rsidRDefault="00134F06" w:rsidP="00C222F8">
      <w:pPr>
        <w:pStyle w:val="ListParagraph"/>
        <w:rPr>
          <w:lang w:eastAsia="en-US"/>
        </w:rPr>
      </w:pPr>
    </w:p>
    <w:p w:rsidR="00134F06" w:rsidRDefault="00134F06" w:rsidP="00C222F8">
      <w:pPr>
        <w:pStyle w:val="ListParagraph"/>
        <w:rPr>
          <w:lang w:eastAsia="en-US"/>
        </w:rPr>
      </w:pPr>
    </w:p>
    <w:p w:rsidR="00134F06" w:rsidRDefault="00134F06" w:rsidP="00C222F8">
      <w:pPr>
        <w:pStyle w:val="ListParagraph"/>
        <w:rPr>
          <w:lang w:eastAsia="en-US"/>
        </w:rPr>
      </w:pPr>
      <w:r>
        <w:rPr>
          <w:noProof/>
          <w:lang w:eastAsia="zh-CN"/>
        </w:rPr>
        <mc:AlternateContent>
          <mc:Choice Requires="wps">
            <w:drawing>
              <wp:anchor distT="0" distB="0" distL="114300" distR="114300" simplePos="0" relativeHeight="251736064" behindDoc="0" locked="0" layoutInCell="1" allowOverlap="1" wp14:anchorId="4AA64FF9" wp14:editId="6956E144">
                <wp:simplePos x="0" y="0"/>
                <wp:positionH relativeFrom="column">
                  <wp:posOffset>163195</wp:posOffset>
                </wp:positionH>
                <wp:positionV relativeFrom="paragraph">
                  <wp:posOffset>102499</wp:posOffset>
                </wp:positionV>
                <wp:extent cx="6072505" cy="635"/>
                <wp:effectExtent l="0" t="0" r="4445" b="0"/>
                <wp:wrapNone/>
                <wp:docPr id="695" name="Text Box 695"/>
                <wp:cNvGraphicFramePr/>
                <a:graphic xmlns:a="http://schemas.openxmlformats.org/drawingml/2006/main">
                  <a:graphicData uri="http://schemas.microsoft.com/office/word/2010/wordprocessingShape">
                    <wps:wsp>
                      <wps:cNvSpPr txBox="1"/>
                      <wps:spPr>
                        <a:xfrm>
                          <a:off x="0" y="0"/>
                          <a:ext cx="6072505" cy="635"/>
                        </a:xfrm>
                        <a:prstGeom prst="rect">
                          <a:avLst/>
                        </a:prstGeom>
                        <a:solidFill>
                          <a:prstClr val="white"/>
                        </a:solidFill>
                        <a:ln>
                          <a:noFill/>
                        </a:ln>
                        <a:effectLst/>
                      </wps:spPr>
                      <wps:txbx>
                        <w:txbxContent>
                          <w:p w:rsidR="00D2650A" w:rsidRPr="00A76A65" w:rsidRDefault="00D2650A" w:rsidP="00EE7BF1">
                            <w:pPr>
                              <w:pStyle w:val="Caption"/>
                              <w:jc w:val="center"/>
                              <w:rPr>
                                <w:noProof/>
                                <w:sz w:val="24"/>
                                <w:lang w:eastAsia="nl-NL"/>
                              </w:rPr>
                            </w:pPr>
                            <w:bookmarkStart w:id="297" w:name="_Ref416007223"/>
                            <w:bookmarkStart w:id="298" w:name="_Ref416007219"/>
                            <w:bookmarkStart w:id="299" w:name="_Toc416107871"/>
                            <w:r>
                              <w:t xml:space="preserve">Figure </w:t>
                            </w:r>
                            <w:fldSimple w:instr=" SEQ Figure \* ARABIC ">
                              <w:r>
                                <w:rPr>
                                  <w:noProof/>
                                </w:rPr>
                                <w:t>10</w:t>
                              </w:r>
                            </w:fldSimple>
                            <w:bookmarkEnd w:id="297"/>
                            <w:r>
                              <w:t xml:space="preserve"> Predicted sweetspots by RF classification approach using all predictors.</w:t>
                            </w:r>
                            <w:bookmarkEnd w:id="298"/>
                            <w:bookmarkEnd w:id="2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95" o:spid="_x0000_s1066" type="#_x0000_t202" style="position:absolute;left:0;text-align:left;margin-left:12.85pt;margin-top:8.05pt;width:478.1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" stroked="f">
                <v:textbox style="mso-fit-shape-to-text:t" inset="0,0,0,0">
                  <w:txbxContent>
                    <w:p w:rsidR="00D2650A" w:rsidRPr="00A76A65" w:rsidRDefault="00D2650A" w:rsidP="00EE7BF1">
                      <w:pPr>
                        <w:pStyle w:val="Caption"/>
                        <w:jc w:val="center"/>
                        <w:rPr>
                          <w:noProof/>
                          <w:sz w:val="24"/>
                          <w:lang w:eastAsia="nl-NL"/>
                        </w:rPr>
                      </w:pPr>
                      <w:bookmarkStart w:id="304" w:name="_Ref416007223"/>
                      <w:bookmarkStart w:id="305" w:name="_Ref416007219"/>
                      <w:bookmarkStart w:id="306" w:name="_Toc416107871"/>
                      <w:r>
                        <w:t xml:space="preserve">Figure </w:t>
                      </w:r>
                      <w:r w:rsidR="005E68FE">
                        <w:fldChar w:fldCharType="begin"/>
                      </w:r>
                      <w:r w:rsidR="005E68FE">
                        <w:instrText xml:space="preserve"> SEQ Figure \* ARABIC </w:instrText>
                      </w:r>
                      <w:r w:rsidR="005E68FE">
                        <w:fldChar w:fldCharType="separate"/>
                      </w:r>
                      <w:r>
                        <w:rPr>
                          <w:noProof/>
                        </w:rPr>
                        <w:t>10</w:t>
                      </w:r>
                      <w:r w:rsidR="005E68FE">
                        <w:rPr>
                          <w:noProof/>
                        </w:rPr>
                        <w:fldChar w:fldCharType="end"/>
                      </w:r>
                      <w:bookmarkEnd w:id="304"/>
                      <w:r>
                        <w:t xml:space="preserve"> Predicted sweetspots by RF classification approach using all predictors.</w:t>
                      </w:r>
                      <w:bookmarkEnd w:id="305"/>
                      <w:bookmarkEnd w:id="306"/>
                    </w:p>
                  </w:txbxContent>
                </v:textbox>
              </v:shape>
            </w:pict>
          </mc:Fallback>
        </mc:AlternateContent>
      </w:r>
    </w:p>
    <w:p w:rsidR="00EE7BF1" w:rsidRDefault="00134F06" w:rsidP="00C222F8">
      <w:pPr>
        <w:pStyle w:val="ListParagraph"/>
        <w:rPr>
          <w:lang w:eastAsia="en-US"/>
        </w:rPr>
      </w:pPr>
      <w:r>
        <w:rPr>
          <w:lang w:eastAsia="en-US"/>
        </w:rPr>
        <w:lastRenderedPageBreak/>
        <w:fldChar w:fldCharType="begin"/>
      </w:r>
      <w:r>
        <w:rPr>
          <w:lang w:eastAsia="en-US"/>
        </w:rPr>
        <w:instrText xml:space="preserve"> REF _Ref416007223 \h </w:instrText>
      </w:r>
      <w:r>
        <w:rPr>
          <w:lang w:eastAsia="en-US"/>
        </w:rPr>
      </w:r>
      <w:r>
        <w:rPr>
          <w:lang w:eastAsia="en-US"/>
        </w:rPr>
        <w:fldChar w:fldCharType="separate"/>
      </w:r>
      <w:r>
        <w:t xml:space="preserve">Figure </w:t>
      </w:r>
      <w:r>
        <w:rPr>
          <w:noProof/>
        </w:rPr>
        <w:t>10</w:t>
      </w:r>
      <w:r>
        <w:rPr>
          <w:lang w:eastAsia="en-US"/>
        </w:rPr>
        <w:fldChar w:fldCharType="end"/>
      </w:r>
      <w:r>
        <w:rPr>
          <w:lang w:eastAsia="en-US"/>
        </w:rPr>
        <w:t xml:space="preserve"> shows the sweetspots predicted by RF classification approach using all the predictors, the red dots represent true positive, i.e. those true top quartile producers identified by the predictive model; the blue dots represents false positive, i.e. those non-top quartile producers but identified as top quartile by the predictive model; yellow dots represents false negative, i.e. those true top quartile producers but missed by the predictive model.</w:t>
      </w:r>
    </w:p>
    <w:p w:rsidR="00134F06" w:rsidRDefault="00134F06" w:rsidP="00C222F8">
      <w:pPr>
        <w:pStyle w:val="ListParagraph"/>
        <w:rPr>
          <w:lang w:eastAsia="en-US"/>
        </w:rPr>
      </w:pPr>
    </w:p>
    <w:p w:rsidR="00134F06" w:rsidRDefault="00134F06" w:rsidP="00134F06">
      <w:pPr>
        <w:pStyle w:val="Caption"/>
        <w:keepNext/>
        <w:jc w:val="center"/>
      </w:pPr>
      <w:bookmarkStart w:id="300" w:name="_Ref416039204"/>
      <w:bookmarkStart w:id="301" w:name="_Toc416107853"/>
      <w:r>
        <w:t xml:space="preserve">Table </w:t>
      </w:r>
      <w:fldSimple w:instr=" SEQ Table \* ARABIC ">
        <w:r>
          <w:rPr>
            <w:noProof/>
          </w:rPr>
          <w:t>3</w:t>
        </w:r>
      </w:fldSimple>
      <w:bookmarkEnd w:id="300"/>
      <w:r>
        <w:t xml:space="preserve"> RF classification results</w:t>
      </w:r>
      <w:r w:rsidR="0018572E">
        <w:t xml:space="preserve"> in number of well</w:t>
      </w:r>
      <w:r>
        <w:t>s with 5-fold cross-validation.</w:t>
      </w:r>
      <w:bookmarkEnd w:id="301"/>
    </w:p>
    <w:tbl>
      <w:tblPr>
        <w:tblStyle w:val="LightGrid"/>
        <w:tblW w:w="0" w:type="auto"/>
        <w:jc w:val="center"/>
        <w:tblLayout w:type="fixed"/>
        <w:tblCellMar>
          <w:left w:w="0" w:type="dxa"/>
          <w:right w:w="0" w:type="dxa"/>
        </w:tblCellMar>
        <w:tblLook w:val="0420" w:firstRow="1" w:lastRow="0" w:firstColumn="0" w:lastColumn="0" w:noHBand="0" w:noVBand="1"/>
      </w:tblPr>
      <w:tblGrid>
        <w:gridCol w:w="1819"/>
        <w:gridCol w:w="1819"/>
        <w:gridCol w:w="1819"/>
      </w:tblGrid>
      <w:tr w:rsidR="00134F06" w:rsidTr="00B23527">
        <w:trPr>
          <w:cnfStyle w:val="100000000000" w:firstRow="1" w:lastRow="0" w:firstColumn="0" w:lastColumn="0" w:oddVBand="0" w:evenVBand="0" w:oddHBand="0" w:evenHBand="0" w:firstRowFirstColumn="0" w:firstRowLastColumn="0" w:lastRowFirstColumn="0" w:lastRowLastColumn="0"/>
          <w:trHeight w:val="340"/>
          <w:jc w:val="center"/>
        </w:trPr>
        <w:tc>
          <w:tcPr>
            <w:tcW w:w="1819" w:type="dxa"/>
            <w:noWrap/>
            <w:vAlign w:val="center"/>
          </w:tcPr>
          <w:p w:rsidR="00134F06" w:rsidRDefault="00134F06" w:rsidP="00B23527">
            <w:pPr>
              <w:pStyle w:val="ListParagraph"/>
              <w:spacing w:before="0" w:after="0"/>
              <w:ind w:left="0"/>
              <w:jc w:val="center"/>
              <w:rPr>
                <w:lang w:eastAsia="en-US"/>
              </w:rPr>
            </w:pPr>
            <w:r>
              <w:rPr>
                <w:lang w:eastAsia="en-US"/>
              </w:rPr>
              <w:t>True Positive</w:t>
            </w:r>
          </w:p>
        </w:tc>
        <w:tc>
          <w:tcPr>
            <w:tcW w:w="1819" w:type="dxa"/>
            <w:noWrap/>
            <w:vAlign w:val="center"/>
          </w:tcPr>
          <w:p w:rsidR="00134F06" w:rsidRDefault="00134F06" w:rsidP="00B23527">
            <w:pPr>
              <w:pStyle w:val="ListParagraph"/>
              <w:spacing w:before="0" w:after="0"/>
              <w:ind w:left="0"/>
              <w:jc w:val="center"/>
              <w:rPr>
                <w:lang w:eastAsia="en-US"/>
              </w:rPr>
            </w:pPr>
            <w:r>
              <w:rPr>
                <w:lang w:eastAsia="en-US"/>
              </w:rPr>
              <w:t>False Positive</w:t>
            </w:r>
          </w:p>
        </w:tc>
        <w:tc>
          <w:tcPr>
            <w:tcW w:w="1819" w:type="dxa"/>
            <w:noWrap/>
            <w:vAlign w:val="center"/>
          </w:tcPr>
          <w:p w:rsidR="00134F06" w:rsidRDefault="00134F06" w:rsidP="00B23527">
            <w:pPr>
              <w:pStyle w:val="ListParagraph"/>
              <w:spacing w:before="0" w:after="0"/>
              <w:ind w:left="0"/>
              <w:jc w:val="center"/>
              <w:rPr>
                <w:lang w:eastAsia="en-US"/>
              </w:rPr>
            </w:pPr>
            <w:r>
              <w:rPr>
                <w:lang w:eastAsia="en-US"/>
              </w:rPr>
              <w:t>False Negative</w:t>
            </w:r>
          </w:p>
        </w:tc>
      </w:tr>
      <w:tr w:rsidR="00134F06" w:rsidTr="00B23527">
        <w:trPr>
          <w:cnfStyle w:val="000000100000" w:firstRow="0" w:lastRow="0" w:firstColumn="0" w:lastColumn="0" w:oddVBand="0" w:evenVBand="0" w:oddHBand="1" w:evenHBand="0" w:firstRowFirstColumn="0" w:firstRowLastColumn="0" w:lastRowFirstColumn="0" w:lastRowLastColumn="0"/>
          <w:trHeight w:val="340"/>
          <w:jc w:val="center"/>
        </w:trPr>
        <w:tc>
          <w:tcPr>
            <w:tcW w:w="1819" w:type="dxa"/>
            <w:noWrap/>
            <w:vAlign w:val="center"/>
          </w:tcPr>
          <w:p w:rsidR="00134F06" w:rsidRDefault="00134F06" w:rsidP="00B23527">
            <w:pPr>
              <w:pStyle w:val="ListParagraph"/>
              <w:spacing w:before="0" w:after="0"/>
              <w:ind w:left="0"/>
              <w:jc w:val="center"/>
              <w:rPr>
                <w:lang w:eastAsia="en-US"/>
              </w:rPr>
            </w:pPr>
            <w:r>
              <w:rPr>
                <w:lang w:eastAsia="en-US"/>
              </w:rPr>
              <w:t>451</w:t>
            </w:r>
          </w:p>
        </w:tc>
        <w:tc>
          <w:tcPr>
            <w:tcW w:w="1819" w:type="dxa"/>
            <w:noWrap/>
            <w:vAlign w:val="center"/>
          </w:tcPr>
          <w:p w:rsidR="00134F06" w:rsidRDefault="00134F06" w:rsidP="00B23527">
            <w:pPr>
              <w:pStyle w:val="ListParagraph"/>
              <w:spacing w:before="0" w:after="0"/>
              <w:ind w:left="0"/>
              <w:jc w:val="center"/>
              <w:rPr>
                <w:lang w:eastAsia="en-US"/>
              </w:rPr>
            </w:pPr>
            <w:r>
              <w:rPr>
                <w:lang w:eastAsia="en-US"/>
              </w:rPr>
              <w:t>153</w:t>
            </w:r>
          </w:p>
        </w:tc>
        <w:tc>
          <w:tcPr>
            <w:tcW w:w="1819" w:type="dxa"/>
            <w:noWrap/>
            <w:vAlign w:val="center"/>
          </w:tcPr>
          <w:p w:rsidR="00134F06" w:rsidRDefault="00134F06" w:rsidP="00B23527">
            <w:pPr>
              <w:pStyle w:val="ListParagraph"/>
              <w:spacing w:before="0" w:after="0"/>
              <w:ind w:left="0"/>
              <w:jc w:val="center"/>
              <w:rPr>
                <w:lang w:eastAsia="en-US"/>
              </w:rPr>
            </w:pPr>
            <w:r>
              <w:rPr>
                <w:lang w:eastAsia="en-US"/>
              </w:rPr>
              <w:t>207</w:t>
            </w:r>
          </w:p>
        </w:tc>
      </w:tr>
    </w:tbl>
    <w:p w:rsidR="00CD7A54" w:rsidRDefault="00CD7A54" w:rsidP="00C222F8">
      <w:pPr>
        <w:pStyle w:val="ListParagraph"/>
        <w:rPr>
          <w:lang w:eastAsia="en-US"/>
        </w:rPr>
      </w:pPr>
    </w:p>
    <w:p w:rsidR="00EE7BF1" w:rsidRDefault="00D419A7" w:rsidP="00C222F8">
      <w:pPr>
        <w:pStyle w:val="ListParagraph"/>
        <w:rPr>
          <w:lang w:eastAsia="en-US"/>
        </w:rPr>
      </w:pPr>
      <w:r>
        <w:rPr>
          <w:lang w:eastAsia="en-US"/>
        </w:rPr>
        <w:t xml:space="preserve">Next, to study the </w:t>
      </w:r>
      <w:r w:rsidR="005A695D">
        <w:rPr>
          <w:lang w:eastAsia="en-US"/>
        </w:rPr>
        <w:t xml:space="preserve">effect of percentage of training data on the </w:t>
      </w:r>
      <w:r w:rsidR="006C5E90">
        <w:rPr>
          <w:lang w:eastAsia="en-US"/>
        </w:rPr>
        <w:t>performance of predictive model</w:t>
      </w:r>
      <w:r w:rsidR="005A695D">
        <w:rPr>
          <w:lang w:eastAsia="en-US"/>
        </w:rPr>
        <w:t>, RF</w:t>
      </w:r>
      <w:r w:rsidR="006C5E90">
        <w:rPr>
          <w:lang w:eastAsia="en-US"/>
        </w:rPr>
        <w:t xml:space="preserve"> classification approach</w:t>
      </w:r>
      <w:r w:rsidR="005A695D">
        <w:rPr>
          <w:lang w:eastAsia="en-US"/>
        </w:rPr>
        <w:t xml:space="preserve"> was applied to the EF data set with different fold</w:t>
      </w:r>
      <w:r w:rsidR="006C5E90">
        <w:rPr>
          <w:lang w:eastAsia="en-US"/>
        </w:rPr>
        <w:t xml:space="preserve"> CV.</w:t>
      </w:r>
      <w:r w:rsidR="005F7601">
        <w:rPr>
          <w:lang w:eastAsia="en-US"/>
        </w:rPr>
        <w:t xml:space="preserve"> Please note, when the training percentage is small, reverse CV technique is used.</w:t>
      </w:r>
      <w:r w:rsidR="00AC7D3D">
        <w:rPr>
          <w:lang w:eastAsia="en-US"/>
        </w:rPr>
        <w:t xml:space="preserve"> The results are summarized in </w:t>
      </w:r>
      <w:r w:rsidR="00AC7D3D">
        <w:rPr>
          <w:lang w:eastAsia="en-US"/>
        </w:rPr>
        <w:fldChar w:fldCharType="begin"/>
      </w:r>
      <w:r w:rsidR="00AC7D3D">
        <w:rPr>
          <w:lang w:eastAsia="en-US"/>
        </w:rPr>
        <w:instrText xml:space="preserve"> REF _Ref416009625 \h </w:instrText>
      </w:r>
      <w:r w:rsidR="00AC7D3D">
        <w:rPr>
          <w:lang w:eastAsia="en-US"/>
        </w:rPr>
      </w:r>
      <w:r w:rsidR="00AC7D3D">
        <w:rPr>
          <w:lang w:eastAsia="en-US"/>
        </w:rPr>
        <w:fldChar w:fldCharType="separate"/>
      </w:r>
      <w:r w:rsidR="00AC7D3D">
        <w:t xml:space="preserve">Table </w:t>
      </w:r>
      <w:r w:rsidR="00AC7D3D">
        <w:rPr>
          <w:noProof/>
        </w:rPr>
        <w:t>4</w:t>
      </w:r>
      <w:r w:rsidR="00AC7D3D">
        <w:rPr>
          <w:lang w:eastAsia="en-US"/>
        </w:rPr>
        <w:fldChar w:fldCharType="end"/>
      </w:r>
      <w:r w:rsidR="00CD7A54">
        <w:rPr>
          <w:lang w:eastAsia="en-US"/>
        </w:rPr>
        <w:t xml:space="preserve"> and </w:t>
      </w:r>
      <w:r w:rsidR="00CD7A54">
        <w:rPr>
          <w:lang w:eastAsia="en-US"/>
        </w:rPr>
        <w:fldChar w:fldCharType="begin"/>
      </w:r>
      <w:r w:rsidR="00CD7A54">
        <w:rPr>
          <w:lang w:eastAsia="en-US"/>
        </w:rPr>
        <w:instrText xml:space="preserve"> REF _Ref416010221 \h </w:instrText>
      </w:r>
      <w:r w:rsidR="00CD7A54">
        <w:rPr>
          <w:lang w:eastAsia="en-US"/>
        </w:rPr>
      </w:r>
      <w:r w:rsidR="00CD7A54">
        <w:rPr>
          <w:lang w:eastAsia="en-US"/>
        </w:rPr>
        <w:fldChar w:fldCharType="separate"/>
      </w:r>
      <w:r w:rsidR="00CD7A54">
        <w:t xml:space="preserve">Figure </w:t>
      </w:r>
      <w:r w:rsidR="00CD7A54">
        <w:rPr>
          <w:noProof/>
        </w:rPr>
        <w:t>11</w:t>
      </w:r>
      <w:r w:rsidR="00CD7A54">
        <w:rPr>
          <w:lang w:eastAsia="en-US"/>
        </w:rPr>
        <w:fldChar w:fldCharType="end"/>
      </w:r>
      <w:r w:rsidR="00CD7A54">
        <w:rPr>
          <w:lang w:eastAsia="en-US"/>
        </w:rPr>
        <w:t>.</w:t>
      </w:r>
    </w:p>
    <w:p w:rsidR="00CD7A54" w:rsidRDefault="00CD7A54" w:rsidP="00C222F8">
      <w:pPr>
        <w:pStyle w:val="ListParagraph"/>
        <w:rPr>
          <w:lang w:eastAsia="en-US"/>
        </w:rPr>
      </w:pPr>
    </w:p>
    <w:p w:rsidR="00033CEE" w:rsidRDefault="00033CEE" w:rsidP="00033CEE">
      <w:pPr>
        <w:pStyle w:val="Caption"/>
        <w:keepNext/>
        <w:jc w:val="center"/>
      </w:pPr>
      <w:bookmarkStart w:id="302" w:name="_Ref416009625"/>
      <w:bookmarkStart w:id="303" w:name="_Toc416107854"/>
      <w:r>
        <w:t xml:space="preserve">Table </w:t>
      </w:r>
      <w:fldSimple w:instr=" SEQ Table \* ARABIC ">
        <w:r w:rsidR="00AC7D3D">
          <w:rPr>
            <w:noProof/>
          </w:rPr>
          <w:t>4</w:t>
        </w:r>
      </w:fldSimple>
      <w:bookmarkEnd w:id="302"/>
      <w:r>
        <w:t xml:space="preserve"> RF classification results in ratio with </w:t>
      </w:r>
      <w:r w:rsidR="00AC5AEE">
        <w:t xml:space="preserve">different fold </w:t>
      </w:r>
      <w:r>
        <w:t>cross-validation.</w:t>
      </w:r>
      <w:bookmarkEnd w:id="303"/>
    </w:p>
    <w:tbl>
      <w:tblPr>
        <w:tblStyle w:val="LightGrid"/>
        <w:tblW w:w="9400" w:type="dxa"/>
        <w:jc w:val="center"/>
        <w:tblLayout w:type="fixed"/>
        <w:tblCellMar>
          <w:left w:w="0" w:type="dxa"/>
          <w:right w:w="0" w:type="dxa"/>
        </w:tblCellMar>
        <w:tblLook w:val="0420" w:firstRow="1" w:lastRow="0" w:firstColumn="0" w:lastColumn="0" w:noHBand="0" w:noVBand="1"/>
      </w:tblPr>
      <w:tblGrid>
        <w:gridCol w:w="1564"/>
        <w:gridCol w:w="1564"/>
        <w:gridCol w:w="1583"/>
        <w:gridCol w:w="1563"/>
        <w:gridCol w:w="1563"/>
        <w:gridCol w:w="1563"/>
      </w:tblGrid>
      <w:tr w:rsidR="00AC7D3D" w:rsidTr="00AC7D3D">
        <w:trPr>
          <w:cnfStyle w:val="100000000000" w:firstRow="1" w:lastRow="0" w:firstColumn="0" w:lastColumn="0" w:oddVBand="0" w:evenVBand="0" w:oddHBand="0" w:evenHBand="0" w:firstRowFirstColumn="0" w:firstRowLastColumn="0" w:lastRowFirstColumn="0" w:lastRowLastColumn="0"/>
          <w:trHeight w:val="340"/>
          <w:jc w:val="center"/>
        </w:trPr>
        <w:tc>
          <w:tcPr>
            <w:tcW w:w="1564" w:type="dxa"/>
            <w:vAlign w:val="center"/>
          </w:tcPr>
          <w:p w:rsidR="00AC7D3D" w:rsidRDefault="00AC7D3D" w:rsidP="007D71D3">
            <w:pPr>
              <w:pStyle w:val="ListParagraph"/>
              <w:spacing w:before="0" w:after="0"/>
              <w:ind w:left="0"/>
              <w:jc w:val="center"/>
              <w:rPr>
                <w:lang w:eastAsia="en-US"/>
              </w:rPr>
            </w:pPr>
            <w:r>
              <w:rPr>
                <w:lang w:eastAsia="en-US"/>
              </w:rPr>
              <w:t>CV</w:t>
            </w:r>
          </w:p>
        </w:tc>
        <w:tc>
          <w:tcPr>
            <w:tcW w:w="1564" w:type="dxa"/>
            <w:vAlign w:val="center"/>
          </w:tcPr>
          <w:p w:rsidR="00AC7D3D" w:rsidRDefault="00AC7D3D" w:rsidP="007D71D3">
            <w:pPr>
              <w:pStyle w:val="ListParagraph"/>
              <w:spacing w:before="0" w:after="0"/>
              <w:ind w:left="0"/>
              <w:jc w:val="center"/>
              <w:rPr>
                <w:lang w:eastAsia="en-US"/>
              </w:rPr>
            </w:pPr>
            <w:r>
              <w:rPr>
                <w:lang w:eastAsia="en-US"/>
              </w:rPr>
              <w:t>Training (%)</w:t>
            </w:r>
          </w:p>
        </w:tc>
        <w:tc>
          <w:tcPr>
            <w:tcW w:w="1583" w:type="dxa"/>
          </w:tcPr>
          <w:p w:rsidR="00AC7D3D" w:rsidRDefault="00AC7D3D" w:rsidP="007D71D3">
            <w:pPr>
              <w:pStyle w:val="ListParagraph"/>
              <w:spacing w:before="0" w:after="0"/>
              <w:ind w:left="0"/>
              <w:jc w:val="center"/>
              <w:rPr>
                <w:lang w:eastAsia="en-US"/>
              </w:rPr>
            </w:pPr>
            <w:r>
              <w:rPr>
                <w:lang w:eastAsia="en-US"/>
              </w:rPr>
              <w:t># of Wells in Training</w:t>
            </w:r>
          </w:p>
        </w:tc>
        <w:tc>
          <w:tcPr>
            <w:tcW w:w="1563" w:type="dxa"/>
            <w:noWrap/>
            <w:vAlign w:val="center"/>
          </w:tcPr>
          <w:p w:rsidR="00AC7D3D" w:rsidRDefault="00AC7D3D" w:rsidP="007D71D3">
            <w:pPr>
              <w:pStyle w:val="ListParagraph"/>
              <w:spacing w:before="0" w:after="0"/>
              <w:ind w:left="0"/>
              <w:jc w:val="center"/>
              <w:rPr>
                <w:lang w:eastAsia="en-US"/>
              </w:rPr>
            </w:pPr>
            <w:r>
              <w:rPr>
                <w:lang w:eastAsia="en-US"/>
              </w:rPr>
              <w:t>True Positive</w:t>
            </w:r>
          </w:p>
        </w:tc>
        <w:tc>
          <w:tcPr>
            <w:tcW w:w="1563" w:type="dxa"/>
            <w:noWrap/>
            <w:vAlign w:val="center"/>
          </w:tcPr>
          <w:p w:rsidR="00AC7D3D" w:rsidRDefault="00AC7D3D" w:rsidP="007D71D3">
            <w:pPr>
              <w:pStyle w:val="ListParagraph"/>
              <w:spacing w:before="0" w:after="0"/>
              <w:ind w:left="0"/>
              <w:jc w:val="center"/>
              <w:rPr>
                <w:lang w:eastAsia="en-US"/>
              </w:rPr>
            </w:pPr>
            <w:r>
              <w:rPr>
                <w:lang w:eastAsia="en-US"/>
              </w:rPr>
              <w:t>True Negative</w:t>
            </w:r>
          </w:p>
        </w:tc>
        <w:tc>
          <w:tcPr>
            <w:tcW w:w="1563" w:type="dxa"/>
            <w:noWrap/>
            <w:vAlign w:val="center"/>
          </w:tcPr>
          <w:p w:rsidR="00AC7D3D" w:rsidRDefault="00AC7D3D" w:rsidP="007D71D3">
            <w:pPr>
              <w:pStyle w:val="ListParagraph"/>
              <w:spacing w:before="0" w:after="0"/>
              <w:ind w:left="0"/>
              <w:jc w:val="center"/>
              <w:rPr>
                <w:lang w:eastAsia="en-US"/>
              </w:rPr>
            </w:pPr>
            <w:r>
              <w:rPr>
                <w:lang w:eastAsia="en-US"/>
              </w:rPr>
              <w:t>Accuracy</w:t>
            </w:r>
          </w:p>
        </w:tc>
      </w:tr>
      <w:tr w:rsidR="00AC7D3D" w:rsidTr="009210DC">
        <w:trPr>
          <w:cnfStyle w:val="000000100000" w:firstRow="0" w:lastRow="0" w:firstColumn="0" w:lastColumn="0" w:oddVBand="0" w:evenVBand="0" w:oddHBand="1" w:evenHBand="0" w:firstRowFirstColumn="0" w:firstRowLastColumn="0" w:lastRowFirstColumn="0" w:lastRowLastColumn="0"/>
          <w:trHeight w:val="340"/>
          <w:jc w:val="center"/>
        </w:trPr>
        <w:tc>
          <w:tcPr>
            <w:tcW w:w="1564" w:type="dxa"/>
            <w:vAlign w:val="center"/>
          </w:tcPr>
          <w:p w:rsidR="00AC7D3D" w:rsidRDefault="00AC7D3D" w:rsidP="007D71D3">
            <w:pPr>
              <w:pStyle w:val="ListParagraph"/>
              <w:spacing w:before="0" w:after="0"/>
              <w:ind w:left="0"/>
              <w:jc w:val="center"/>
              <w:rPr>
                <w:lang w:eastAsia="en-US"/>
              </w:rPr>
            </w:pPr>
            <w:r>
              <w:rPr>
                <w:lang w:eastAsia="en-US"/>
              </w:rPr>
              <w:t>Reverse 10-fold</w:t>
            </w:r>
          </w:p>
        </w:tc>
        <w:tc>
          <w:tcPr>
            <w:tcW w:w="1564" w:type="dxa"/>
            <w:vAlign w:val="center"/>
          </w:tcPr>
          <w:p w:rsidR="00AC7D3D" w:rsidRDefault="00AC7D3D" w:rsidP="007D71D3">
            <w:pPr>
              <w:pStyle w:val="ListParagraph"/>
              <w:spacing w:before="0" w:after="0"/>
              <w:ind w:left="0"/>
              <w:jc w:val="center"/>
              <w:rPr>
                <w:lang w:eastAsia="en-US"/>
              </w:rPr>
            </w:pPr>
            <w:r>
              <w:rPr>
                <w:lang w:eastAsia="en-US"/>
              </w:rPr>
              <w:t>10</w:t>
            </w:r>
          </w:p>
        </w:tc>
        <w:tc>
          <w:tcPr>
            <w:tcW w:w="1583" w:type="dxa"/>
            <w:vAlign w:val="center"/>
          </w:tcPr>
          <w:p w:rsidR="00AC7D3D" w:rsidRDefault="00946DF4" w:rsidP="009210DC">
            <w:pPr>
              <w:pStyle w:val="ListParagraph"/>
              <w:spacing w:before="0" w:after="0"/>
              <w:ind w:left="0"/>
              <w:jc w:val="center"/>
              <w:rPr>
                <w:lang w:eastAsia="en-US"/>
              </w:rPr>
            </w:pPr>
            <w:r>
              <w:rPr>
                <w:lang w:eastAsia="en-US"/>
              </w:rPr>
              <w:t>263</w:t>
            </w:r>
          </w:p>
        </w:tc>
        <w:tc>
          <w:tcPr>
            <w:tcW w:w="1563" w:type="dxa"/>
            <w:noWrap/>
            <w:vAlign w:val="center"/>
          </w:tcPr>
          <w:p w:rsidR="00AC7D3D" w:rsidRDefault="00AC7D3D" w:rsidP="007D71D3">
            <w:pPr>
              <w:pStyle w:val="ListParagraph"/>
              <w:spacing w:before="0" w:after="0"/>
              <w:ind w:left="0"/>
              <w:jc w:val="center"/>
              <w:rPr>
                <w:lang w:eastAsia="en-US"/>
              </w:rPr>
            </w:pPr>
            <w:r>
              <w:rPr>
                <w:lang w:eastAsia="en-US"/>
              </w:rPr>
              <w:t>0.56</w:t>
            </w:r>
          </w:p>
        </w:tc>
        <w:tc>
          <w:tcPr>
            <w:tcW w:w="1563" w:type="dxa"/>
            <w:noWrap/>
            <w:vAlign w:val="center"/>
          </w:tcPr>
          <w:p w:rsidR="00AC7D3D" w:rsidRDefault="00AC7D3D" w:rsidP="007D71D3">
            <w:pPr>
              <w:pStyle w:val="ListParagraph"/>
              <w:spacing w:before="0" w:after="0"/>
              <w:ind w:left="0"/>
              <w:jc w:val="center"/>
              <w:rPr>
                <w:lang w:eastAsia="en-US"/>
              </w:rPr>
            </w:pPr>
            <w:r>
              <w:rPr>
                <w:lang w:eastAsia="en-US"/>
              </w:rPr>
              <w:t>0.91</w:t>
            </w:r>
          </w:p>
        </w:tc>
        <w:tc>
          <w:tcPr>
            <w:tcW w:w="1563" w:type="dxa"/>
            <w:noWrap/>
            <w:vAlign w:val="center"/>
          </w:tcPr>
          <w:p w:rsidR="00AC7D3D" w:rsidRDefault="00AC7D3D" w:rsidP="007D71D3">
            <w:pPr>
              <w:pStyle w:val="ListParagraph"/>
              <w:spacing w:before="0" w:after="0"/>
              <w:ind w:left="0"/>
              <w:jc w:val="center"/>
              <w:rPr>
                <w:lang w:eastAsia="en-US"/>
              </w:rPr>
            </w:pPr>
            <w:r>
              <w:rPr>
                <w:lang w:eastAsia="en-US"/>
              </w:rPr>
              <w:t>0.82</w:t>
            </w:r>
          </w:p>
        </w:tc>
      </w:tr>
      <w:tr w:rsidR="00AC7D3D" w:rsidTr="009210DC">
        <w:trPr>
          <w:cnfStyle w:val="000000010000" w:firstRow="0" w:lastRow="0" w:firstColumn="0" w:lastColumn="0" w:oddVBand="0" w:evenVBand="0" w:oddHBand="0" w:evenHBand="1" w:firstRowFirstColumn="0" w:firstRowLastColumn="0" w:lastRowFirstColumn="0" w:lastRowLastColumn="0"/>
          <w:trHeight w:val="340"/>
          <w:jc w:val="center"/>
        </w:trPr>
        <w:tc>
          <w:tcPr>
            <w:tcW w:w="1564" w:type="dxa"/>
            <w:vAlign w:val="center"/>
          </w:tcPr>
          <w:p w:rsidR="00AC7D3D" w:rsidRDefault="00AC7D3D" w:rsidP="007D71D3">
            <w:pPr>
              <w:pStyle w:val="ListParagraph"/>
              <w:spacing w:before="0" w:after="0"/>
              <w:ind w:left="0"/>
              <w:jc w:val="center"/>
              <w:rPr>
                <w:lang w:eastAsia="en-US"/>
              </w:rPr>
            </w:pPr>
            <w:r>
              <w:rPr>
                <w:lang w:eastAsia="en-US"/>
              </w:rPr>
              <w:t>Reverse 5</w:t>
            </w:r>
            <w:r w:rsidRPr="00F52438">
              <w:rPr>
                <w:lang w:eastAsia="en-US"/>
              </w:rPr>
              <w:t>-fold</w:t>
            </w:r>
          </w:p>
        </w:tc>
        <w:tc>
          <w:tcPr>
            <w:tcW w:w="1564" w:type="dxa"/>
            <w:vAlign w:val="center"/>
          </w:tcPr>
          <w:p w:rsidR="00AC7D3D" w:rsidRDefault="00AC7D3D" w:rsidP="007D71D3">
            <w:pPr>
              <w:pStyle w:val="ListParagraph"/>
              <w:spacing w:before="0" w:after="0"/>
              <w:ind w:left="0"/>
              <w:jc w:val="center"/>
              <w:rPr>
                <w:lang w:eastAsia="en-US"/>
              </w:rPr>
            </w:pPr>
            <w:r>
              <w:rPr>
                <w:lang w:eastAsia="en-US"/>
              </w:rPr>
              <w:t>20</w:t>
            </w:r>
          </w:p>
        </w:tc>
        <w:tc>
          <w:tcPr>
            <w:tcW w:w="1583" w:type="dxa"/>
            <w:vAlign w:val="center"/>
          </w:tcPr>
          <w:p w:rsidR="00AC7D3D" w:rsidRDefault="00946DF4" w:rsidP="009210DC">
            <w:pPr>
              <w:pStyle w:val="ListParagraph"/>
              <w:spacing w:before="0" w:after="0"/>
              <w:ind w:left="0"/>
              <w:jc w:val="center"/>
              <w:rPr>
                <w:lang w:eastAsia="en-US"/>
              </w:rPr>
            </w:pPr>
            <w:r>
              <w:rPr>
                <w:lang w:eastAsia="en-US"/>
              </w:rPr>
              <w:t>526</w:t>
            </w:r>
          </w:p>
        </w:tc>
        <w:tc>
          <w:tcPr>
            <w:tcW w:w="1563" w:type="dxa"/>
            <w:noWrap/>
            <w:vAlign w:val="center"/>
          </w:tcPr>
          <w:p w:rsidR="00AC7D3D" w:rsidRDefault="00AC7D3D" w:rsidP="007D71D3">
            <w:pPr>
              <w:pStyle w:val="ListParagraph"/>
              <w:spacing w:before="0" w:after="0"/>
              <w:ind w:left="0"/>
              <w:jc w:val="center"/>
              <w:rPr>
                <w:lang w:eastAsia="en-US"/>
              </w:rPr>
            </w:pPr>
            <w:r>
              <w:rPr>
                <w:lang w:eastAsia="en-US"/>
              </w:rPr>
              <w:t>0.62</w:t>
            </w:r>
          </w:p>
        </w:tc>
        <w:tc>
          <w:tcPr>
            <w:tcW w:w="1563" w:type="dxa"/>
            <w:noWrap/>
            <w:vAlign w:val="center"/>
          </w:tcPr>
          <w:p w:rsidR="00AC7D3D" w:rsidRDefault="00AC7D3D" w:rsidP="007D71D3">
            <w:pPr>
              <w:pStyle w:val="ListParagraph"/>
              <w:spacing w:before="0" w:after="0"/>
              <w:ind w:left="0"/>
              <w:jc w:val="center"/>
              <w:rPr>
                <w:lang w:eastAsia="en-US"/>
              </w:rPr>
            </w:pPr>
            <w:r>
              <w:rPr>
                <w:lang w:eastAsia="en-US"/>
              </w:rPr>
              <w:t>0.92</w:t>
            </w:r>
          </w:p>
        </w:tc>
        <w:tc>
          <w:tcPr>
            <w:tcW w:w="1563" w:type="dxa"/>
            <w:noWrap/>
            <w:vAlign w:val="center"/>
          </w:tcPr>
          <w:p w:rsidR="00AC7D3D" w:rsidRDefault="00AC7D3D" w:rsidP="007D71D3">
            <w:pPr>
              <w:pStyle w:val="ListParagraph"/>
              <w:spacing w:before="0" w:after="0"/>
              <w:ind w:left="0"/>
              <w:jc w:val="center"/>
              <w:rPr>
                <w:lang w:eastAsia="en-US"/>
              </w:rPr>
            </w:pPr>
            <w:r>
              <w:rPr>
                <w:lang w:eastAsia="en-US"/>
              </w:rPr>
              <w:t>0.84</w:t>
            </w:r>
          </w:p>
        </w:tc>
      </w:tr>
      <w:tr w:rsidR="00AC7D3D" w:rsidTr="009210DC">
        <w:trPr>
          <w:cnfStyle w:val="000000100000" w:firstRow="0" w:lastRow="0" w:firstColumn="0" w:lastColumn="0" w:oddVBand="0" w:evenVBand="0" w:oddHBand="1" w:evenHBand="0" w:firstRowFirstColumn="0" w:firstRowLastColumn="0" w:lastRowFirstColumn="0" w:lastRowLastColumn="0"/>
          <w:trHeight w:val="340"/>
          <w:jc w:val="center"/>
        </w:trPr>
        <w:tc>
          <w:tcPr>
            <w:tcW w:w="1564" w:type="dxa"/>
            <w:vAlign w:val="center"/>
          </w:tcPr>
          <w:p w:rsidR="00AC7D3D" w:rsidRDefault="00AC7D3D" w:rsidP="007D71D3">
            <w:pPr>
              <w:pStyle w:val="ListParagraph"/>
              <w:spacing w:before="0" w:after="0"/>
              <w:ind w:left="0"/>
              <w:jc w:val="center"/>
              <w:rPr>
                <w:lang w:eastAsia="en-US"/>
              </w:rPr>
            </w:pPr>
            <w:r>
              <w:rPr>
                <w:lang w:eastAsia="en-US"/>
              </w:rPr>
              <w:t>Reverse 3</w:t>
            </w:r>
            <w:r w:rsidRPr="00F52438">
              <w:rPr>
                <w:lang w:eastAsia="en-US"/>
              </w:rPr>
              <w:t>-fold</w:t>
            </w:r>
          </w:p>
        </w:tc>
        <w:tc>
          <w:tcPr>
            <w:tcW w:w="1564" w:type="dxa"/>
            <w:vAlign w:val="center"/>
          </w:tcPr>
          <w:p w:rsidR="00AC7D3D" w:rsidRDefault="00AC7D3D" w:rsidP="007D71D3">
            <w:pPr>
              <w:pStyle w:val="ListParagraph"/>
              <w:spacing w:before="0" w:after="0"/>
              <w:ind w:left="0"/>
              <w:jc w:val="center"/>
              <w:rPr>
                <w:lang w:eastAsia="en-US"/>
              </w:rPr>
            </w:pPr>
            <w:r>
              <w:rPr>
                <w:lang w:eastAsia="en-US"/>
              </w:rPr>
              <w:t>33</w:t>
            </w:r>
          </w:p>
        </w:tc>
        <w:tc>
          <w:tcPr>
            <w:tcW w:w="1583" w:type="dxa"/>
            <w:vAlign w:val="center"/>
          </w:tcPr>
          <w:p w:rsidR="00AC7D3D" w:rsidRDefault="00946DF4" w:rsidP="009210DC">
            <w:pPr>
              <w:pStyle w:val="ListParagraph"/>
              <w:spacing w:before="0" w:after="0"/>
              <w:ind w:left="0"/>
              <w:jc w:val="center"/>
              <w:rPr>
                <w:lang w:eastAsia="en-US"/>
              </w:rPr>
            </w:pPr>
            <w:r>
              <w:rPr>
                <w:lang w:eastAsia="en-US"/>
              </w:rPr>
              <w:t>868</w:t>
            </w:r>
          </w:p>
        </w:tc>
        <w:tc>
          <w:tcPr>
            <w:tcW w:w="1563" w:type="dxa"/>
            <w:noWrap/>
            <w:vAlign w:val="center"/>
          </w:tcPr>
          <w:p w:rsidR="00AC7D3D" w:rsidRDefault="00AC7D3D" w:rsidP="007D71D3">
            <w:pPr>
              <w:pStyle w:val="ListParagraph"/>
              <w:spacing w:before="0" w:after="0"/>
              <w:ind w:left="0"/>
              <w:jc w:val="center"/>
              <w:rPr>
                <w:lang w:eastAsia="en-US"/>
              </w:rPr>
            </w:pPr>
            <w:r>
              <w:rPr>
                <w:lang w:eastAsia="en-US"/>
              </w:rPr>
              <w:t>0.64</w:t>
            </w:r>
          </w:p>
        </w:tc>
        <w:tc>
          <w:tcPr>
            <w:tcW w:w="1563" w:type="dxa"/>
            <w:noWrap/>
            <w:vAlign w:val="center"/>
          </w:tcPr>
          <w:p w:rsidR="00AC7D3D" w:rsidRDefault="00AC7D3D" w:rsidP="007D71D3">
            <w:pPr>
              <w:pStyle w:val="ListParagraph"/>
              <w:spacing w:before="0" w:after="0"/>
              <w:ind w:left="0"/>
              <w:jc w:val="center"/>
              <w:rPr>
                <w:lang w:eastAsia="en-US"/>
              </w:rPr>
            </w:pPr>
            <w:r>
              <w:rPr>
                <w:lang w:eastAsia="en-US"/>
              </w:rPr>
              <w:t>0.92</w:t>
            </w:r>
          </w:p>
        </w:tc>
        <w:tc>
          <w:tcPr>
            <w:tcW w:w="1563" w:type="dxa"/>
            <w:noWrap/>
            <w:vAlign w:val="center"/>
          </w:tcPr>
          <w:p w:rsidR="00AC7D3D" w:rsidRDefault="00AC7D3D" w:rsidP="007D71D3">
            <w:pPr>
              <w:pStyle w:val="ListParagraph"/>
              <w:spacing w:before="0" w:after="0"/>
              <w:ind w:left="0"/>
              <w:jc w:val="center"/>
              <w:rPr>
                <w:lang w:eastAsia="en-US"/>
              </w:rPr>
            </w:pPr>
            <w:r>
              <w:rPr>
                <w:lang w:eastAsia="en-US"/>
              </w:rPr>
              <w:t>0.85</w:t>
            </w:r>
          </w:p>
        </w:tc>
      </w:tr>
      <w:tr w:rsidR="00AC7D3D" w:rsidTr="009210DC">
        <w:trPr>
          <w:cnfStyle w:val="000000010000" w:firstRow="0" w:lastRow="0" w:firstColumn="0" w:lastColumn="0" w:oddVBand="0" w:evenVBand="0" w:oddHBand="0" w:evenHBand="1" w:firstRowFirstColumn="0" w:firstRowLastColumn="0" w:lastRowFirstColumn="0" w:lastRowLastColumn="0"/>
          <w:trHeight w:val="340"/>
          <w:jc w:val="center"/>
        </w:trPr>
        <w:tc>
          <w:tcPr>
            <w:tcW w:w="1564" w:type="dxa"/>
            <w:vAlign w:val="center"/>
          </w:tcPr>
          <w:p w:rsidR="00AC7D3D" w:rsidRDefault="00AC7D3D" w:rsidP="007D71D3">
            <w:pPr>
              <w:pStyle w:val="ListParagraph"/>
              <w:spacing w:before="0" w:after="0"/>
              <w:ind w:left="0"/>
              <w:jc w:val="center"/>
              <w:rPr>
                <w:lang w:eastAsia="en-US"/>
              </w:rPr>
            </w:pPr>
            <w:r>
              <w:rPr>
                <w:lang w:eastAsia="en-US"/>
              </w:rPr>
              <w:t>2</w:t>
            </w:r>
            <w:r w:rsidRPr="00F52438">
              <w:rPr>
                <w:lang w:eastAsia="en-US"/>
              </w:rPr>
              <w:t>-fold</w:t>
            </w:r>
          </w:p>
        </w:tc>
        <w:tc>
          <w:tcPr>
            <w:tcW w:w="1564" w:type="dxa"/>
            <w:vAlign w:val="center"/>
          </w:tcPr>
          <w:p w:rsidR="00AC7D3D" w:rsidRDefault="00AC7D3D" w:rsidP="007D71D3">
            <w:pPr>
              <w:pStyle w:val="ListParagraph"/>
              <w:spacing w:before="0" w:after="0"/>
              <w:ind w:left="0"/>
              <w:jc w:val="center"/>
              <w:rPr>
                <w:lang w:eastAsia="en-US"/>
              </w:rPr>
            </w:pPr>
            <w:r>
              <w:rPr>
                <w:lang w:eastAsia="en-US"/>
              </w:rPr>
              <w:t>50</w:t>
            </w:r>
          </w:p>
        </w:tc>
        <w:tc>
          <w:tcPr>
            <w:tcW w:w="1583" w:type="dxa"/>
            <w:vAlign w:val="center"/>
          </w:tcPr>
          <w:p w:rsidR="00AC7D3D" w:rsidRDefault="00946DF4" w:rsidP="009210DC">
            <w:pPr>
              <w:pStyle w:val="ListParagraph"/>
              <w:spacing w:before="0" w:after="0"/>
              <w:ind w:left="0"/>
              <w:jc w:val="center"/>
              <w:rPr>
                <w:lang w:eastAsia="en-US"/>
              </w:rPr>
            </w:pPr>
            <w:r>
              <w:rPr>
                <w:lang w:eastAsia="en-US"/>
              </w:rPr>
              <w:t>1316</w:t>
            </w:r>
          </w:p>
        </w:tc>
        <w:tc>
          <w:tcPr>
            <w:tcW w:w="1563" w:type="dxa"/>
            <w:noWrap/>
            <w:vAlign w:val="center"/>
          </w:tcPr>
          <w:p w:rsidR="00AC7D3D" w:rsidRDefault="00AC7D3D" w:rsidP="007D71D3">
            <w:pPr>
              <w:pStyle w:val="ListParagraph"/>
              <w:spacing w:before="0" w:after="0"/>
              <w:ind w:left="0"/>
              <w:jc w:val="center"/>
              <w:rPr>
                <w:lang w:eastAsia="en-US"/>
              </w:rPr>
            </w:pPr>
            <w:r>
              <w:rPr>
                <w:lang w:eastAsia="en-US"/>
              </w:rPr>
              <w:t>0.67</w:t>
            </w:r>
          </w:p>
        </w:tc>
        <w:tc>
          <w:tcPr>
            <w:tcW w:w="1563" w:type="dxa"/>
            <w:noWrap/>
            <w:vAlign w:val="center"/>
          </w:tcPr>
          <w:p w:rsidR="00AC7D3D" w:rsidRDefault="00AC7D3D" w:rsidP="007D71D3">
            <w:pPr>
              <w:pStyle w:val="ListParagraph"/>
              <w:spacing w:before="0" w:after="0"/>
              <w:ind w:left="0"/>
              <w:jc w:val="center"/>
              <w:rPr>
                <w:lang w:eastAsia="en-US"/>
              </w:rPr>
            </w:pPr>
            <w:r>
              <w:rPr>
                <w:lang w:eastAsia="en-US"/>
              </w:rPr>
              <w:t>0.92</w:t>
            </w:r>
          </w:p>
        </w:tc>
        <w:tc>
          <w:tcPr>
            <w:tcW w:w="1563" w:type="dxa"/>
            <w:noWrap/>
            <w:vAlign w:val="center"/>
          </w:tcPr>
          <w:p w:rsidR="00AC7D3D" w:rsidRDefault="00AC7D3D" w:rsidP="007D71D3">
            <w:pPr>
              <w:pStyle w:val="ListParagraph"/>
              <w:spacing w:before="0" w:after="0"/>
              <w:ind w:left="0"/>
              <w:jc w:val="center"/>
              <w:rPr>
                <w:lang w:eastAsia="en-US"/>
              </w:rPr>
            </w:pPr>
            <w:r>
              <w:rPr>
                <w:lang w:eastAsia="en-US"/>
              </w:rPr>
              <w:t>0.85</w:t>
            </w:r>
          </w:p>
        </w:tc>
      </w:tr>
      <w:tr w:rsidR="00AC7D3D" w:rsidTr="009210DC">
        <w:trPr>
          <w:cnfStyle w:val="000000100000" w:firstRow="0" w:lastRow="0" w:firstColumn="0" w:lastColumn="0" w:oddVBand="0" w:evenVBand="0" w:oddHBand="1" w:evenHBand="0" w:firstRowFirstColumn="0" w:firstRowLastColumn="0" w:lastRowFirstColumn="0" w:lastRowLastColumn="0"/>
          <w:trHeight w:val="340"/>
          <w:jc w:val="center"/>
        </w:trPr>
        <w:tc>
          <w:tcPr>
            <w:tcW w:w="1564" w:type="dxa"/>
            <w:vAlign w:val="center"/>
          </w:tcPr>
          <w:p w:rsidR="00AC7D3D" w:rsidRDefault="00AC7D3D" w:rsidP="007D71D3">
            <w:pPr>
              <w:pStyle w:val="ListParagraph"/>
              <w:spacing w:before="0" w:after="0"/>
              <w:ind w:left="0"/>
              <w:jc w:val="center"/>
              <w:rPr>
                <w:lang w:eastAsia="en-US"/>
              </w:rPr>
            </w:pPr>
            <w:r>
              <w:rPr>
                <w:lang w:eastAsia="en-US"/>
              </w:rPr>
              <w:t>3</w:t>
            </w:r>
            <w:r w:rsidRPr="00F52438">
              <w:rPr>
                <w:lang w:eastAsia="en-US"/>
              </w:rPr>
              <w:t>-fold</w:t>
            </w:r>
          </w:p>
        </w:tc>
        <w:tc>
          <w:tcPr>
            <w:tcW w:w="1564" w:type="dxa"/>
            <w:vAlign w:val="center"/>
          </w:tcPr>
          <w:p w:rsidR="00AC7D3D" w:rsidRDefault="00AC7D3D" w:rsidP="007D71D3">
            <w:pPr>
              <w:pStyle w:val="ListParagraph"/>
              <w:spacing w:before="0" w:after="0"/>
              <w:ind w:left="0"/>
              <w:jc w:val="center"/>
              <w:rPr>
                <w:lang w:eastAsia="en-US"/>
              </w:rPr>
            </w:pPr>
            <w:r>
              <w:rPr>
                <w:lang w:eastAsia="en-US"/>
              </w:rPr>
              <w:t>67</w:t>
            </w:r>
          </w:p>
        </w:tc>
        <w:tc>
          <w:tcPr>
            <w:tcW w:w="1583" w:type="dxa"/>
            <w:vAlign w:val="center"/>
          </w:tcPr>
          <w:p w:rsidR="00AC7D3D" w:rsidRDefault="00946DF4" w:rsidP="009210DC">
            <w:pPr>
              <w:pStyle w:val="ListParagraph"/>
              <w:spacing w:before="0" w:after="0"/>
              <w:ind w:left="0"/>
              <w:jc w:val="center"/>
              <w:rPr>
                <w:lang w:eastAsia="en-US"/>
              </w:rPr>
            </w:pPr>
            <w:r>
              <w:rPr>
                <w:lang w:eastAsia="en-US"/>
              </w:rPr>
              <w:t>1763</w:t>
            </w:r>
          </w:p>
        </w:tc>
        <w:tc>
          <w:tcPr>
            <w:tcW w:w="1563" w:type="dxa"/>
            <w:noWrap/>
            <w:vAlign w:val="center"/>
          </w:tcPr>
          <w:p w:rsidR="00AC7D3D" w:rsidRDefault="00AC7D3D" w:rsidP="007D71D3">
            <w:pPr>
              <w:pStyle w:val="ListParagraph"/>
              <w:spacing w:before="0" w:after="0"/>
              <w:ind w:left="0"/>
              <w:jc w:val="center"/>
              <w:rPr>
                <w:lang w:eastAsia="en-US"/>
              </w:rPr>
            </w:pPr>
            <w:r>
              <w:rPr>
                <w:lang w:eastAsia="en-US"/>
              </w:rPr>
              <w:t>0.70</w:t>
            </w:r>
          </w:p>
        </w:tc>
        <w:tc>
          <w:tcPr>
            <w:tcW w:w="1563" w:type="dxa"/>
            <w:noWrap/>
            <w:vAlign w:val="center"/>
          </w:tcPr>
          <w:p w:rsidR="00AC7D3D" w:rsidRDefault="00AC7D3D" w:rsidP="007D71D3">
            <w:pPr>
              <w:pStyle w:val="ListParagraph"/>
              <w:spacing w:before="0" w:after="0"/>
              <w:ind w:left="0"/>
              <w:jc w:val="center"/>
              <w:rPr>
                <w:lang w:eastAsia="en-US"/>
              </w:rPr>
            </w:pPr>
            <w:r>
              <w:rPr>
                <w:lang w:eastAsia="en-US"/>
              </w:rPr>
              <w:t>0.91</w:t>
            </w:r>
          </w:p>
        </w:tc>
        <w:tc>
          <w:tcPr>
            <w:tcW w:w="1563" w:type="dxa"/>
            <w:noWrap/>
            <w:vAlign w:val="center"/>
          </w:tcPr>
          <w:p w:rsidR="00AC7D3D" w:rsidRDefault="00AC7D3D" w:rsidP="007D71D3">
            <w:pPr>
              <w:pStyle w:val="ListParagraph"/>
              <w:spacing w:before="0" w:after="0"/>
              <w:ind w:left="0"/>
              <w:jc w:val="center"/>
              <w:rPr>
                <w:lang w:eastAsia="en-US"/>
              </w:rPr>
            </w:pPr>
            <w:r>
              <w:rPr>
                <w:lang w:eastAsia="en-US"/>
              </w:rPr>
              <w:t>0.86</w:t>
            </w:r>
          </w:p>
        </w:tc>
      </w:tr>
      <w:tr w:rsidR="00AC7D3D" w:rsidTr="009210DC">
        <w:trPr>
          <w:cnfStyle w:val="000000010000" w:firstRow="0" w:lastRow="0" w:firstColumn="0" w:lastColumn="0" w:oddVBand="0" w:evenVBand="0" w:oddHBand="0" w:evenHBand="1" w:firstRowFirstColumn="0" w:firstRowLastColumn="0" w:lastRowFirstColumn="0" w:lastRowLastColumn="0"/>
          <w:trHeight w:val="340"/>
          <w:jc w:val="center"/>
        </w:trPr>
        <w:tc>
          <w:tcPr>
            <w:tcW w:w="1564" w:type="dxa"/>
            <w:vAlign w:val="center"/>
          </w:tcPr>
          <w:p w:rsidR="00AC7D3D" w:rsidRDefault="00AC7D3D" w:rsidP="007D71D3">
            <w:pPr>
              <w:pStyle w:val="ListParagraph"/>
              <w:spacing w:before="0" w:after="0"/>
              <w:ind w:left="0"/>
              <w:jc w:val="center"/>
              <w:rPr>
                <w:lang w:eastAsia="en-US"/>
              </w:rPr>
            </w:pPr>
            <w:r>
              <w:rPr>
                <w:lang w:eastAsia="en-US"/>
              </w:rPr>
              <w:t>5</w:t>
            </w:r>
            <w:r w:rsidRPr="00F52438">
              <w:rPr>
                <w:lang w:eastAsia="en-US"/>
              </w:rPr>
              <w:t>-fold</w:t>
            </w:r>
          </w:p>
        </w:tc>
        <w:tc>
          <w:tcPr>
            <w:tcW w:w="1564" w:type="dxa"/>
            <w:vAlign w:val="center"/>
          </w:tcPr>
          <w:p w:rsidR="00AC7D3D" w:rsidRDefault="00AC7D3D" w:rsidP="007D71D3">
            <w:pPr>
              <w:pStyle w:val="ListParagraph"/>
              <w:spacing w:before="0" w:after="0"/>
              <w:ind w:left="0"/>
              <w:jc w:val="center"/>
              <w:rPr>
                <w:lang w:eastAsia="en-US"/>
              </w:rPr>
            </w:pPr>
            <w:r>
              <w:rPr>
                <w:lang w:eastAsia="en-US"/>
              </w:rPr>
              <w:t>80</w:t>
            </w:r>
          </w:p>
        </w:tc>
        <w:tc>
          <w:tcPr>
            <w:tcW w:w="1583" w:type="dxa"/>
            <w:vAlign w:val="center"/>
          </w:tcPr>
          <w:p w:rsidR="00AC7D3D" w:rsidRDefault="00946DF4" w:rsidP="009210DC">
            <w:pPr>
              <w:pStyle w:val="ListParagraph"/>
              <w:spacing w:before="0" w:after="0"/>
              <w:ind w:left="0"/>
              <w:jc w:val="center"/>
              <w:rPr>
                <w:lang w:eastAsia="en-US"/>
              </w:rPr>
            </w:pPr>
            <w:r>
              <w:rPr>
                <w:lang w:eastAsia="en-US"/>
              </w:rPr>
              <w:t>2105</w:t>
            </w:r>
          </w:p>
        </w:tc>
        <w:tc>
          <w:tcPr>
            <w:tcW w:w="1563" w:type="dxa"/>
            <w:noWrap/>
            <w:vAlign w:val="center"/>
          </w:tcPr>
          <w:p w:rsidR="00AC7D3D" w:rsidRDefault="00AC7D3D" w:rsidP="007D71D3">
            <w:pPr>
              <w:pStyle w:val="ListParagraph"/>
              <w:spacing w:before="0" w:after="0"/>
              <w:ind w:left="0"/>
              <w:jc w:val="center"/>
              <w:rPr>
                <w:lang w:eastAsia="en-US"/>
              </w:rPr>
            </w:pPr>
            <w:r>
              <w:rPr>
                <w:lang w:eastAsia="en-US"/>
              </w:rPr>
              <w:t>0.71</w:t>
            </w:r>
          </w:p>
        </w:tc>
        <w:tc>
          <w:tcPr>
            <w:tcW w:w="1563" w:type="dxa"/>
            <w:noWrap/>
            <w:vAlign w:val="center"/>
          </w:tcPr>
          <w:p w:rsidR="00AC7D3D" w:rsidRDefault="00AC7D3D" w:rsidP="007D71D3">
            <w:pPr>
              <w:pStyle w:val="ListParagraph"/>
              <w:spacing w:before="0" w:after="0"/>
              <w:ind w:left="0"/>
              <w:jc w:val="center"/>
              <w:rPr>
                <w:lang w:eastAsia="en-US"/>
              </w:rPr>
            </w:pPr>
            <w:r>
              <w:rPr>
                <w:lang w:eastAsia="en-US"/>
              </w:rPr>
              <w:t>0.92</w:t>
            </w:r>
          </w:p>
        </w:tc>
        <w:tc>
          <w:tcPr>
            <w:tcW w:w="1563" w:type="dxa"/>
            <w:noWrap/>
            <w:vAlign w:val="center"/>
          </w:tcPr>
          <w:p w:rsidR="00AC7D3D" w:rsidRDefault="00AC7D3D" w:rsidP="007D71D3">
            <w:pPr>
              <w:pStyle w:val="ListParagraph"/>
              <w:spacing w:before="0" w:after="0"/>
              <w:ind w:left="0"/>
              <w:jc w:val="center"/>
              <w:rPr>
                <w:lang w:eastAsia="en-US"/>
              </w:rPr>
            </w:pPr>
            <w:r>
              <w:rPr>
                <w:lang w:eastAsia="en-US"/>
              </w:rPr>
              <w:t>0.87</w:t>
            </w:r>
          </w:p>
        </w:tc>
      </w:tr>
      <w:tr w:rsidR="00AC7D3D" w:rsidTr="009210DC">
        <w:trPr>
          <w:cnfStyle w:val="000000100000" w:firstRow="0" w:lastRow="0" w:firstColumn="0" w:lastColumn="0" w:oddVBand="0" w:evenVBand="0" w:oddHBand="1" w:evenHBand="0" w:firstRowFirstColumn="0" w:firstRowLastColumn="0" w:lastRowFirstColumn="0" w:lastRowLastColumn="0"/>
          <w:trHeight w:val="340"/>
          <w:jc w:val="center"/>
        </w:trPr>
        <w:tc>
          <w:tcPr>
            <w:tcW w:w="1564" w:type="dxa"/>
            <w:vAlign w:val="center"/>
          </w:tcPr>
          <w:p w:rsidR="00AC7D3D" w:rsidRDefault="00AC7D3D" w:rsidP="007D71D3">
            <w:pPr>
              <w:pStyle w:val="ListParagraph"/>
              <w:spacing w:before="0" w:after="0"/>
              <w:ind w:left="0"/>
              <w:jc w:val="center"/>
              <w:rPr>
                <w:lang w:eastAsia="en-US"/>
              </w:rPr>
            </w:pPr>
            <w:r w:rsidRPr="00F52438">
              <w:rPr>
                <w:lang w:eastAsia="en-US"/>
              </w:rPr>
              <w:t>10-fold</w:t>
            </w:r>
          </w:p>
        </w:tc>
        <w:tc>
          <w:tcPr>
            <w:tcW w:w="1564" w:type="dxa"/>
            <w:vAlign w:val="center"/>
          </w:tcPr>
          <w:p w:rsidR="00AC7D3D" w:rsidRDefault="00AC7D3D" w:rsidP="007D71D3">
            <w:pPr>
              <w:pStyle w:val="ListParagraph"/>
              <w:spacing w:before="0" w:after="0"/>
              <w:ind w:left="0"/>
              <w:jc w:val="center"/>
              <w:rPr>
                <w:lang w:eastAsia="en-US"/>
              </w:rPr>
            </w:pPr>
            <w:r>
              <w:rPr>
                <w:lang w:eastAsia="en-US"/>
              </w:rPr>
              <w:t>90</w:t>
            </w:r>
          </w:p>
        </w:tc>
        <w:tc>
          <w:tcPr>
            <w:tcW w:w="1583" w:type="dxa"/>
            <w:vAlign w:val="center"/>
          </w:tcPr>
          <w:p w:rsidR="00AC7D3D" w:rsidRDefault="00FA2CA7" w:rsidP="009210DC">
            <w:pPr>
              <w:pStyle w:val="ListParagraph"/>
              <w:spacing w:before="0" w:after="0"/>
              <w:ind w:left="0"/>
              <w:jc w:val="center"/>
              <w:rPr>
                <w:lang w:eastAsia="en-US"/>
              </w:rPr>
            </w:pPr>
            <w:r>
              <w:rPr>
                <w:lang w:eastAsia="en-US"/>
              </w:rPr>
              <w:t>2368</w:t>
            </w:r>
          </w:p>
        </w:tc>
        <w:tc>
          <w:tcPr>
            <w:tcW w:w="1563" w:type="dxa"/>
            <w:noWrap/>
            <w:vAlign w:val="center"/>
          </w:tcPr>
          <w:p w:rsidR="00AC7D3D" w:rsidRDefault="00AC7D3D" w:rsidP="007D71D3">
            <w:pPr>
              <w:pStyle w:val="ListParagraph"/>
              <w:spacing w:before="0" w:after="0"/>
              <w:ind w:left="0"/>
              <w:jc w:val="center"/>
              <w:rPr>
                <w:lang w:eastAsia="en-US"/>
              </w:rPr>
            </w:pPr>
            <w:r>
              <w:rPr>
                <w:lang w:eastAsia="en-US"/>
              </w:rPr>
              <w:t>0.70</w:t>
            </w:r>
          </w:p>
        </w:tc>
        <w:tc>
          <w:tcPr>
            <w:tcW w:w="1563" w:type="dxa"/>
            <w:noWrap/>
            <w:vAlign w:val="center"/>
          </w:tcPr>
          <w:p w:rsidR="00AC7D3D" w:rsidRDefault="00AC7D3D" w:rsidP="007D71D3">
            <w:pPr>
              <w:pStyle w:val="ListParagraph"/>
              <w:spacing w:before="0" w:after="0"/>
              <w:ind w:left="0"/>
              <w:jc w:val="center"/>
              <w:rPr>
                <w:lang w:eastAsia="en-US"/>
              </w:rPr>
            </w:pPr>
            <w:r>
              <w:rPr>
                <w:lang w:eastAsia="en-US"/>
              </w:rPr>
              <w:t>0.92</w:t>
            </w:r>
          </w:p>
        </w:tc>
        <w:tc>
          <w:tcPr>
            <w:tcW w:w="1563" w:type="dxa"/>
            <w:noWrap/>
            <w:vAlign w:val="center"/>
          </w:tcPr>
          <w:p w:rsidR="00AC7D3D" w:rsidRDefault="00AC7D3D" w:rsidP="007D71D3">
            <w:pPr>
              <w:pStyle w:val="ListParagraph"/>
              <w:spacing w:before="0" w:after="0"/>
              <w:ind w:left="0"/>
              <w:jc w:val="center"/>
              <w:rPr>
                <w:lang w:eastAsia="en-US"/>
              </w:rPr>
            </w:pPr>
            <w:r>
              <w:rPr>
                <w:lang w:eastAsia="en-US"/>
              </w:rPr>
              <w:t>0.87</w:t>
            </w:r>
          </w:p>
        </w:tc>
      </w:tr>
    </w:tbl>
    <w:p w:rsidR="00EE7BF1" w:rsidRDefault="00EE7BF1" w:rsidP="00C222F8">
      <w:pPr>
        <w:pStyle w:val="ListParagraph"/>
        <w:rPr>
          <w:lang w:eastAsia="en-US"/>
        </w:rPr>
      </w:pPr>
    </w:p>
    <w:p w:rsidR="00EE7BF1" w:rsidRDefault="00D66F96" w:rsidP="00D66F96">
      <w:pPr>
        <w:pStyle w:val="ListParagraph"/>
        <w:rPr>
          <w:lang w:eastAsia="en-US"/>
        </w:rPr>
      </w:pPr>
      <w:r>
        <w:rPr>
          <w:lang w:eastAsia="en-US"/>
        </w:rPr>
        <w:t xml:space="preserve">Detail examining </w:t>
      </w:r>
      <w:r>
        <w:rPr>
          <w:lang w:eastAsia="en-US"/>
        </w:rPr>
        <w:fldChar w:fldCharType="begin"/>
      </w:r>
      <w:r>
        <w:rPr>
          <w:lang w:eastAsia="en-US"/>
        </w:rPr>
        <w:instrText xml:space="preserve"> REF _Ref416009625 \h </w:instrText>
      </w:r>
      <w:r>
        <w:rPr>
          <w:lang w:eastAsia="en-US"/>
        </w:rPr>
      </w:r>
      <w:r>
        <w:rPr>
          <w:lang w:eastAsia="en-US"/>
        </w:rPr>
        <w:fldChar w:fldCharType="separate"/>
      </w:r>
      <w:r>
        <w:t xml:space="preserve">Table </w:t>
      </w:r>
      <w:r>
        <w:rPr>
          <w:noProof/>
        </w:rPr>
        <w:t>4</w:t>
      </w:r>
      <w:r>
        <w:rPr>
          <w:lang w:eastAsia="en-US"/>
        </w:rPr>
        <w:fldChar w:fldCharType="end"/>
      </w:r>
      <w:r>
        <w:rPr>
          <w:lang w:eastAsia="en-US"/>
        </w:rPr>
        <w:t xml:space="preserve"> and </w:t>
      </w:r>
      <w:r>
        <w:rPr>
          <w:lang w:eastAsia="en-US"/>
        </w:rPr>
        <w:fldChar w:fldCharType="begin"/>
      </w:r>
      <w:r>
        <w:rPr>
          <w:lang w:eastAsia="en-US"/>
        </w:rPr>
        <w:instrText xml:space="preserve"> REF _Ref416010221 \h </w:instrText>
      </w:r>
      <w:r>
        <w:rPr>
          <w:lang w:eastAsia="en-US"/>
        </w:rPr>
      </w:r>
      <w:r>
        <w:rPr>
          <w:lang w:eastAsia="en-US"/>
        </w:rPr>
        <w:fldChar w:fldCharType="separate"/>
      </w:r>
      <w:r>
        <w:t xml:space="preserve">Figure </w:t>
      </w:r>
      <w:r>
        <w:rPr>
          <w:noProof/>
        </w:rPr>
        <w:t>11</w:t>
      </w:r>
      <w:r>
        <w:rPr>
          <w:lang w:eastAsia="en-US"/>
        </w:rPr>
        <w:fldChar w:fldCharType="end"/>
      </w:r>
      <w:r>
        <w:rPr>
          <w:lang w:eastAsia="en-US"/>
        </w:rPr>
        <w:t xml:space="preserve"> reveals that as the percentage of training data increases, the true negative rate does not change much, </w:t>
      </w:r>
      <w:r w:rsidR="00A8730D">
        <w:rPr>
          <w:lang w:eastAsia="en-US"/>
        </w:rPr>
        <w:t xml:space="preserve">oscillating between 0.91 and 0.92, </w:t>
      </w:r>
      <w:r>
        <w:rPr>
          <w:lang w:eastAsia="en-US"/>
        </w:rPr>
        <w:t xml:space="preserve">which is understandable given </w:t>
      </w:r>
      <w:r w:rsidR="00A8730D">
        <w:rPr>
          <w:lang w:eastAsia="en-US"/>
        </w:rPr>
        <w:t xml:space="preserve">more samples are in ~Q1 class; however as the percentage of training data increases, the true positive rate does change, it dramatically increases when the percentage of training data changes from 10% to 20%, and then gradually increases (almost linear) as the training percentage changes from 20% to </w:t>
      </w:r>
      <w:r w:rsidR="00CF43A6">
        <w:rPr>
          <w:lang w:eastAsia="en-US"/>
        </w:rPr>
        <w:t>70</w:t>
      </w:r>
      <w:r w:rsidR="00A8730D">
        <w:rPr>
          <w:lang w:eastAsia="en-US"/>
        </w:rPr>
        <w:t>%, after that, it reach a plateau area. The possible conclusion</w:t>
      </w:r>
      <w:r w:rsidR="00CF43A6">
        <w:rPr>
          <w:lang w:eastAsia="en-US"/>
        </w:rPr>
        <w:t>s for true positive rate</w:t>
      </w:r>
      <w:r w:rsidR="00A8730D">
        <w:rPr>
          <w:lang w:eastAsia="en-US"/>
        </w:rPr>
        <w:t xml:space="preserve"> from </w:t>
      </w:r>
      <w:r w:rsidR="00CF43A6">
        <w:rPr>
          <w:lang w:eastAsia="en-US"/>
        </w:rPr>
        <w:t>these observations</w:t>
      </w:r>
      <w:r w:rsidR="00A8730D">
        <w:rPr>
          <w:lang w:eastAsia="en-US"/>
        </w:rPr>
        <w:t xml:space="preserve"> are (a) the gain from increasing training data set percentage in the range of 10% to 20% is significant; (b) the gain from increasing training data set percentage in the range of </w:t>
      </w:r>
      <w:r w:rsidR="00CF43A6">
        <w:rPr>
          <w:lang w:eastAsia="en-US"/>
        </w:rPr>
        <w:t>20% to 70</w:t>
      </w:r>
      <w:r w:rsidR="00A8730D">
        <w:rPr>
          <w:lang w:eastAsia="en-US"/>
        </w:rPr>
        <w:t>%</w:t>
      </w:r>
      <w:r w:rsidR="00CF43A6">
        <w:rPr>
          <w:lang w:eastAsia="en-US"/>
        </w:rPr>
        <w:t xml:space="preserve"> is linear; (c) not much gained after the training data set percentage reaches 70%. </w:t>
      </w:r>
      <w:r w:rsidR="00EF3AFC">
        <w:rPr>
          <w:lang w:eastAsia="en-US"/>
        </w:rPr>
        <w:t xml:space="preserve">One explanation for (c) could be due to the unbalance samples in each class (Q1 vs. ~Q1), when the training data set above 70%, not much producers from Q1 are in the test data set, which cause the true positive rate saturated. </w:t>
      </w:r>
    </w:p>
    <w:p w:rsidR="00C46438" w:rsidRDefault="008C7DEF" w:rsidP="00550ECC">
      <w:pPr>
        <w:rPr>
          <w:lang w:eastAsia="en-US"/>
        </w:rPr>
      </w:pPr>
      <w:r>
        <w:rPr>
          <w:noProof/>
          <w:lang w:eastAsia="zh-CN"/>
        </w:rPr>
        <w:lastRenderedPageBreak/>
        <mc:AlternateContent>
          <mc:Choice Requires="wpg">
            <w:drawing>
              <wp:anchor distT="0" distB="0" distL="114300" distR="114300" simplePos="0" relativeHeight="251742208" behindDoc="0" locked="0" layoutInCell="1" allowOverlap="1" wp14:anchorId="450CD76D" wp14:editId="18B155C1">
                <wp:simplePos x="0" y="0"/>
                <wp:positionH relativeFrom="column">
                  <wp:posOffset>160934</wp:posOffset>
                </wp:positionH>
                <wp:positionV relativeFrom="paragraph">
                  <wp:posOffset>149962</wp:posOffset>
                </wp:positionV>
                <wp:extent cx="5559552" cy="3635654"/>
                <wp:effectExtent l="0" t="0" r="3175" b="3175"/>
                <wp:wrapNone/>
                <wp:docPr id="700" name="Group 700"/>
                <wp:cNvGraphicFramePr/>
                <a:graphic xmlns:a="http://schemas.openxmlformats.org/drawingml/2006/main">
                  <a:graphicData uri="http://schemas.microsoft.com/office/word/2010/wordprocessingGroup">
                    <wpg:wgp>
                      <wpg:cNvGrpSpPr/>
                      <wpg:grpSpPr>
                        <a:xfrm>
                          <a:off x="0" y="0"/>
                          <a:ext cx="5559552" cy="3635654"/>
                          <a:chOff x="0" y="0"/>
                          <a:chExt cx="5559552" cy="3635654"/>
                        </a:xfrm>
                      </wpg:grpSpPr>
                      <pic:pic xmlns:pic="http://schemas.openxmlformats.org/drawingml/2006/picture">
                        <pic:nvPicPr>
                          <pic:cNvPr id="696" name="Picture 696" descr="V:\project\DataMiningUNC\Code\RF\results\train_pct_cv.png"/>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59552" cy="3635654"/>
                          </a:xfrm>
                          <a:prstGeom prst="rect">
                            <a:avLst/>
                          </a:prstGeom>
                          <a:noFill/>
                          <a:ln>
                            <a:noFill/>
                          </a:ln>
                        </pic:spPr>
                      </pic:pic>
                      <wps:wsp>
                        <wps:cNvPr id="698" name="Straight Connector 698"/>
                        <wps:cNvCnPr/>
                        <wps:spPr>
                          <a:xfrm>
                            <a:off x="1119226" y="95097"/>
                            <a:ext cx="0" cy="326989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99" name="Straight Connector 699"/>
                        <wps:cNvCnPr/>
                        <wps:spPr>
                          <a:xfrm>
                            <a:off x="4052621" y="95097"/>
                            <a:ext cx="0" cy="326961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700" o:spid="_x0000_s1026" style="position:absolute;margin-left:12.65pt;margin-top:11.8pt;width:437.75pt;height:286.25pt;z-index:251742208;mso-height-relative:margin" coordsize="55595,36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6" o:spid="_x0000_s1027" type="#_x0000_t75" style="position:absolute;width:55595;height:363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thFbFAAAA3AAAAA8AAABkcnMvZG93bnJldi54bWxEj0FrwkAUhO8F/8PyhN7qJkoXja4iQqW9&#10;lBoF8fbIPpNg9m3Ibk38991CocdhZr5hVpvBNuJOna8da0gnCQjiwpmaSw2n49vLHIQPyAYbx6Th&#10;QR4269HTCjPjej7QPQ+liBD2GWqoQmgzKX1RkUU/cS1x9K6usxii7EppOuwj3DZymiRKWqw5LlTY&#10;0q6i4pZ/Ww1U0/b4elH7j7PKZ199m34+hlTr5/GwXYIINIT/8F/73WhQCwW/Z+IRkO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n7YRWxQAAANwAAAAPAAAAAAAAAAAAAAAA&#10;AJ8CAABkcnMvZG93bnJldi54bWxQSwUGAAAAAAQABAD3AAAAkQMAAAAA&#10;">
                  <v:imagedata r:id="rId36" o:title="train_pct_cv"/>
                  <v:path arrowok="t"/>
                </v:shape>
                <v:line id="Straight Connector 698" o:spid="_x0000_s1028" style="position:absolute;visibility:visible;mso-wrap-style:square" from="11192,950" to="11192,33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1I2cEAAADcAAAADwAAAGRycy9kb3ducmV2LnhtbERPz2vCMBS+C/sfwht4kZnqobrOKCIM&#10;Bp5WlV3fktemrHkpTax1f/1yGHj8+H5vdqNrxUB9aDwrWMwzEMTam4ZrBefT+8saRIjIBlvPpOBO&#10;AXbbp8kGC+Nv/ElDGWuRQjgUqMDG2BVSBm3JYZj7jjhxle8dxgT7WpoebynctXKZZbl02HBqsNjR&#10;wZL+Ka9OwTFflfh90pev+0wO9kiV/s0rpabP4/4NRKQxPsT/7g+jIH9Na9OZdATk9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XUjZwQAAANwAAAAPAAAAAAAAAAAAAAAA&#10;AKECAABkcnMvZG93bnJldi54bWxQSwUGAAAAAAQABAD5AAAAjwMAAAAA&#10;" strokecolor="black [3213]">
                  <v:stroke dashstyle="dash"/>
                </v:line>
                <v:line id="Straight Connector 699" o:spid="_x0000_s1029" style="position:absolute;visibility:visible;mso-wrap-style:square" from="40526,950" to="40526,33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HtQsUAAADcAAAADwAAAGRycy9kb3ducmV2LnhtbESPQWvCQBSE7wX/w/IKvZS6qYdUo6tI&#10;oSB4alR6fe6+ZEOzb0N2G2N/fVcQehxm5htmtRldKwbqQ+NZwes0A0GsvWm4VnA8fLzMQYSIbLD1&#10;TAquFGCznjyssDD+wp80lLEWCcKhQAU2xq6QMmhLDsPUd8TJq3zvMCbZ19L0eElw18pZluXSYcNp&#10;wWJH75b0d/njFOzztxLPB336uj7Lwe6p0r95pdTT47hdgog0xv/wvb0zCvLFAm5n0h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HtQsUAAADcAAAADwAAAAAAAAAA&#10;AAAAAAChAgAAZHJzL2Rvd25yZXYueG1sUEsFBgAAAAAEAAQA+QAAAJMDAAAAAA==&#10;" strokecolor="black [3213]">
                  <v:stroke dashstyle="dash"/>
                </v:line>
              </v:group>
            </w:pict>
          </mc:Fallback>
        </mc:AlternateContent>
      </w:r>
      <w:r w:rsidR="00C46438">
        <w:rPr>
          <w:noProof/>
          <w:lang w:eastAsia="zh-CN"/>
        </w:rPr>
        <mc:AlternateContent>
          <mc:Choice Requires="wps">
            <w:drawing>
              <wp:anchor distT="0" distB="0" distL="114300" distR="114300" simplePos="0" relativeHeight="251739136" behindDoc="0" locked="0" layoutInCell="1" allowOverlap="1" wp14:anchorId="663388D4" wp14:editId="6215244D">
                <wp:simplePos x="0" y="0"/>
                <wp:positionH relativeFrom="column">
                  <wp:posOffset>158750</wp:posOffset>
                </wp:positionH>
                <wp:positionV relativeFrom="paragraph">
                  <wp:posOffset>3844925</wp:posOffset>
                </wp:positionV>
                <wp:extent cx="5561965" cy="635"/>
                <wp:effectExtent l="0" t="0" r="0" b="0"/>
                <wp:wrapNone/>
                <wp:docPr id="697" name="Text Box 697"/>
                <wp:cNvGraphicFramePr/>
                <a:graphic xmlns:a="http://schemas.openxmlformats.org/drawingml/2006/main">
                  <a:graphicData uri="http://schemas.microsoft.com/office/word/2010/wordprocessingShape">
                    <wps:wsp>
                      <wps:cNvSpPr txBox="1"/>
                      <wps:spPr>
                        <a:xfrm>
                          <a:off x="0" y="0"/>
                          <a:ext cx="5561965" cy="635"/>
                        </a:xfrm>
                        <a:prstGeom prst="rect">
                          <a:avLst/>
                        </a:prstGeom>
                        <a:solidFill>
                          <a:prstClr val="white"/>
                        </a:solidFill>
                        <a:ln>
                          <a:noFill/>
                        </a:ln>
                        <a:effectLst/>
                      </wps:spPr>
                      <wps:txbx>
                        <w:txbxContent>
                          <w:p w:rsidR="00D2650A" w:rsidRPr="00C46438" w:rsidRDefault="00D2650A" w:rsidP="00C46438">
                            <w:pPr>
                              <w:pStyle w:val="Caption"/>
                              <w:keepNext/>
                              <w:jc w:val="center"/>
                            </w:pPr>
                            <w:bookmarkStart w:id="304" w:name="_Ref416010221"/>
                            <w:bookmarkStart w:id="305" w:name="_Toc416107872"/>
                            <w:r>
                              <w:t xml:space="preserve">Figure </w:t>
                            </w:r>
                            <w:fldSimple w:instr=" SEQ Figure \* ARABIC ">
                              <w:r>
                                <w:rPr>
                                  <w:noProof/>
                                </w:rPr>
                                <w:t>11</w:t>
                              </w:r>
                            </w:fldSimple>
                            <w:bookmarkEnd w:id="304"/>
                            <w:r>
                              <w:t xml:space="preserve"> RF classification results in ratio at different percentage of training data.</w:t>
                            </w:r>
                            <w:bookmarkEnd w:id="3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97" o:spid="_x0000_s1067" type="#_x0000_t202" style="position:absolute;margin-left:12.5pt;margin-top:302.75pt;width:437.9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" stroked="f">
                <v:textbox style="mso-fit-shape-to-text:t" inset="0,0,0,0">
                  <w:txbxContent>
                    <w:p w:rsidR="00D2650A" w:rsidRPr="00C46438" w:rsidRDefault="00D2650A" w:rsidP="00C46438">
                      <w:pPr>
                        <w:pStyle w:val="Caption"/>
                        <w:keepNext/>
                        <w:jc w:val="center"/>
                      </w:pPr>
                      <w:bookmarkStart w:id="313" w:name="_Ref416010221"/>
                      <w:bookmarkStart w:id="314" w:name="_Toc416107872"/>
                      <w:r>
                        <w:t xml:space="preserve">Figure </w:t>
                      </w:r>
                      <w:r w:rsidR="005E68FE">
                        <w:fldChar w:fldCharType="begin"/>
                      </w:r>
                      <w:r w:rsidR="005E68FE">
                        <w:instrText xml:space="preserve"> SEQ Figure \* ARABIC </w:instrText>
                      </w:r>
                      <w:r w:rsidR="005E68FE">
                        <w:fldChar w:fldCharType="separate"/>
                      </w:r>
                      <w:r>
                        <w:rPr>
                          <w:noProof/>
                        </w:rPr>
                        <w:t>11</w:t>
                      </w:r>
                      <w:r w:rsidR="005E68FE">
                        <w:rPr>
                          <w:noProof/>
                        </w:rPr>
                        <w:fldChar w:fldCharType="end"/>
                      </w:r>
                      <w:bookmarkEnd w:id="313"/>
                      <w:r>
                        <w:t xml:space="preserve"> RF classification results in ratio at different percentage of training data.</w:t>
                      </w:r>
                      <w:bookmarkEnd w:id="314"/>
                    </w:p>
                  </w:txbxContent>
                </v:textbox>
              </v:shape>
            </w:pict>
          </mc:Fallback>
        </mc:AlternateContent>
      </w:r>
    </w:p>
    <w:p w:rsidR="00FC5A94" w:rsidRDefault="00FC5A94" w:rsidP="00550ECC">
      <w:pPr>
        <w:rPr>
          <w:lang w:eastAsia="en-US"/>
        </w:rPr>
      </w:pPr>
    </w:p>
    <w:p w:rsidR="00C46438" w:rsidRDefault="00C46438" w:rsidP="00C222F8">
      <w:pPr>
        <w:pStyle w:val="ListParagraph"/>
        <w:rPr>
          <w:lang w:eastAsia="en-US"/>
        </w:rPr>
      </w:pPr>
    </w:p>
    <w:p w:rsidR="00C46438" w:rsidRDefault="00C46438" w:rsidP="00C222F8">
      <w:pPr>
        <w:pStyle w:val="ListParagraph"/>
        <w:rPr>
          <w:lang w:eastAsia="en-US"/>
        </w:rPr>
      </w:pPr>
    </w:p>
    <w:p w:rsidR="00C46438" w:rsidRDefault="00C46438" w:rsidP="00C222F8">
      <w:pPr>
        <w:pStyle w:val="ListParagraph"/>
        <w:rPr>
          <w:lang w:eastAsia="en-US"/>
        </w:rPr>
      </w:pPr>
    </w:p>
    <w:p w:rsidR="00C46438" w:rsidRDefault="00C46438" w:rsidP="00C222F8">
      <w:pPr>
        <w:pStyle w:val="ListParagraph"/>
        <w:rPr>
          <w:lang w:eastAsia="en-US"/>
        </w:rPr>
      </w:pPr>
    </w:p>
    <w:p w:rsidR="00C46438" w:rsidRDefault="00C46438" w:rsidP="00C222F8">
      <w:pPr>
        <w:pStyle w:val="ListParagraph"/>
        <w:rPr>
          <w:lang w:eastAsia="en-US"/>
        </w:rPr>
      </w:pPr>
    </w:p>
    <w:p w:rsidR="00C46438" w:rsidRDefault="00C46438" w:rsidP="00C222F8">
      <w:pPr>
        <w:pStyle w:val="ListParagraph"/>
        <w:rPr>
          <w:lang w:eastAsia="en-US"/>
        </w:rPr>
      </w:pPr>
    </w:p>
    <w:p w:rsidR="00C46438" w:rsidRDefault="00C46438" w:rsidP="00C222F8">
      <w:pPr>
        <w:pStyle w:val="ListParagraph"/>
        <w:rPr>
          <w:lang w:eastAsia="en-US"/>
        </w:rPr>
      </w:pPr>
    </w:p>
    <w:p w:rsidR="00C46438" w:rsidRDefault="00C46438" w:rsidP="00C222F8">
      <w:pPr>
        <w:pStyle w:val="ListParagraph"/>
        <w:rPr>
          <w:lang w:eastAsia="en-US"/>
        </w:rPr>
      </w:pPr>
    </w:p>
    <w:p w:rsidR="00C46438" w:rsidRDefault="00C46438" w:rsidP="00C222F8">
      <w:pPr>
        <w:pStyle w:val="ListParagraph"/>
        <w:rPr>
          <w:lang w:eastAsia="en-US"/>
        </w:rPr>
      </w:pPr>
    </w:p>
    <w:p w:rsidR="00C46438" w:rsidRDefault="00C46438" w:rsidP="00C222F8">
      <w:pPr>
        <w:pStyle w:val="ListParagraph"/>
        <w:rPr>
          <w:lang w:eastAsia="en-US"/>
        </w:rPr>
      </w:pPr>
    </w:p>
    <w:p w:rsidR="00C46438" w:rsidRDefault="00C46438" w:rsidP="00C222F8">
      <w:pPr>
        <w:pStyle w:val="ListParagraph"/>
        <w:rPr>
          <w:lang w:eastAsia="en-US"/>
        </w:rPr>
      </w:pPr>
    </w:p>
    <w:p w:rsidR="00C46438" w:rsidRDefault="00C46438" w:rsidP="00C222F8">
      <w:pPr>
        <w:pStyle w:val="ListParagraph"/>
        <w:rPr>
          <w:lang w:eastAsia="en-US"/>
        </w:rPr>
      </w:pPr>
    </w:p>
    <w:p w:rsidR="00C46438" w:rsidRDefault="00C46438" w:rsidP="00C222F8">
      <w:pPr>
        <w:pStyle w:val="ListParagraph"/>
        <w:rPr>
          <w:lang w:eastAsia="en-US"/>
        </w:rPr>
      </w:pPr>
    </w:p>
    <w:p w:rsidR="00C46438" w:rsidRDefault="00C46438" w:rsidP="00C222F8">
      <w:pPr>
        <w:pStyle w:val="ListParagraph"/>
        <w:rPr>
          <w:lang w:eastAsia="en-US"/>
        </w:rPr>
      </w:pPr>
    </w:p>
    <w:p w:rsidR="00C46438" w:rsidRDefault="00C46438" w:rsidP="00C222F8">
      <w:pPr>
        <w:pStyle w:val="ListParagraph"/>
        <w:rPr>
          <w:lang w:eastAsia="en-US"/>
        </w:rPr>
      </w:pPr>
    </w:p>
    <w:p w:rsidR="00C46438" w:rsidRDefault="00C46438" w:rsidP="00C222F8">
      <w:pPr>
        <w:pStyle w:val="ListParagraph"/>
        <w:rPr>
          <w:lang w:eastAsia="en-US"/>
        </w:rPr>
      </w:pPr>
    </w:p>
    <w:p w:rsidR="00C46438" w:rsidRDefault="00C46438" w:rsidP="00C222F8">
      <w:pPr>
        <w:pStyle w:val="ListParagraph"/>
        <w:rPr>
          <w:lang w:eastAsia="en-US"/>
        </w:rPr>
      </w:pPr>
    </w:p>
    <w:p w:rsidR="00C46438" w:rsidRDefault="00C46438" w:rsidP="00C222F8">
      <w:pPr>
        <w:pStyle w:val="ListParagraph"/>
        <w:rPr>
          <w:lang w:eastAsia="en-US"/>
        </w:rPr>
      </w:pPr>
    </w:p>
    <w:p w:rsidR="00C46438" w:rsidRDefault="00C46438" w:rsidP="00C222F8">
      <w:pPr>
        <w:pStyle w:val="ListParagraph"/>
        <w:rPr>
          <w:lang w:eastAsia="en-US"/>
        </w:rPr>
      </w:pPr>
    </w:p>
    <w:p w:rsidR="00C46438" w:rsidRDefault="00C46438" w:rsidP="00C222F8">
      <w:pPr>
        <w:pStyle w:val="ListParagraph"/>
        <w:rPr>
          <w:lang w:eastAsia="en-US"/>
        </w:rPr>
      </w:pPr>
    </w:p>
    <w:p w:rsidR="00C46438" w:rsidRDefault="00C46438" w:rsidP="00C222F8">
      <w:pPr>
        <w:pStyle w:val="ListParagraph"/>
        <w:rPr>
          <w:lang w:eastAsia="en-US"/>
        </w:rPr>
      </w:pPr>
    </w:p>
    <w:p w:rsidR="00EE7BF1" w:rsidRDefault="00EE7BF1" w:rsidP="00C222F8">
      <w:pPr>
        <w:pStyle w:val="ListParagraph"/>
        <w:rPr>
          <w:lang w:eastAsia="en-US"/>
        </w:rPr>
      </w:pPr>
    </w:p>
    <w:p w:rsidR="008C7DEF" w:rsidRDefault="008C7DEF" w:rsidP="00C222F8">
      <w:pPr>
        <w:pStyle w:val="ListParagraph"/>
        <w:rPr>
          <w:lang w:eastAsia="en-US"/>
        </w:rPr>
      </w:pPr>
    </w:p>
    <w:p w:rsidR="000B000A" w:rsidRDefault="00731E13" w:rsidP="000B000A">
      <w:pPr>
        <w:pStyle w:val="ListParagraph"/>
        <w:numPr>
          <w:ilvl w:val="0"/>
          <w:numId w:val="11"/>
        </w:numPr>
        <w:rPr>
          <w:lang w:eastAsia="en-US"/>
        </w:rPr>
      </w:pPr>
      <w:r>
        <w:rPr>
          <w:lang w:eastAsia="en-US"/>
        </w:rPr>
        <w:t xml:space="preserve">Prediction based on </w:t>
      </w:r>
      <w:r w:rsidR="000B24A2">
        <w:rPr>
          <w:lang w:eastAsia="en-US"/>
        </w:rPr>
        <w:t>select</w:t>
      </w:r>
      <w:r w:rsidR="00B768C7">
        <w:rPr>
          <w:lang w:eastAsia="en-US"/>
        </w:rPr>
        <w:t xml:space="preserve"> predictors</w:t>
      </w:r>
    </w:p>
    <w:p w:rsidR="000B000A" w:rsidRDefault="00B768C7" w:rsidP="00B768C7">
      <w:pPr>
        <w:ind w:left="720"/>
        <w:rPr>
          <w:lang w:eastAsia="en-US"/>
        </w:rPr>
      </w:pPr>
      <w:r>
        <w:rPr>
          <w:lang w:eastAsia="en-US"/>
        </w:rPr>
        <w:t xml:space="preserve">In section </w:t>
      </w:r>
      <w:r>
        <w:rPr>
          <w:lang w:eastAsia="en-US"/>
        </w:rPr>
        <w:fldChar w:fldCharType="begin"/>
      </w:r>
      <w:r>
        <w:rPr>
          <w:lang w:eastAsia="en-US"/>
        </w:rPr>
        <w:instrText xml:space="preserve"> REF _Ref416012126 \r \h </w:instrText>
      </w:r>
      <w:r>
        <w:rPr>
          <w:lang w:eastAsia="en-US"/>
        </w:rPr>
      </w:r>
      <w:r>
        <w:rPr>
          <w:lang w:eastAsia="en-US"/>
        </w:rPr>
        <w:fldChar w:fldCharType="separate"/>
      </w:r>
      <w:r>
        <w:rPr>
          <w:lang w:eastAsia="en-US"/>
        </w:rPr>
        <w:t>4.1.1.2</w:t>
      </w:r>
      <w:r>
        <w:rPr>
          <w:lang w:eastAsia="en-US"/>
        </w:rPr>
        <w:fldChar w:fldCharType="end"/>
      </w:r>
      <w:r>
        <w:rPr>
          <w:lang w:eastAsia="en-US"/>
        </w:rPr>
        <w:t>, the predictors have been ranked based on two</w:t>
      </w:r>
      <w:r w:rsidRPr="00B768C7">
        <w:rPr>
          <w:lang w:eastAsia="en-US"/>
        </w:rPr>
        <w:t xml:space="preserve"> importance measures permutation importance and Gini importance.</w:t>
      </w:r>
      <w:r w:rsidR="00BD7A38">
        <w:rPr>
          <w:lang w:eastAsia="en-US"/>
        </w:rPr>
        <w:t xml:space="preserve"> </w:t>
      </w:r>
      <w:r w:rsidR="00AA4430">
        <w:rPr>
          <w:lang w:eastAsia="en-US"/>
        </w:rPr>
        <w:t>Here, t</w:t>
      </w:r>
      <w:r w:rsidR="00BD7A38">
        <w:rPr>
          <w:lang w:eastAsia="en-US"/>
        </w:rPr>
        <w:t>he performance of RF classification approach will</w:t>
      </w:r>
      <w:r w:rsidR="00AA4430">
        <w:rPr>
          <w:lang w:eastAsia="en-US"/>
        </w:rPr>
        <w:t xml:space="preserve"> </w:t>
      </w:r>
      <w:r w:rsidR="00BD7A38">
        <w:rPr>
          <w:lang w:eastAsia="en-US"/>
        </w:rPr>
        <w:t>be</w:t>
      </w:r>
      <w:r w:rsidR="00AA4430">
        <w:rPr>
          <w:lang w:eastAsia="en-US"/>
        </w:rPr>
        <w:t xml:space="preserve"> first</w:t>
      </w:r>
      <w:r w:rsidR="00BD7A38">
        <w:rPr>
          <w:lang w:eastAsia="en-US"/>
        </w:rPr>
        <w:t xml:space="preserve"> examined </w:t>
      </w:r>
      <w:r w:rsidR="00AA4430">
        <w:rPr>
          <w:lang w:eastAsia="en-US"/>
        </w:rPr>
        <w:t xml:space="preserve">by using only the top </w:t>
      </w:r>
      <m:oMath>
        <m:r>
          <w:rPr>
            <w:rFonts w:ascii="Cambria Math" w:hAnsi="Cambria Math"/>
            <w:lang w:eastAsia="en-US"/>
          </w:rPr>
          <m:t>K</m:t>
        </m:r>
      </m:oMath>
      <w:r w:rsidR="00FA5CE5">
        <w:rPr>
          <w:lang w:eastAsia="en-US"/>
        </w:rPr>
        <w:t xml:space="preserve"> important predictors with 5-fold cross-validation.</w:t>
      </w:r>
      <w:r w:rsidR="004A4B6E">
        <w:rPr>
          <w:lang w:eastAsia="en-US"/>
        </w:rPr>
        <w:t xml:space="preserve"> The results are summarized in </w:t>
      </w:r>
      <w:r w:rsidR="004A4B6E">
        <w:rPr>
          <w:lang w:eastAsia="en-US"/>
        </w:rPr>
        <w:fldChar w:fldCharType="begin"/>
      </w:r>
      <w:r w:rsidR="004A4B6E">
        <w:rPr>
          <w:lang w:eastAsia="en-US"/>
        </w:rPr>
        <w:instrText xml:space="preserve"> REF _Ref416013113 \h </w:instrText>
      </w:r>
      <w:r w:rsidR="004A4B6E">
        <w:rPr>
          <w:lang w:eastAsia="en-US"/>
        </w:rPr>
      </w:r>
      <w:r w:rsidR="004A4B6E">
        <w:rPr>
          <w:lang w:eastAsia="en-US"/>
        </w:rPr>
        <w:fldChar w:fldCharType="separate"/>
      </w:r>
      <w:r w:rsidR="004A4B6E">
        <w:t xml:space="preserve">Figure </w:t>
      </w:r>
      <w:r w:rsidR="004A4B6E">
        <w:rPr>
          <w:noProof/>
        </w:rPr>
        <w:t>12</w:t>
      </w:r>
      <w:r w:rsidR="004A4B6E">
        <w:rPr>
          <w:lang w:eastAsia="en-US"/>
        </w:rPr>
        <w:fldChar w:fldCharType="end"/>
      </w:r>
      <w:r w:rsidR="004A4B6E">
        <w:rPr>
          <w:lang w:eastAsia="en-US"/>
        </w:rPr>
        <w:t xml:space="preserve"> and </w:t>
      </w:r>
      <w:r w:rsidR="004A4B6E">
        <w:rPr>
          <w:lang w:eastAsia="en-US"/>
        </w:rPr>
        <w:fldChar w:fldCharType="begin"/>
      </w:r>
      <w:r w:rsidR="004A4B6E">
        <w:rPr>
          <w:lang w:eastAsia="en-US"/>
        </w:rPr>
        <w:instrText xml:space="preserve"> REF _Ref416013117 \h </w:instrText>
      </w:r>
      <w:r w:rsidR="004A4B6E">
        <w:rPr>
          <w:lang w:eastAsia="en-US"/>
        </w:rPr>
      </w:r>
      <w:r w:rsidR="004A4B6E">
        <w:rPr>
          <w:lang w:eastAsia="en-US"/>
        </w:rPr>
        <w:fldChar w:fldCharType="separate"/>
      </w:r>
      <w:r w:rsidR="004A4B6E">
        <w:t xml:space="preserve">Figure </w:t>
      </w:r>
      <w:r w:rsidR="004A4B6E">
        <w:rPr>
          <w:noProof/>
        </w:rPr>
        <w:t>13</w:t>
      </w:r>
      <w:r w:rsidR="004A4B6E">
        <w:rPr>
          <w:lang w:eastAsia="en-US"/>
        </w:rPr>
        <w:fldChar w:fldCharType="end"/>
      </w:r>
      <w:r w:rsidR="004A4B6E">
        <w:rPr>
          <w:lang w:eastAsia="en-US"/>
        </w:rPr>
        <w:t xml:space="preserve"> for permutation and gini importance measures respectively.</w:t>
      </w:r>
      <w:r w:rsidR="009F738E">
        <w:rPr>
          <w:lang w:eastAsia="en-US"/>
        </w:rPr>
        <w:t xml:space="preserve"> The plots showed that,</w:t>
      </w:r>
      <w:r w:rsidR="00AA5426">
        <w:rPr>
          <w:lang w:eastAsia="en-US"/>
        </w:rPr>
        <w:t xml:space="preserve"> when the number of predictors is small, </w:t>
      </w:r>
      <w:r w:rsidR="009F738E">
        <w:rPr>
          <w:lang w:eastAsia="en-US"/>
        </w:rPr>
        <w:t xml:space="preserve">generally as more important predictors added to the model, the true positive rate, true negative rate and accuracy increases, </w:t>
      </w:r>
      <w:r w:rsidR="00AA5426">
        <w:rPr>
          <w:lang w:eastAsia="en-US"/>
        </w:rPr>
        <w:t xml:space="preserve">however, when K </w:t>
      </w:r>
      <w:r w:rsidR="00872344">
        <w:rPr>
          <w:lang w:eastAsia="en-US"/>
        </w:rPr>
        <w:t>greater than</w:t>
      </w:r>
      <w:r w:rsidR="00AA5426">
        <w:rPr>
          <w:lang w:eastAsia="en-US"/>
        </w:rPr>
        <w:t xml:space="preserve"> 6 and 5</w:t>
      </w:r>
      <w:r w:rsidR="00872344">
        <w:rPr>
          <w:lang w:eastAsia="en-US"/>
        </w:rPr>
        <w:t xml:space="preserve"> for permutation and gini importance measures, the performance reaches a plateau areas, in another words, only top 6 predictors for permutation measure and 5 for gini importance measure are needed to get a predictive model as good as </w:t>
      </w:r>
      <w:r w:rsidR="00C15A37">
        <w:rPr>
          <w:lang w:eastAsia="en-US"/>
        </w:rPr>
        <w:t>using more</w:t>
      </w:r>
      <w:r w:rsidR="00872344">
        <w:rPr>
          <w:lang w:eastAsia="en-US"/>
        </w:rPr>
        <w:t xml:space="preserve"> predictors.</w:t>
      </w:r>
    </w:p>
    <w:p w:rsidR="006F73EE" w:rsidRDefault="006F73EE" w:rsidP="00B768C7">
      <w:pPr>
        <w:ind w:left="720"/>
        <w:rPr>
          <w:lang w:eastAsia="en-US"/>
        </w:rPr>
      </w:pPr>
    </w:p>
    <w:p w:rsidR="006F73EE" w:rsidRDefault="007E5B42" w:rsidP="00B768C7">
      <w:pPr>
        <w:ind w:left="720"/>
        <w:rPr>
          <w:lang w:eastAsia="en-US"/>
        </w:rPr>
      </w:pPr>
      <w:r>
        <w:rPr>
          <w:lang w:eastAsia="en-US"/>
        </w:rPr>
        <w:t>Second, the performance of</w:t>
      </w:r>
      <w:r>
        <w:t xml:space="preserve"> </w:t>
      </w:r>
      <w:r w:rsidR="009D1915">
        <w:t xml:space="preserve">RF classification approach using only </w:t>
      </w:r>
      <w:r>
        <w:t xml:space="preserve">a subset important predictors, {True vertical depth, Tmax, S2 and S3}, identified in section </w:t>
      </w:r>
      <w:r>
        <w:fldChar w:fldCharType="begin"/>
      </w:r>
      <w:r>
        <w:instrText xml:space="preserve"> REF _Ref416012126 \r \h </w:instrText>
      </w:r>
      <w:r>
        <w:fldChar w:fldCharType="separate"/>
      </w:r>
      <w:r>
        <w:t>4.1.1.2</w:t>
      </w:r>
      <w:r>
        <w:fldChar w:fldCharType="end"/>
      </w:r>
      <w:r>
        <w:t xml:space="preserve"> is studied with 5-fold cross-validation. </w:t>
      </w:r>
      <w:r w:rsidR="009D1915">
        <w:t>The results are</w:t>
      </w:r>
      <w:r>
        <w:t xml:space="preserve"> summarized in </w:t>
      </w:r>
      <w:r>
        <w:fldChar w:fldCharType="begin"/>
      </w:r>
      <w:r>
        <w:instrText xml:space="preserve"> REF _Ref416017186 \h </w:instrText>
      </w:r>
      <w:r>
        <w:fldChar w:fldCharType="separate"/>
      </w:r>
      <w:r>
        <w:t xml:space="preserve">Table </w:t>
      </w:r>
      <w:r>
        <w:rPr>
          <w:noProof/>
        </w:rPr>
        <w:t>5</w:t>
      </w:r>
      <w:r>
        <w:fldChar w:fldCharType="end"/>
      </w:r>
      <w:r w:rsidR="009D1915">
        <w:t xml:space="preserve">, compared with the results in </w:t>
      </w:r>
      <w:r w:rsidR="009D1915">
        <w:fldChar w:fldCharType="begin"/>
      </w:r>
      <w:r w:rsidR="009D1915">
        <w:instrText xml:space="preserve"> REF _Ref415996243 \h </w:instrText>
      </w:r>
      <w:r w:rsidR="009D1915">
        <w:fldChar w:fldCharType="separate"/>
      </w:r>
      <w:r w:rsidR="009D1915">
        <w:t xml:space="preserve">Table </w:t>
      </w:r>
      <w:r w:rsidR="009D1915">
        <w:rPr>
          <w:noProof/>
        </w:rPr>
        <w:t>2</w:t>
      </w:r>
      <w:r w:rsidR="009D1915">
        <w:fldChar w:fldCharType="end"/>
      </w:r>
      <w:r w:rsidR="009D1915">
        <w:t xml:space="preserve"> using all the 31 predictors, the performance for the 4 </w:t>
      </w:r>
      <w:r w:rsidR="00B02200">
        <w:t>predictors model is even better, which proves the simple empirical variable selection appro</w:t>
      </w:r>
      <w:r w:rsidR="002B115F">
        <w:t xml:space="preserve">ach indeed works for this study in identifying a </w:t>
      </w:r>
      <w:r w:rsidR="002B115F" w:rsidRPr="002B115F">
        <w:t>parsimonious model</w:t>
      </w:r>
      <w:r w:rsidR="006859EB">
        <w:t xml:space="preserve"> </w:t>
      </w:r>
      <w:r w:rsidR="00040493">
        <w:t>with good prediction performance.</w:t>
      </w:r>
    </w:p>
    <w:p w:rsidR="00E372D3" w:rsidRDefault="00EE0A51" w:rsidP="00E372D3">
      <w:pPr>
        <w:rPr>
          <w:lang w:eastAsia="en-US"/>
        </w:rPr>
      </w:pPr>
      <w:r>
        <w:rPr>
          <w:noProof/>
          <w:lang w:eastAsia="zh-CN"/>
        </w:rPr>
        <w:lastRenderedPageBreak/>
        <mc:AlternateContent>
          <mc:Choice Requires="wpg">
            <w:drawing>
              <wp:anchor distT="0" distB="0" distL="114300" distR="114300" simplePos="0" relativeHeight="251752448" behindDoc="0" locked="0" layoutInCell="1" allowOverlap="1" wp14:anchorId="601E7E67" wp14:editId="0CE42CDB">
                <wp:simplePos x="0" y="0"/>
                <wp:positionH relativeFrom="column">
                  <wp:posOffset>734886</wp:posOffset>
                </wp:positionH>
                <wp:positionV relativeFrom="paragraph">
                  <wp:posOffset>-57781</wp:posOffset>
                </wp:positionV>
                <wp:extent cx="4639318" cy="3708088"/>
                <wp:effectExtent l="0" t="0" r="8890" b="6985"/>
                <wp:wrapNone/>
                <wp:docPr id="708" name="Group 708"/>
                <wp:cNvGraphicFramePr/>
                <a:graphic xmlns:a="http://schemas.openxmlformats.org/drawingml/2006/main">
                  <a:graphicData uri="http://schemas.microsoft.com/office/word/2010/wordprocessingGroup">
                    <wpg:wgp>
                      <wpg:cNvGrpSpPr/>
                      <wpg:grpSpPr>
                        <a:xfrm>
                          <a:off x="0" y="0"/>
                          <a:ext cx="4639318" cy="3708088"/>
                          <a:chOff x="0" y="0"/>
                          <a:chExt cx="4639318" cy="3708088"/>
                        </a:xfrm>
                      </wpg:grpSpPr>
                      <pic:pic xmlns:pic="http://schemas.openxmlformats.org/drawingml/2006/picture">
                        <pic:nvPicPr>
                          <pic:cNvPr id="702" name="Picture 702" descr="V:\project\DataMiningUNC\Code\RF\results\accy_topK_impvar_5CV.png"/>
                          <pic:cNvPicPr>
                            <a:picLocks noChangeAspect="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39318" cy="3708088"/>
                          </a:xfrm>
                          <a:prstGeom prst="rect">
                            <a:avLst/>
                          </a:prstGeom>
                          <a:noFill/>
                          <a:ln>
                            <a:noFill/>
                          </a:ln>
                        </pic:spPr>
                      </pic:pic>
                      <wps:wsp>
                        <wps:cNvPr id="706" name="Straight Connector 706"/>
                        <wps:cNvCnPr/>
                        <wps:spPr>
                          <a:xfrm>
                            <a:off x="1133183" y="72928"/>
                            <a:ext cx="0" cy="339153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08" o:spid="_x0000_s1026" style="position:absolute;margin-left:57.85pt;margin-top:-4.55pt;width:365.3pt;height:292pt;z-index:251752448" coordsize="46393,37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">
                <v:shape id="Picture 702" o:spid="_x0000_s1027" type="#_x0000_t75" style="position:absolute;width:46393;height:37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cgFdTIAAAA3AAAAA8AAABkcnMvZG93bnJldi54bWxEj09rwkAUxO8Fv8PyhF6KbhSqIbqKtvUP&#10;SA/VUvH2yD6TYPZtmt3G+O27QqHHYWZ+w0znrSlFQ7UrLCsY9CMQxKnVBWcKPg+rXgzCeWSNpWVS&#10;cCMH81nnYYqJtlf+oGbvMxEg7BJUkHtfJVK6NCeDrm8r4uCdbW3QB1lnUtd4DXBTymEUjaTBgsNC&#10;jhW95JRe9j9Gwetps3r+fl8e6es2ftqtm038Njgq9dhtFxMQnlr/H/5rb7WCcTSE+5lwBOTsFw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3IBXUyAAAANwAAAAPAAAAAAAAAAAA&#10;AAAAAJ8CAABkcnMvZG93bnJldi54bWxQSwUGAAAAAAQABAD3AAAAlAMAAAAA&#10;">
                  <v:imagedata r:id="rId38" o:title="accy_topK_impvar_5CV"/>
                  <v:path arrowok="t"/>
                </v:shape>
                <v:line id="Straight Connector 706" o:spid="_x0000_s1028" style="position:absolute;visibility:visible;mso-wrap-style:square" from="11331,729" to="11331,34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XjKsQAAADcAAAADwAAAGRycy9kb3ducmV2LnhtbESPQWvCQBSE7wX/w/KEXkrd2EMsqasU&#10;QSh4Mla8vu6+ZEOzb0N2jbG/3hWEHoeZ+YZZrkfXioH60HhWMJ9lIIi1Nw3XCr4P29d3ECEiG2w9&#10;k4IrBVivJk9LLIy/8J6GMtYiQTgUqMDG2BVSBm3JYZj5jjh5le8dxiT7WpoeLwnuWvmWZbl02HBa&#10;sNjRxpL+Lc9OwS5flPhz0MfT9UUOdkeV/ssrpZ6n4+cHiEhj/A8/2l9GwSLL4X4mHQG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ZeMqxAAAANwAAAAPAAAAAAAAAAAA&#10;AAAAAKECAABkcnMvZG93bnJldi54bWxQSwUGAAAAAAQABAD5AAAAkgMAAAAA&#10;" strokecolor="black [3213]">
                  <v:stroke dashstyle="dash"/>
                </v:line>
              </v:group>
            </w:pict>
          </mc:Fallback>
        </mc:AlternateContent>
      </w:r>
    </w:p>
    <w:p w:rsidR="00E372D3" w:rsidRDefault="00E372D3" w:rsidP="00E372D3">
      <w:pPr>
        <w:rPr>
          <w:lang w:eastAsia="en-US"/>
        </w:rPr>
      </w:pPr>
    </w:p>
    <w:p w:rsidR="00E372D3" w:rsidRDefault="00E372D3" w:rsidP="00E372D3">
      <w:pPr>
        <w:rPr>
          <w:lang w:eastAsia="en-US"/>
        </w:rPr>
      </w:pPr>
    </w:p>
    <w:p w:rsidR="00E372D3" w:rsidRDefault="00E372D3" w:rsidP="00E372D3">
      <w:pPr>
        <w:rPr>
          <w:lang w:eastAsia="en-US"/>
        </w:rPr>
      </w:pPr>
    </w:p>
    <w:p w:rsidR="00E372D3" w:rsidRDefault="00E372D3" w:rsidP="00E372D3">
      <w:pPr>
        <w:rPr>
          <w:lang w:eastAsia="en-US"/>
        </w:rPr>
      </w:pPr>
    </w:p>
    <w:p w:rsidR="00E372D3" w:rsidRDefault="00E372D3" w:rsidP="00E372D3">
      <w:pPr>
        <w:rPr>
          <w:lang w:eastAsia="en-US"/>
        </w:rPr>
      </w:pPr>
    </w:p>
    <w:p w:rsidR="00E372D3" w:rsidRDefault="00E372D3" w:rsidP="00E372D3">
      <w:pPr>
        <w:rPr>
          <w:lang w:eastAsia="en-US"/>
        </w:rPr>
      </w:pPr>
    </w:p>
    <w:p w:rsidR="00E372D3" w:rsidRDefault="00E372D3" w:rsidP="00E372D3">
      <w:pPr>
        <w:rPr>
          <w:lang w:eastAsia="en-US"/>
        </w:rPr>
      </w:pPr>
    </w:p>
    <w:p w:rsidR="00E372D3" w:rsidRDefault="00E372D3" w:rsidP="00E372D3">
      <w:pPr>
        <w:rPr>
          <w:lang w:eastAsia="en-US"/>
        </w:rPr>
      </w:pPr>
    </w:p>
    <w:p w:rsidR="00E372D3" w:rsidRDefault="00E372D3" w:rsidP="00E372D3">
      <w:pPr>
        <w:rPr>
          <w:lang w:eastAsia="en-US"/>
        </w:rPr>
      </w:pPr>
    </w:p>
    <w:p w:rsidR="00E372D3" w:rsidRDefault="00E372D3" w:rsidP="00E372D3">
      <w:pPr>
        <w:rPr>
          <w:lang w:eastAsia="en-US"/>
        </w:rPr>
      </w:pPr>
    </w:p>
    <w:p w:rsidR="00E372D3" w:rsidRDefault="00E372D3" w:rsidP="00E372D3">
      <w:pPr>
        <w:rPr>
          <w:lang w:eastAsia="en-US"/>
        </w:rPr>
      </w:pPr>
    </w:p>
    <w:p w:rsidR="00E372D3" w:rsidRDefault="00E372D3" w:rsidP="00E372D3">
      <w:pPr>
        <w:rPr>
          <w:lang w:eastAsia="en-US"/>
        </w:rPr>
      </w:pPr>
    </w:p>
    <w:p w:rsidR="00E372D3" w:rsidRDefault="00E372D3" w:rsidP="00E372D3">
      <w:pPr>
        <w:rPr>
          <w:lang w:eastAsia="en-US"/>
        </w:rPr>
      </w:pPr>
    </w:p>
    <w:p w:rsidR="00E372D3" w:rsidRDefault="00E372D3" w:rsidP="00E372D3">
      <w:pPr>
        <w:rPr>
          <w:lang w:eastAsia="en-US"/>
        </w:rPr>
      </w:pPr>
    </w:p>
    <w:p w:rsidR="00E372D3" w:rsidRDefault="00E372D3" w:rsidP="00E372D3">
      <w:pPr>
        <w:rPr>
          <w:lang w:eastAsia="en-US"/>
        </w:rPr>
      </w:pPr>
    </w:p>
    <w:p w:rsidR="00E372D3" w:rsidRDefault="00E372D3" w:rsidP="00E372D3">
      <w:pPr>
        <w:rPr>
          <w:lang w:eastAsia="en-US"/>
        </w:rPr>
      </w:pPr>
      <w:r>
        <w:rPr>
          <w:noProof/>
          <w:lang w:eastAsia="zh-CN"/>
        </w:rPr>
        <mc:AlternateContent>
          <mc:Choice Requires="wps">
            <w:drawing>
              <wp:anchor distT="0" distB="0" distL="114300" distR="114300" simplePos="0" relativeHeight="251746304" behindDoc="0" locked="0" layoutInCell="1" allowOverlap="1" wp14:anchorId="28999591" wp14:editId="270BA482">
                <wp:simplePos x="0" y="0"/>
                <wp:positionH relativeFrom="column">
                  <wp:posOffset>-27585</wp:posOffset>
                </wp:positionH>
                <wp:positionV relativeFrom="paragraph">
                  <wp:posOffset>147320</wp:posOffset>
                </wp:positionV>
                <wp:extent cx="6100445" cy="635"/>
                <wp:effectExtent l="0" t="0" r="0" b="0"/>
                <wp:wrapNone/>
                <wp:docPr id="703" name="Text Box 703"/>
                <wp:cNvGraphicFramePr/>
                <a:graphic xmlns:a="http://schemas.openxmlformats.org/drawingml/2006/main">
                  <a:graphicData uri="http://schemas.microsoft.com/office/word/2010/wordprocessingShape">
                    <wps:wsp>
                      <wps:cNvSpPr txBox="1"/>
                      <wps:spPr>
                        <a:xfrm>
                          <a:off x="0" y="0"/>
                          <a:ext cx="6100445" cy="635"/>
                        </a:xfrm>
                        <a:prstGeom prst="rect">
                          <a:avLst/>
                        </a:prstGeom>
                        <a:solidFill>
                          <a:prstClr val="white"/>
                        </a:solidFill>
                        <a:ln>
                          <a:noFill/>
                        </a:ln>
                        <a:effectLst/>
                      </wps:spPr>
                      <wps:txbx>
                        <w:txbxContent>
                          <w:p w:rsidR="00D2650A" w:rsidRPr="00E97BD2" w:rsidRDefault="00D2650A" w:rsidP="00E372D3">
                            <w:pPr>
                              <w:pStyle w:val="Caption"/>
                              <w:jc w:val="center"/>
                              <w:rPr>
                                <w:noProof/>
                                <w:sz w:val="24"/>
                                <w:lang w:eastAsia="nl-NL"/>
                              </w:rPr>
                            </w:pPr>
                            <w:bookmarkStart w:id="306" w:name="_Ref416013113"/>
                            <w:bookmarkStart w:id="307" w:name="_Toc416107873"/>
                            <w:r>
                              <w:t xml:space="preserve">Figure </w:t>
                            </w:r>
                            <w:fldSimple w:instr=" SEQ Figure \* ARABIC ">
                              <w:r>
                                <w:rPr>
                                  <w:noProof/>
                                </w:rPr>
                                <w:t>12</w:t>
                              </w:r>
                            </w:fldSimple>
                            <w:bookmarkEnd w:id="306"/>
                            <w:r>
                              <w:t xml:space="preserve"> RF classification results in ratio with top K important predictors (permutation measure).</w:t>
                            </w:r>
                            <w:bookmarkEnd w:id="30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03" o:spid="_x0000_s1068" type="#_x0000_t202" style="position:absolute;margin-left:-2.15pt;margin-top:11.6pt;width:480.35pt;height:.0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" stroked="f">
                <v:textbox style="mso-fit-shape-to-text:t" inset="0,0,0,0">
                  <w:txbxContent>
                    <w:p w:rsidR="00D2650A" w:rsidRPr="00E97BD2" w:rsidRDefault="00D2650A" w:rsidP="00E372D3">
                      <w:pPr>
                        <w:pStyle w:val="Caption"/>
                        <w:jc w:val="center"/>
                        <w:rPr>
                          <w:noProof/>
                          <w:sz w:val="24"/>
                          <w:lang w:eastAsia="nl-NL"/>
                        </w:rPr>
                      </w:pPr>
                      <w:bookmarkStart w:id="317" w:name="_Ref416013113"/>
                      <w:bookmarkStart w:id="318" w:name="_Toc416107873"/>
                      <w:r>
                        <w:t xml:space="preserve">Figure </w:t>
                      </w:r>
                      <w:r w:rsidR="005E68FE">
                        <w:fldChar w:fldCharType="begin"/>
                      </w:r>
                      <w:r w:rsidR="005E68FE">
                        <w:instrText xml:space="preserve"> SEQ Figure \* ARABIC </w:instrText>
                      </w:r>
                      <w:r w:rsidR="005E68FE">
                        <w:fldChar w:fldCharType="separate"/>
                      </w:r>
                      <w:r>
                        <w:rPr>
                          <w:noProof/>
                        </w:rPr>
                        <w:t>12</w:t>
                      </w:r>
                      <w:r w:rsidR="005E68FE">
                        <w:rPr>
                          <w:noProof/>
                        </w:rPr>
                        <w:fldChar w:fldCharType="end"/>
                      </w:r>
                      <w:bookmarkEnd w:id="317"/>
                      <w:r>
                        <w:t xml:space="preserve"> RF classification results in ratio with top K important predictors (permutation measure).</w:t>
                      </w:r>
                      <w:bookmarkEnd w:id="318"/>
                    </w:p>
                  </w:txbxContent>
                </v:textbox>
              </v:shape>
            </w:pict>
          </mc:Fallback>
        </mc:AlternateContent>
      </w:r>
    </w:p>
    <w:p w:rsidR="00FA5CE5" w:rsidRDefault="00FA5CE5" w:rsidP="00B768C7">
      <w:pPr>
        <w:ind w:left="720"/>
        <w:rPr>
          <w:lang w:eastAsia="en-US"/>
        </w:rPr>
      </w:pPr>
    </w:p>
    <w:p w:rsidR="00FA5CE5" w:rsidRDefault="00EE0A51" w:rsidP="00B768C7">
      <w:pPr>
        <w:ind w:left="720"/>
        <w:rPr>
          <w:lang w:eastAsia="en-US"/>
        </w:rPr>
      </w:pPr>
      <w:r>
        <w:rPr>
          <w:noProof/>
          <w:lang w:eastAsia="zh-CN"/>
        </w:rPr>
        <mc:AlternateContent>
          <mc:Choice Requires="wpg">
            <w:drawing>
              <wp:anchor distT="0" distB="0" distL="114300" distR="114300" simplePos="0" relativeHeight="251754496" behindDoc="0" locked="0" layoutInCell="1" allowOverlap="1" wp14:anchorId="04B2D7FC" wp14:editId="5C14A055">
                <wp:simplePos x="0" y="0"/>
                <wp:positionH relativeFrom="column">
                  <wp:posOffset>812800</wp:posOffset>
                </wp:positionH>
                <wp:positionV relativeFrom="paragraph">
                  <wp:posOffset>143510</wp:posOffset>
                </wp:positionV>
                <wp:extent cx="4639318" cy="3708088"/>
                <wp:effectExtent l="0" t="0" r="8890" b="6985"/>
                <wp:wrapNone/>
                <wp:docPr id="709" name="Group 709"/>
                <wp:cNvGraphicFramePr/>
                <a:graphic xmlns:a="http://schemas.openxmlformats.org/drawingml/2006/main">
                  <a:graphicData uri="http://schemas.microsoft.com/office/word/2010/wordprocessingGroup">
                    <wpg:wgp>
                      <wpg:cNvGrpSpPr/>
                      <wpg:grpSpPr>
                        <a:xfrm>
                          <a:off x="0" y="0"/>
                          <a:ext cx="4639318" cy="3708088"/>
                          <a:chOff x="0" y="-58520"/>
                          <a:chExt cx="4639318" cy="3708088"/>
                        </a:xfrm>
                      </wpg:grpSpPr>
                      <pic:pic xmlns:pic="http://schemas.openxmlformats.org/drawingml/2006/picture">
                        <pic:nvPicPr>
                          <pic:cNvPr id="704" name="Picture 704" descr="V:\project\DataMiningUNC\Code\RF\results\gini_topK_impvar_5CV.png"/>
                          <pic:cNvPicPr>
                            <a:picLocks noChangeAspect="1"/>
                          </pic:cNvPicPr>
                        </pic:nvPicPr>
                        <pic:blipFill>
                          <a:blip r:embed="rId39">
                            <a:extLst>
                              <a:ext uri="{28A0092B-C50C-407E-A947-70E740481C1C}">
                                <a14:useLocalDpi xmlns:a14="http://schemas.microsoft.com/office/drawing/2010/main" val="0"/>
                              </a:ext>
                            </a:extLst>
                          </a:blip>
                          <a:srcRect/>
                          <a:stretch>
                            <a:fillRect/>
                          </a:stretch>
                        </pic:blipFill>
                        <pic:spPr bwMode="auto">
                          <a:xfrm>
                            <a:off x="0" y="-58520"/>
                            <a:ext cx="4639318" cy="3708088"/>
                          </a:xfrm>
                          <a:prstGeom prst="rect">
                            <a:avLst/>
                          </a:prstGeom>
                          <a:noFill/>
                          <a:ln>
                            <a:noFill/>
                          </a:ln>
                        </pic:spPr>
                      </pic:pic>
                      <wps:wsp>
                        <wps:cNvPr id="707" name="Straight Connector 707"/>
                        <wps:cNvCnPr/>
                        <wps:spPr>
                          <a:xfrm>
                            <a:off x="1004157" y="38957"/>
                            <a:ext cx="0" cy="339153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09" o:spid="_x0000_s1026" style="position:absolute;margin-left:64pt;margin-top:11.3pt;width:365.3pt;height:292pt;z-index:251754496" coordorigin=",-585" coordsize="46393,37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">
                <v:shape id="Picture 704" o:spid="_x0000_s1027" type="#_x0000_t75" style="position:absolute;top:-585;width:46393;height:37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3Q6jzHAAAA3AAAAA8AAABkcnMvZG93bnJldi54bWxEj0FLw0AUhO9C/8PyhF7E7rZKldht0aJS&#10;vUireH5kX5PQ7Ns0+9qk/75bEDwOM/MNM1v0vlZHamMV2MJ4ZEAR58FVXFj4+X67fQQVBdlhHZgs&#10;nCjCYj64mmHmQsdrOm6kUAnCMUMLpUiTaR3zkjzGUWiIk7cNrUdJsi20a7FLcF/riTFT7bHitFBi&#10;Q8uS8t3m4C28yqHu9p/bl4+Vka/p3el9fTP+tXZ43T8/gRLq5T/81145Cw/mHi5n0hHQ8zM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3Q6jzHAAAA3AAAAA8AAAAAAAAAAAAA&#10;AAAAnwIAAGRycy9kb3ducmV2LnhtbFBLBQYAAAAABAAEAPcAAACTAwAAAAA=&#10;">
                  <v:imagedata r:id="rId40" o:title="gini_topK_impvar_5CV"/>
                  <v:path arrowok="t"/>
                </v:shape>
                <v:line id="Straight Connector 707" o:spid="_x0000_s1028" style="position:absolute;visibility:visible;mso-wrap-style:square" from="10041,389" to="10041,34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lGscQAAADcAAAADwAAAGRycy9kb3ducmV2LnhtbESPwWrDMBBE74X8g9hAL6WRk4Nd3Cgh&#10;FAqBnOq09LqV1paJtTKW4jj9+ioQ6HGYmTfMeju5Tow0hNazguUiA0GsvWm5UfB5fH9+AREissHO&#10;Mym4UoDtZvawxtL4C3/QWMVGJAiHEhXYGPtSyqAtOQwL3xMnr/aDw5jk0Egz4CXBXSdXWZZLhy2n&#10;BYs9vVnSp+rsFBzyosKfo/76vj7J0R6o1r95rdTjfNq9gog0xf/wvb03CoqsgNuZd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KUaxxAAAANwAAAAPAAAAAAAAAAAA&#10;AAAAAKECAABkcnMvZG93bnJldi54bWxQSwUGAAAAAAQABAD5AAAAkgMAAAAA&#10;" strokecolor="black [3213]">
                  <v:stroke dashstyle="dash"/>
                </v:line>
              </v:group>
            </w:pict>
          </mc:Fallback>
        </mc:AlternateContent>
      </w:r>
    </w:p>
    <w:p w:rsidR="00E372D3" w:rsidRPr="000B000A" w:rsidRDefault="00E372D3" w:rsidP="00B768C7">
      <w:pPr>
        <w:ind w:left="720"/>
        <w:rPr>
          <w:lang w:eastAsia="en-US"/>
        </w:rPr>
      </w:pPr>
    </w:p>
    <w:p w:rsidR="00C7785D" w:rsidRDefault="00C7785D" w:rsidP="000F036E"/>
    <w:p w:rsidR="00EF2CA0" w:rsidRDefault="00EF2CA0" w:rsidP="000F036E"/>
    <w:p w:rsidR="00EF2CA0" w:rsidRDefault="00EF2CA0" w:rsidP="000F036E"/>
    <w:p w:rsidR="00EF2CA0" w:rsidRDefault="00EF2CA0" w:rsidP="000F036E"/>
    <w:p w:rsidR="00EF2CA0" w:rsidRDefault="00EF2CA0" w:rsidP="000F036E"/>
    <w:p w:rsidR="00EF2CA0" w:rsidRDefault="00EF2CA0" w:rsidP="000F036E"/>
    <w:p w:rsidR="00E372D3" w:rsidRDefault="00E372D3" w:rsidP="000F036E"/>
    <w:p w:rsidR="00E372D3" w:rsidRDefault="00E372D3" w:rsidP="000F036E"/>
    <w:p w:rsidR="00E372D3" w:rsidRDefault="00E372D3" w:rsidP="000F036E"/>
    <w:p w:rsidR="00EF2CA0" w:rsidRDefault="00EF2CA0" w:rsidP="000F036E"/>
    <w:p w:rsidR="00EF2CA0" w:rsidRDefault="00EF2CA0" w:rsidP="000F036E"/>
    <w:p w:rsidR="00EF2CA0" w:rsidRDefault="00EF2CA0" w:rsidP="000F036E"/>
    <w:p w:rsidR="00EF2CA0" w:rsidRDefault="00EF2CA0" w:rsidP="000F036E"/>
    <w:p w:rsidR="00EF2CA0" w:rsidRDefault="00EF2CA0" w:rsidP="000F036E"/>
    <w:p w:rsidR="00EF2CA0" w:rsidRDefault="00EF2CA0" w:rsidP="000F036E"/>
    <w:p w:rsidR="00561111" w:rsidRDefault="00561111" w:rsidP="000F036E">
      <w:r>
        <w:rPr>
          <w:noProof/>
          <w:lang w:eastAsia="zh-CN"/>
        </w:rPr>
        <mc:AlternateContent>
          <mc:Choice Requires="wps">
            <w:drawing>
              <wp:anchor distT="0" distB="0" distL="114300" distR="114300" simplePos="0" relativeHeight="251750400" behindDoc="0" locked="0" layoutInCell="1" allowOverlap="1" wp14:anchorId="1E57C927" wp14:editId="28CCA2B4">
                <wp:simplePos x="0" y="0"/>
                <wp:positionH relativeFrom="column">
                  <wp:posOffset>459410</wp:posOffset>
                </wp:positionH>
                <wp:positionV relativeFrom="paragraph">
                  <wp:posOffset>143510</wp:posOffset>
                </wp:positionV>
                <wp:extent cx="5332730" cy="635"/>
                <wp:effectExtent l="0" t="0" r="1270" b="0"/>
                <wp:wrapNone/>
                <wp:docPr id="705" name="Text Box 705"/>
                <wp:cNvGraphicFramePr/>
                <a:graphic xmlns:a="http://schemas.openxmlformats.org/drawingml/2006/main">
                  <a:graphicData uri="http://schemas.microsoft.com/office/word/2010/wordprocessingShape">
                    <wps:wsp>
                      <wps:cNvSpPr txBox="1"/>
                      <wps:spPr>
                        <a:xfrm>
                          <a:off x="0" y="0"/>
                          <a:ext cx="5332730" cy="635"/>
                        </a:xfrm>
                        <a:prstGeom prst="rect">
                          <a:avLst/>
                        </a:prstGeom>
                        <a:solidFill>
                          <a:prstClr val="white"/>
                        </a:solidFill>
                        <a:ln>
                          <a:noFill/>
                        </a:ln>
                        <a:effectLst/>
                      </wps:spPr>
                      <wps:txbx>
                        <w:txbxContent>
                          <w:p w:rsidR="00D2650A" w:rsidRPr="00DE7575" w:rsidRDefault="00D2650A" w:rsidP="006F73EE">
                            <w:pPr>
                              <w:pStyle w:val="Caption"/>
                              <w:rPr>
                                <w:noProof/>
                                <w:sz w:val="24"/>
                                <w:lang w:eastAsia="nl-NL"/>
                              </w:rPr>
                            </w:pPr>
                            <w:bookmarkStart w:id="308" w:name="_Ref416013117"/>
                            <w:bookmarkStart w:id="309" w:name="_Toc416107874"/>
                            <w:r>
                              <w:t xml:space="preserve">Figure </w:t>
                            </w:r>
                            <w:fldSimple w:instr=" SEQ Figure \* ARABIC ">
                              <w:r>
                                <w:rPr>
                                  <w:noProof/>
                                </w:rPr>
                                <w:t>13</w:t>
                              </w:r>
                            </w:fldSimple>
                            <w:bookmarkEnd w:id="308"/>
                            <w:r>
                              <w:t xml:space="preserve"> RF classification results in ratio with top K important predictors (gini measure).</w:t>
                            </w:r>
                            <w:bookmarkEnd w:id="30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05" o:spid="_x0000_s1069" type="#_x0000_t202" style="position:absolute;margin-left:36.15pt;margin-top:11.3pt;width:419.9pt;height:.0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" stroked="f">
                <v:textbox style="mso-fit-shape-to-text:t" inset="0,0,0,0">
                  <w:txbxContent>
                    <w:p w:rsidR="00D2650A" w:rsidRPr="00DE7575" w:rsidRDefault="00D2650A" w:rsidP="006F73EE">
                      <w:pPr>
                        <w:pStyle w:val="Caption"/>
                        <w:rPr>
                          <w:noProof/>
                          <w:sz w:val="24"/>
                          <w:lang w:eastAsia="nl-NL"/>
                        </w:rPr>
                      </w:pPr>
                      <w:bookmarkStart w:id="321" w:name="_Ref416013117"/>
                      <w:bookmarkStart w:id="322" w:name="_Toc416107874"/>
                      <w:r>
                        <w:t xml:space="preserve">Figure </w:t>
                      </w:r>
                      <w:r w:rsidR="005E68FE">
                        <w:fldChar w:fldCharType="begin"/>
                      </w:r>
                      <w:r w:rsidR="005E68FE">
                        <w:instrText xml:space="preserve"> SEQ Figure \* ARABIC </w:instrText>
                      </w:r>
                      <w:r w:rsidR="005E68FE">
                        <w:fldChar w:fldCharType="separate"/>
                      </w:r>
                      <w:r>
                        <w:rPr>
                          <w:noProof/>
                        </w:rPr>
                        <w:t>13</w:t>
                      </w:r>
                      <w:r w:rsidR="005E68FE">
                        <w:rPr>
                          <w:noProof/>
                        </w:rPr>
                        <w:fldChar w:fldCharType="end"/>
                      </w:r>
                      <w:bookmarkEnd w:id="321"/>
                      <w:r>
                        <w:t xml:space="preserve"> RF classification results in ratio with top K important predictors (gini measure).</w:t>
                      </w:r>
                      <w:bookmarkEnd w:id="322"/>
                    </w:p>
                  </w:txbxContent>
                </v:textbox>
              </v:shape>
            </w:pict>
          </mc:Fallback>
        </mc:AlternateContent>
      </w:r>
    </w:p>
    <w:p w:rsidR="00561111" w:rsidRDefault="00561111" w:rsidP="00561111">
      <w:pPr>
        <w:pStyle w:val="Caption"/>
        <w:keepNext/>
        <w:jc w:val="center"/>
      </w:pPr>
      <w:bookmarkStart w:id="310" w:name="_Ref416017186"/>
      <w:bookmarkStart w:id="311" w:name="_Ref416017182"/>
      <w:bookmarkStart w:id="312" w:name="_Toc416107855"/>
      <w:r>
        <w:lastRenderedPageBreak/>
        <w:t xml:space="preserve">Table </w:t>
      </w:r>
      <w:fldSimple w:instr=" SEQ Table \* ARABIC ">
        <w:r w:rsidR="007E5B42">
          <w:rPr>
            <w:noProof/>
          </w:rPr>
          <w:t>5</w:t>
        </w:r>
      </w:fldSimple>
      <w:bookmarkEnd w:id="310"/>
      <w:r>
        <w:t xml:space="preserve"> RF classification results in ratio with 5-fold cross-validation using only four important predictors: true vertical depth, Tmax, S2 and S3.</w:t>
      </w:r>
      <w:bookmarkEnd w:id="311"/>
      <w:bookmarkEnd w:id="312"/>
    </w:p>
    <w:tbl>
      <w:tblPr>
        <w:tblStyle w:val="LightGrid"/>
        <w:tblW w:w="0" w:type="auto"/>
        <w:jc w:val="center"/>
        <w:tblLayout w:type="fixed"/>
        <w:tblCellMar>
          <w:left w:w="0" w:type="dxa"/>
          <w:right w:w="0" w:type="dxa"/>
        </w:tblCellMar>
        <w:tblLook w:val="0420" w:firstRow="1" w:lastRow="0" w:firstColumn="0" w:lastColumn="0" w:noHBand="0" w:noVBand="1"/>
      </w:tblPr>
      <w:tblGrid>
        <w:gridCol w:w="1819"/>
        <w:gridCol w:w="1819"/>
        <w:gridCol w:w="1819"/>
      </w:tblGrid>
      <w:tr w:rsidR="00561111" w:rsidTr="00B02200">
        <w:trPr>
          <w:cnfStyle w:val="100000000000" w:firstRow="1" w:lastRow="0" w:firstColumn="0" w:lastColumn="0" w:oddVBand="0" w:evenVBand="0" w:oddHBand="0" w:evenHBand="0" w:firstRowFirstColumn="0" w:firstRowLastColumn="0" w:lastRowFirstColumn="0" w:lastRowLastColumn="0"/>
          <w:trHeight w:val="340"/>
          <w:jc w:val="center"/>
        </w:trPr>
        <w:tc>
          <w:tcPr>
            <w:tcW w:w="1819" w:type="dxa"/>
            <w:noWrap/>
            <w:vAlign w:val="center"/>
          </w:tcPr>
          <w:p w:rsidR="00561111" w:rsidRDefault="00561111" w:rsidP="00B02200">
            <w:pPr>
              <w:pStyle w:val="ListParagraph"/>
              <w:spacing w:before="0" w:after="0"/>
              <w:ind w:left="0"/>
              <w:jc w:val="center"/>
              <w:rPr>
                <w:lang w:eastAsia="en-US"/>
              </w:rPr>
            </w:pPr>
            <w:r>
              <w:rPr>
                <w:lang w:eastAsia="en-US"/>
              </w:rPr>
              <w:t>True Positive</w:t>
            </w:r>
          </w:p>
        </w:tc>
        <w:tc>
          <w:tcPr>
            <w:tcW w:w="1819" w:type="dxa"/>
            <w:noWrap/>
            <w:vAlign w:val="center"/>
          </w:tcPr>
          <w:p w:rsidR="00561111" w:rsidRDefault="00561111" w:rsidP="00B02200">
            <w:pPr>
              <w:pStyle w:val="ListParagraph"/>
              <w:spacing w:before="0" w:after="0"/>
              <w:ind w:left="0"/>
              <w:jc w:val="center"/>
              <w:rPr>
                <w:lang w:eastAsia="en-US"/>
              </w:rPr>
            </w:pPr>
            <w:r>
              <w:rPr>
                <w:lang w:eastAsia="en-US"/>
              </w:rPr>
              <w:t>True Negative</w:t>
            </w:r>
          </w:p>
        </w:tc>
        <w:tc>
          <w:tcPr>
            <w:tcW w:w="1819" w:type="dxa"/>
            <w:noWrap/>
            <w:vAlign w:val="center"/>
          </w:tcPr>
          <w:p w:rsidR="00561111" w:rsidRDefault="00561111" w:rsidP="00B02200">
            <w:pPr>
              <w:pStyle w:val="ListParagraph"/>
              <w:spacing w:before="0" w:after="0"/>
              <w:ind w:left="0"/>
              <w:jc w:val="center"/>
              <w:rPr>
                <w:lang w:eastAsia="en-US"/>
              </w:rPr>
            </w:pPr>
            <w:r>
              <w:rPr>
                <w:lang w:eastAsia="en-US"/>
              </w:rPr>
              <w:t>Accuracy</w:t>
            </w:r>
          </w:p>
        </w:tc>
      </w:tr>
      <w:tr w:rsidR="00561111" w:rsidTr="00B02200">
        <w:trPr>
          <w:cnfStyle w:val="000000100000" w:firstRow="0" w:lastRow="0" w:firstColumn="0" w:lastColumn="0" w:oddVBand="0" w:evenVBand="0" w:oddHBand="1" w:evenHBand="0" w:firstRowFirstColumn="0" w:firstRowLastColumn="0" w:lastRowFirstColumn="0" w:lastRowLastColumn="0"/>
          <w:trHeight w:val="340"/>
          <w:jc w:val="center"/>
        </w:trPr>
        <w:tc>
          <w:tcPr>
            <w:tcW w:w="1819" w:type="dxa"/>
            <w:noWrap/>
            <w:vAlign w:val="center"/>
          </w:tcPr>
          <w:p w:rsidR="00561111" w:rsidRDefault="00561111" w:rsidP="00B02200">
            <w:pPr>
              <w:pStyle w:val="ListParagraph"/>
              <w:spacing w:before="0" w:after="0"/>
              <w:ind w:left="0"/>
              <w:jc w:val="center"/>
              <w:rPr>
                <w:lang w:eastAsia="en-US"/>
              </w:rPr>
            </w:pPr>
            <w:r>
              <w:rPr>
                <w:lang w:eastAsia="en-US"/>
              </w:rPr>
              <w:t>0.71</w:t>
            </w:r>
          </w:p>
        </w:tc>
        <w:tc>
          <w:tcPr>
            <w:tcW w:w="1819" w:type="dxa"/>
            <w:noWrap/>
            <w:vAlign w:val="center"/>
          </w:tcPr>
          <w:p w:rsidR="00561111" w:rsidRDefault="00561111" w:rsidP="00561111">
            <w:pPr>
              <w:pStyle w:val="ListParagraph"/>
              <w:spacing w:before="0" w:after="0"/>
              <w:ind w:left="0"/>
              <w:jc w:val="center"/>
              <w:rPr>
                <w:lang w:eastAsia="en-US"/>
              </w:rPr>
            </w:pPr>
            <w:r>
              <w:rPr>
                <w:lang w:eastAsia="en-US"/>
              </w:rPr>
              <w:t>0.93</w:t>
            </w:r>
          </w:p>
        </w:tc>
        <w:tc>
          <w:tcPr>
            <w:tcW w:w="1819" w:type="dxa"/>
            <w:noWrap/>
            <w:vAlign w:val="center"/>
          </w:tcPr>
          <w:p w:rsidR="00561111" w:rsidRDefault="00561111" w:rsidP="00561111">
            <w:pPr>
              <w:pStyle w:val="ListParagraph"/>
              <w:spacing w:before="0" w:after="0"/>
              <w:ind w:left="0"/>
              <w:jc w:val="center"/>
              <w:rPr>
                <w:lang w:eastAsia="en-US"/>
              </w:rPr>
            </w:pPr>
            <w:r>
              <w:rPr>
                <w:lang w:eastAsia="en-US"/>
              </w:rPr>
              <w:t>0.87</w:t>
            </w:r>
          </w:p>
        </w:tc>
      </w:tr>
    </w:tbl>
    <w:p w:rsidR="00EF2CA0" w:rsidRDefault="00EF2CA0" w:rsidP="000F036E"/>
    <w:p w:rsidR="00996052" w:rsidRDefault="00996052" w:rsidP="000F036E"/>
    <w:p w:rsidR="000F036E" w:rsidRDefault="000F036E" w:rsidP="004E3C45">
      <w:pPr>
        <w:pStyle w:val="Heading3"/>
        <w:tabs>
          <w:tab w:val="clear" w:pos="851"/>
          <w:tab w:val="left" w:pos="720"/>
        </w:tabs>
        <w:ind w:hanging="657"/>
      </w:pPr>
      <w:r>
        <w:t xml:space="preserve"> </w:t>
      </w:r>
      <w:bookmarkStart w:id="313" w:name="_Toc416107841"/>
      <w:r>
        <w:t>Regression approach</w:t>
      </w:r>
      <w:bookmarkEnd w:id="313"/>
    </w:p>
    <w:p w:rsidR="00CE2503" w:rsidRDefault="00CE2503" w:rsidP="009E0407">
      <w:pPr>
        <w:pStyle w:val="Heading4"/>
      </w:pPr>
      <w:r>
        <w:t>Parameter tuning</w:t>
      </w:r>
    </w:p>
    <w:p w:rsidR="00CE2503" w:rsidRDefault="00093022" w:rsidP="00CE2503">
      <w:pPr>
        <w:rPr>
          <w:lang w:eastAsia="en-US"/>
        </w:rPr>
      </w:pPr>
      <w:r>
        <w:rPr>
          <w:lang w:eastAsia="en-US"/>
        </w:rPr>
        <w:t xml:space="preserve">Similar to </w:t>
      </w:r>
      <w:r w:rsidR="00C87F98">
        <w:rPr>
          <w:lang w:eastAsia="en-US"/>
        </w:rPr>
        <w:t xml:space="preserve">the classification approach, OOB </w:t>
      </w:r>
      <w:r w:rsidR="00C90D00">
        <w:rPr>
          <w:lang w:eastAsia="en-US"/>
        </w:rPr>
        <w:t>mean square error (MSE)</w:t>
      </w:r>
      <w:r w:rsidR="00C90D00" w:rsidRPr="00FD1019">
        <w:rPr>
          <w:lang w:eastAsia="en-US"/>
        </w:rPr>
        <w:t xml:space="preserve"> </w:t>
      </w:r>
      <w:r w:rsidR="00C87F98">
        <w:rPr>
          <w:lang w:eastAsia="en-US"/>
        </w:rPr>
        <w:t>is used for</w:t>
      </w:r>
      <w:r w:rsidR="00C90D00">
        <w:rPr>
          <w:lang w:eastAsia="en-US"/>
        </w:rPr>
        <w:t xml:space="preserve"> RF regression</w:t>
      </w:r>
      <w:r w:rsidR="00C87F98">
        <w:rPr>
          <w:lang w:eastAsia="en-US"/>
        </w:rPr>
        <w:t xml:space="preserve"> parameter tuning.</w:t>
      </w:r>
    </w:p>
    <w:p w:rsidR="00C87F98" w:rsidRDefault="00C87F98" w:rsidP="00CE2503">
      <w:pPr>
        <w:rPr>
          <w:lang w:eastAsia="en-US"/>
        </w:rPr>
      </w:pPr>
    </w:p>
    <w:p w:rsidR="003B2BFC" w:rsidRDefault="003B2BFC" w:rsidP="003B2BFC">
      <w:pPr>
        <w:pStyle w:val="ListParagraph"/>
        <w:numPr>
          <w:ilvl w:val="0"/>
          <w:numId w:val="11"/>
        </w:numPr>
        <w:rPr>
          <w:lang w:eastAsia="en-US"/>
        </w:rPr>
      </w:pPr>
      <w:r>
        <w:rPr>
          <w:lang w:eastAsia="en-US"/>
        </w:rPr>
        <w:t>Number of trees</w:t>
      </w:r>
    </w:p>
    <w:p w:rsidR="00FD1019" w:rsidRPr="00FD1019" w:rsidRDefault="00347C39" w:rsidP="00FD1019">
      <w:pPr>
        <w:pStyle w:val="ListParagraph"/>
        <w:rPr>
          <w:lang w:eastAsia="en-US"/>
        </w:rPr>
      </w:pPr>
      <w:r>
        <w:rPr>
          <w:lang w:eastAsia="en-US"/>
        </w:rPr>
        <w:fldChar w:fldCharType="begin"/>
      </w:r>
      <w:r>
        <w:rPr>
          <w:lang w:eastAsia="en-US"/>
        </w:rPr>
        <w:instrText xml:space="preserve"> REF _Ref416031857 </w:instrText>
      </w:r>
      <w:r>
        <w:rPr>
          <w:lang w:eastAsia="en-US"/>
        </w:rPr>
        <w:fldChar w:fldCharType="separate"/>
      </w:r>
      <w:r>
        <w:t xml:space="preserve">Figure </w:t>
      </w:r>
      <w:r>
        <w:rPr>
          <w:noProof/>
        </w:rPr>
        <w:t>14</w:t>
      </w:r>
      <w:r>
        <w:rPr>
          <w:lang w:eastAsia="en-US"/>
        </w:rPr>
        <w:fldChar w:fldCharType="end"/>
      </w:r>
      <w:r w:rsidR="00825FC1">
        <w:rPr>
          <w:lang w:eastAsia="en-US"/>
        </w:rPr>
        <w:t xml:space="preserve"> </w:t>
      </w:r>
      <w:r w:rsidR="00FD1019" w:rsidRPr="00FD1019">
        <w:rPr>
          <w:lang w:eastAsia="en-US"/>
        </w:rPr>
        <w:t xml:space="preserve">shows the OOB </w:t>
      </w:r>
      <w:r w:rsidR="00C90D00">
        <w:rPr>
          <w:lang w:eastAsia="en-US"/>
        </w:rPr>
        <w:t>MSE</w:t>
      </w:r>
      <w:r w:rsidR="00FD1019" w:rsidRPr="00FD1019">
        <w:rPr>
          <w:lang w:eastAsia="en-US"/>
        </w:rPr>
        <w:t xml:space="preserve"> with different number of trees at various subset sizes of predictors randomly sampled at each split for the Eagle Ford dataset. From the plots, the </w:t>
      </w:r>
      <w:r w:rsidR="00C90D00">
        <w:rPr>
          <w:lang w:eastAsia="en-US"/>
        </w:rPr>
        <w:t>MSE</w:t>
      </w:r>
      <w:r w:rsidR="00FD1019" w:rsidRPr="00FD1019">
        <w:rPr>
          <w:lang w:eastAsia="en-US"/>
        </w:rPr>
        <w:t xml:space="preserve"> get</w:t>
      </w:r>
      <w:r w:rsidR="00C90D00">
        <w:rPr>
          <w:lang w:eastAsia="en-US"/>
        </w:rPr>
        <w:t>s</w:t>
      </w:r>
      <w:r w:rsidR="00FD1019" w:rsidRPr="00FD1019">
        <w:rPr>
          <w:lang w:eastAsia="en-US"/>
        </w:rPr>
        <w:t xml:space="preserve"> stable for all the three scenarios once the number of trees is greater or equal to 1000. After 1000, even more trees are </w:t>
      </w:r>
      <w:proofErr w:type="gramStart"/>
      <w:r w:rsidR="00C90D00">
        <w:rPr>
          <w:lang w:eastAsia="en-US"/>
        </w:rPr>
        <w:t>added,</w:t>
      </w:r>
      <w:proofErr w:type="gramEnd"/>
      <w:r w:rsidR="00FD1019" w:rsidRPr="00FD1019">
        <w:rPr>
          <w:lang w:eastAsia="en-US"/>
        </w:rPr>
        <w:t xml:space="preserve"> the OOB </w:t>
      </w:r>
      <w:r w:rsidR="00C90D00">
        <w:rPr>
          <w:lang w:eastAsia="en-US"/>
        </w:rPr>
        <w:t>MSE</w:t>
      </w:r>
      <w:r w:rsidR="00FD1019" w:rsidRPr="00FD1019">
        <w:rPr>
          <w:lang w:eastAsia="en-US"/>
        </w:rPr>
        <w:t xml:space="preserve"> do</w:t>
      </w:r>
      <w:r w:rsidR="00C90D00">
        <w:rPr>
          <w:lang w:eastAsia="en-US"/>
        </w:rPr>
        <w:t>es</w:t>
      </w:r>
      <w:r w:rsidR="00FD1019" w:rsidRPr="00FD1019">
        <w:rPr>
          <w:lang w:eastAsia="en-US"/>
        </w:rPr>
        <w:t xml:space="preserve"> not decrease any more, which means RF</w:t>
      </w:r>
      <w:r w:rsidR="00E5770A">
        <w:rPr>
          <w:lang w:eastAsia="en-US"/>
        </w:rPr>
        <w:t xml:space="preserve"> regression</w:t>
      </w:r>
      <w:r w:rsidR="00FD1019" w:rsidRPr="00FD1019">
        <w:rPr>
          <w:lang w:eastAsia="en-US"/>
        </w:rPr>
        <w:t xml:space="preserve"> does not suffer from overfit problem. The number of trees will be fixed at 1000 for the rest of this study.</w:t>
      </w:r>
    </w:p>
    <w:p w:rsidR="00393EEA" w:rsidRDefault="00393EEA" w:rsidP="00FD1019">
      <w:pPr>
        <w:pStyle w:val="ListParagraph"/>
        <w:rPr>
          <w:lang w:eastAsia="en-US"/>
        </w:rPr>
      </w:pPr>
    </w:p>
    <w:p w:rsidR="00393EEA" w:rsidRDefault="00447FC9" w:rsidP="00393EEA">
      <w:pPr>
        <w:pStyle w:val="ListParagraph"/>
        <w:jc w:val="center"/>
        <w:rPr>
          <w:lang w:eastAsia="en-US"/>
        </w:rPr>
      </w:pPr>
      <w:r>
        <w:rPr>
          <w:noProof/>
          <w:lang w:eastAsia="zh-CN"/>
        </w:rPr>
        <mc:AlternateContent>
          <mc:Choice Requires="wps">
            <w:drawing>
              <wp:anchor distT="0" distB="0" distL="114300" distR="114300" simplePos="0" relativeHeight="251756544" behindDoc="0" locked="0" layoutInCell="1" allowOverlap="1" wp14:anchorId="4D8A9C72" wp14:editId="59A09F13">
                <wp:simplePos x="0" y="0"/>
                <wp:positionH relativeFrom="column">
                  <wp:posOffset>2667000</wp:posOffset>
                </wp:positionH>
                <wp:positionV relativeFrom="paragraph">
                  <wp:posOffset>118110</wp:posOffset>
                </wp:positionV>
                <wp:extent cx="0" cy="3095625"/>
                <wp:effectExtent l="0" t="0" r="19050" b="9525"/>
                <wp:wrapNone/>
                <wp:docPr id="714" name="Straight Connector 714"/>
                <wp:cNvGraphicFramePr/>
                <a:graphic xmlns:a="http://schemas.openxmlformats.org/drawingml/2006/main">
                  <a:graphicData uri="http://schemas.microsoft.com/office/word/2010/wordprocessingShape">
                    <wps:wsp>
                      <wps:cNvCnPr/>
                      <wps:spPr>
                        <a:xfrm>
                          <a:off x="0" y="0"/>
                          <a:ext cx="0" cy="30956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14"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pt,9.3pt" to="210pt,2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" strokecolor="black [3213]">
                <v:stroke dashstyle="dash"/>
              </v:line>
            </w:pict>
          </mc:Fallback>
        </mc:AlternateContent>
      </w:r>
      <w:r w:rsidR="00393EEA">
        <w:rPr>
          <w:noProof/>
          <w:lang w:eastAsia="zh-CN"/>
        </w:rPr>
        <w:drawing>
          <wp:inline distT="0" distB="0" distL="0" distR="0" wp14:anchorId="020377B2" wp14:editId="5A138855">
            <wp:extent cx="4391025" cy="3512820"/>
            <wp:effectExtent l="0" t="0" r="9525" b="0"/>
            <wp:docPr id="710"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_ntree_m5.png"/>
                    <pic:cNvPicPr/>
                  </pic:nvPicPr>
                  <pic:blipFill>
                    <a:blip r:embed="rId41">
                      <a:extLst>
                        <a:ext uri="{28A0092B-C50C-407E-A947-70E740481C1C}">
                          <a14:useLocalDpi xmlns:a14="http://schemas.microsoft.com/office/drawing/2010/main" val="0"/>
                        </a:ext>
                      </a:extLst>
                    </a:blip>
                    <a:stretch>
                      <a:fillRect/>
                    </a:stretch>
                  </pic:blipFill>
                  <pic:spPr>
                    <a:xfrm>
                      <a:off x="0" y="0"/>
                      <a:ext cx="4396492" cy="3517193"/>
                    </a:xfrm>
                    <a:prstGeom prst="rect">
                      <a:avLst/>
                    </a:prstGeom>
                  </pic:spPr>
                </pic:pic>
              </a:graphicData>
            </a:graphic>
          </wp:inline>
        </w:drawing>
      </w:r>
    </w:p>
    <w:p w:rsidR="00393EEA" w:rsidRDefault="00393EEA" w:rsidP="00FD1019">
      <w:pPr>
        <w:pStyle w:val="ListParagraph"/>
        <w:rPr>
          <w:lang w:eastAsia="en-US"/>
        </w:rPr>
      </w:pPr>
    </w:p>
    <w:p w:rsidR="00393EEA" w:rsidRPr="001A4143" w:rsidRDefault="00170E11" w:rsidP="00393EEA">
      <w:pPr>
        <w:pStyle w:val="ListParagraph"/>
        <w:numPr>
          <w:ilvl w:val="0"/>
          <w:numId w:val="13"/>
        </w:numPr>
        <w:jc w:val="center"/>
        <w:rPr>
          <w:lang w:eastAsia="en-US"/>
        </w:rPr>
      </w:pPr>
      <m:oMath>
        <m:sSub>
          <m:sSubPr>
            <m:ctrlPr>
              <w:rPr>
                <w:rFonts w:ascii="Cambria Math" w:hAnsi="Cambria Math"/>
                <w:i/>
                <w:sz w:val="22"/>
                <w:lang w:eastAsia="en-US"/>
              </w:rPr>
            </m:ctrlPr>
          </m:sSubPr>
          <m:e>
            <m:r>
              <w:rPr>
                <w:rFonts w:ascii="Cambria Math" w:hAnsi="Cambria Math"/>
              </w:rPr>
              <m:t>m</m:t>
            </m:r>
          </m:e>
          <m:sub>
            <m:r>
              <w:rPr>
                <w:rFonts w:ascii="Cambria Math" w:hAnsi="Cambria Math"/>
              </w:rPr>
              <m:t>try</m:t>
            </m:r>
          </m:sub>
        </m:sSub>
        <m:r>
          <w:rPr>
            <w:rFonts w:ascii="Cambria Math" w:hAnsi="Cambria Math"/>
          </w:rPr>
          <m:t>=5</m:t>
        </m:r>
      </m:oMath>
    </w:p>
    <w:p w:rsidR="00393EEA" w:rsidRDefault="00447FC9" w:rsidP="00393EEA">
      <w:pPr>
        <w:pStyle w:val="ListParagraph"/>
        <w:jc w:val="center"/>
        <w:rPr>
          <w:lang w:eastAsia="en-US"/>
        </w:rPr>
      </w:pPr>
      <w:r>
        <w:rPr>
          <w:noProof/>
          <w:lang w:eastAsia="zh-CN"/>
        </w:rPr>
        <w:lastRenderedPageBreak/>
        <mc:AlternateContent>
          <mc:Choice Requires="wps">
            <w:drawing>
              <wp:anchor distT="0" distB="0" distL="114300" distR="114300" simplePos="0" relativeHeight="251758592" behindDoc="0" locked="0" layoutInCell="1" allowOverlap="1" wp14:anchorId="3A620637" wp14:editId="5D953496">
                <wp:simplePos x="0" y="0"/>
                <wp:positionH relativeFrom="column">
                  <wp:posOffset>2667000</wp:posOffset>
                </wp:positionH>
                <wp:positionV relativeFrom="paragraph">
                  <wp:posOffset>85090</wp:posOffset>
                </wp:positionV>
                <wp:extent cx="0" cy="3195638"/>
                <wp:effectExtent l="0" t="0" r="19050" b="0"/>
                <wp:wrapNone/>
                <wp:docPr id="715" name="Straight Connector 715"/>
                <wp:cNvGraphicFramePr/>
                <a:graphic xmlns:a="http://schemas.openxmlformats.org/drawingml/2006/main">
                  <a:graphicData uri="http://schemas.microsoft.com/office/word/2010/wordprocessingShape">
                    <wps:wsp>
                      <wps:cNvCnPr/>
                      <wps:spPr>
                        <a:xfrm>
                          <a:off x="0" y="0"/>
                          <a:ext cx="0" cy="319563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15" o:spid="_x0000_s1026" style="position:absolute;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0pt,6.7pt" to="210pt,2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" strokecolor="black [3213]">
                <v:stroke dashstyle="dash"/>
              </v:line>
            </w:pict>
          </mc:Fallback>
        </mc:AlternateContent>
      </w:r>
      <w:r w:rsidR="00393EEA">
        <w:rPr>
          <w:noProof/>
          <w:lang w:eastAsia="zh-CN"/>
        </w:rPr>
        <w:drawing>
          <wp:inline distT="0" distB="0" distL="0" distR="0" wp14:anchorId="400F38B5" wp14:editId="22FF45E8">
            <wp:extent cx="4429125" cy="3543300"/>
            <wp:effectExtent l="0" t="0" r="9525" b="0"/>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_ntree_m10.png"/>
                    <pic:cNvPicPr/>
                  </pic:nvPicPr>
                  <pic:blipFill>
                    <a:blip r:embed="rId42">
                      <a:extLst>
                        <a:ext uri="{28A0092B-C50C-407E-A947-70E740481C1C}">
                          <a14:useLocalDpi xmlns:a14="http://schemas.microsoft.com/office/drawing/2010/main" val="0"/>
                        </a:ext>
                      </a:extLst>
                    </a:blip>
                    <a:stretch>
                      <a:fillRect/>
                    </a:stretch>
                  </pic:blipFill>
                  <pic:spPr>
                    <a:xfrm>
                      <a:off x="0" y="0"/>
                      <a:ext cx="4433263" cy="3546610"/>
                    </a:xfrm>
                    <a:prstGeom prst="rect">
                      <a:avLst/>
                    </a:prstGeom>
                  </pic:spPr>
                </pic:pic>
              </a:graphicData>
            </a:graphic>
          </wp:inline>
        </w:drawing>
      </w:r>
    </w:p>
    <w:p w:rsidR="00393EEA" w:rsidRPr="00E5770A" w:rsidRDefault="00170E11" w:rsidP="00393EEA">
      <w:pPr>
        <w:pStyle w:val="ListParagraph"/>
        <w:numPr>
          <w:ilvl w:val="0"/>
          <w:numId w:val="13"/>
        </w:numPr>
        <w:jc w:val="center"/>
        <w:rPr>
          <w:lang w:eastAsia="en-US"/>
        </w:rPr>
      </w:pPr>
      <m:oMath>
        <m:sSub>
          <m:sSubPr>
            <m:ctrlPr>
              <w:rPr>
                <w:rFonts w:ascii="Cambria Math" w:hAnsi="Cambria Math"/>
                <w:i/>
                <w:sz w:val="22"/>
                <w:lang w:eastAsia="en-US"/>
              </w:rPr>
            </m:ctrlPr>
          </m:sSubPr>
          <m:e>
            <m:r>
              <w:rPr>
                <w:rFonts w:ascii="Cambria Math" w:hAnsi="Cambria Math"/>
              </w:rPr>
              <m:t>m</m:t>
            </m:r>
          </m:e>
          <m:sub>
            <m:r>
              <w:rPr>
                <w:rFonts w:ascii="Cambria Math" w:hAnsi="Cambria Math"/>
              </w:rPr>
              <m:t>try</m:t>
            </m:r>
          </m:sub>
        </m:sSub>
        <m:r>
          <w:rPr>
            <w:rFonts w:ascii="Cambria Math" w:hAnsi="Cambria Math"/>
          </w:rPr>
          <m:t>=10</m:t>
        </m:r>
      </m:oMath>
    </w:p>
    <w:p w:rsidR="00C0176C" w:rsidRDefault="00447FC9" w:rsidP="00C0176C">
      <w:pPr>
        <w:pStyle w:val="ListParagraph"/>
        <w:keepNext/>
        <w:jc w:val="center"/>
      </w:pPr>
      <w:r>
        <w:rPr>
          <w:noProof/>
          <w:lang w:eastAsia="zh-CN"/>
        </w:rPr>
        <mc:AlternateContent>
          <mc:Choice Requires="wps">
            <w:drawing>
              <wp:anchor distT="0" distB="0" distL="114300" distR="114300" simplePos="0" relativeHeight="251760640" behindDoc="0" locked="0" layoutInCell="1" allowOverlap="1" wp14:anchorId="36299A11" wp14:editId="75084E45">
                <wp:simplePos x="0" y="0"/>
                <wp:positionH relativeFrom="column">
                  <wp:posOffset>2651760</wp:posOffset>
                </wp:positionH>
                <wp:positionV relativeFrom="paragraph">
                  <wp:posOffset>88636</wp:posOffset>
                </wp:positionV>
                <wp:extent cx="0" cy="3262313"/>
                <wp:effectExtent l="0" t="0" r="19050" b="14605"/>
                <wp:wrapNone/>
                <wp:docPr id="717" name="Straight Connector 717"/>
                <wp:cNvGraphicFramePr/>
                <a:graphic xmlns:a="http://schemas.openxmlformats.org/drawingml/2006/main">
                  <a:graphicData uri="http://schemas.microsoft.com/office/word/2010/wordprocessingShape">
                    <wps:wsp>
                      <wps:cNvCnPr/>
                      <wps:spPr>
                        <a:xfrm>
                          <a:off x="0" y="0"/>
                          <a:ext cx="0" cy="326231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17" o:spid="_x0000_s1026" style="position:absolute;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8.8pt,7pt" to="208.8pt,2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" strokecolor="black [3213]">
                <v:stroke dashstyle="dash"/>
              </v:line>
            </w:pict>
          </mc:Fallback>
        </mc:AlternateContent>
      </w:r>
      <w:r w:rsidR="00393EEA">
        <w:rPr>
          <w:noProof/>
          <w:lang w:eastAsia="zh-CN"/>
        </w:rPr>
        <w:drawing>
          <wp:inline distT="0" distB="0" distL="0" distR="0" wp14:anchorId="5AAFB3F0" wp14:editId="2196D63B">
            <wp:extent cx="4548187" cy="3638550"/>
            <wp:effectExtent l="0" t="0" r="5080" b="0"/>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_ntree_m20.png"/>
                    <pic:cNvPicPr/>
                  </pic:nvPicPr>
                  <pic:blipFill>
                    <a:blip r:embed="rId43">
                      <a:extLst>
                        <a:ext uri="{28A0092B-C50C-407E-A947-70E740481C1C}">
                          <a14:useLocalDpi xmlns:a14="http://schemas.microsoft.com/office/drawing/2010/main" val="0"/>
                        </a:ext>
                      </a:extLst>
                    </a:blip>
                    <a:stretch>
                      <a:fillRect/>
                    </a:stretch>
                  </pic:blipFill>
                  <pic:spPr>
                    <a:xfrm>
                      <a:off x="0" y="0"/>
                      <a:ext cx="4554449" cy="3643560"/>
                    </a:xfrm>
                    <a:prstGeom prst="rect">
                      <a:avLst/>
                    </a:prstGeom>
                  </pic:spPr>
                </pic:pic>
              </a:graphicData>
            </a:graphic>
          </wp:inline>
        </w:drawing>
      </w:r>
    </w:p>
    <w:p w:rsidR="00C0176C" w:rsidRPr="001A4143" w:rsidRDefault="00170E11" w:rsidP="00C0176C">
      <w:pPr>
        <w:pStyle w:val="ListParagraph"/>
        <w:numPr>
          <w:ilvl w:val="0"/>
          <w:numId w:val="13"/>
        </w:numPr>
        <w:jc w:val="center"/>
        <w:rPr>
          <w:lang w:eastAsia="en-US"/>
        </w:rPr>
      </w:pPr>
      <m:oMath>
        <m:sSub>
          <m:sSubPr>
            <m:ctrlPr>
              <w:rPr>
                <w:rFonts w:ascii="Cambria Math" w:hAnsi="Cambria Math"/>
                <w:i/>
                <w:sz w:val="22"/>
                <w:lang w:eastAsia="en-US"/>
              </w:rPr>
            </m:ctrlPr>
          </m:sSubPr>
          <m:e>
            <m:r>
              <w:rPr>
                <w:rFonts w:ascii="Cambria Math" w:hAnsi="Cambria Math"/>
              </w:rPr>
              <m:t>m</m:t>
            </m:r>
          </m:e>
          <m:sub>
            <m:r>
              <w:rPr>
                <w:rFonts w:ascii="Cambria Math" w:hAnsi="Cambria Math"/>
              </w:rPr>
              <m:t>try</m:t>
            </m:r>
          </m:sub>
        </m:sSub>
        <m:r>
          <w:rPr>
            <w:rFonts w:ascii="Cambria Math" w:hAnsi="Cambria Math"/>
          </w:rPr>
          <m:t>=20</m:t>
        </m:r>
      </m:oMath>
    </w:p>
    <w:p w:rsidR="00393EEA" w:rsidRPr="00C90D00" w:rsidRDefault="00C0176C" w:rsidP="00C0176C">
      <w:pPr>
        <w:pStyle w:val="Caption"/>
        <w:jc w:val="center"/>
        <w:rPr>
          <w:b w:val="0"/>
        </w:rPr>
      </w:pPr>
      <w:bookmarkStart w:id="314" w:name="_Ref416031857"/>
      <w:bookmarkStart w:id="315" w:name="_Toc416107875"/>
      <w:r>
        <w:t xml:space="preserve">Figure </w:t>
      </w:r>
      <w:fldSimple w:instr=" SEQ Figure \* ARABIC ">
        <w:r w:rsidR="00A917D8">
          <w:rPr>
            <w:noProof/>
          </w:rPr>
          <w:t>14</w:t>
        </w:r>
      </w:fldSimple>
      <w:bookmarkEnd w:id="314"/>
      <w:r>
        <w:t xml:space="preserve"> </w:t>
      </w:r>
      <w:r w:rsidRPr="00167920">
        <w:t>RF OOB MSE with different number of trees at various subset sizes</w:t>
      </w:r>
      <w:proofErr w:type="gramStart"/>
      <w:r w:rsidRPr="00167920">
        <w:t xml:space="preserve">, </w:t>
      </w:r>
      <w:proofErr w:type="gramEnd"/>
      <m:oMath>
        <m:sSub>
          <m:sSubPr>
            <m:ctrlPr>
              <w:rPr>
                <w:rFonts w:ascii="Cambria Math" w:hAnsi="Cambria Math"/>
                <w:b w:val="0"/>
                <w:i/>
              </w:rPr>
            </m:ctrlPr>
          </m:sSubPr>
          <m:e>
            <m:r>
              <m:rPr>
                <m:sty m:val="bi"/>
              </m:rPr>
              <w:rPr>
                <w:rFonts w:ascii="Cambria Math" w:hAnsi="Cambria Math"/>
              </w:rPr>
              <m:t>m</m:t>
            </m:r>
          </m:e>
          <m:sub>
            <m:r>
              <m:rPr>
                <m:sty m:val="bi"/>
              </m:rPr>
              <w:rPr>
                <w:rFonts w:ascii="Cambria Math" w:hAnsi="Cambria Math"/>
              </w:rPr>
              <m:t>try</m:t>
            </m:r>
          </m:sub>
        </m:sSub>
      </m:oMath>
      <w:r w:rsidRPr="00167920">
        <w:t>,</w:t>
      </w:r>
      <w:r w:rsidR="00E5770A">
        <w:t xml:space="preserve"> </w:t>
      </w:r>
      <w:r w:rsidRPr="00167920">
        <w:t>of predictors randomly sa</w:t>
      </w:r>
      <w:r w:rsidR="00C90D00">
        <w:t xml:space="preserve">mpled at each split </w:t>
      </w:r>
      <w:r w:rsidRPr="00167920">
        <w:t xml:space="preserve">(a) </w:t>
      </w:r>
      <m:oMath>
        <m:sSub>
          <m:sSubPr>
            <m:ctrlPr>
              <w:rPr>
                <w:rFonts w:ascii="Cambria Math" w:hAnsi="Cambria Math"/>
                <w:b w:val="0"/>
                <w:i/>
              </w:rPr>
            </m:ctrlPr>
          </m:sSubPr>
          <m:e>
            <m:r>
              <m:rPr>
                <m:sty m:val="bi"/>
              </m:rPr>
              <w:rPr>
                <w:rFonts w:ascii="Cambria Math" w:hAnsi="Cambria Math"/>
              </w:rPr>
              <m:t>m</m:t>
            </m:r>
          </m:e>
          <m:sub>
            <m:r>
              <m:rPr>
                <m:sty m:val="bi"/>
              </m:rPr>
              <w:rPr>
                <w:rFonts w:ascii="Cambria Math" w:hAnsi="Cambria Math"/>
              </w:rPr>
              <m:t>try</m:t>
            </m:r>
          </m:sub>
        </m:sSub>
        <m:r>
          <m:rPr>
            <m:sty m:val="bi"/>
          </m:rPr>
          <w:rPr>
            <w:rFonts w:ascii="Cambria Math" w:hAnsi="Cambria Math"/>
          </w:rPr>
          <m:t>=5</m:t>
        </m:r>
      </m:oMath>
      <w:r w:rsidRPr="00167920">
        <w:t xml:space="preserve"> (b) </w:t>
      </w:r>
      <m:oMath>
        <m:sSub>
          <m:sSubPr>
            <m:ctrlPr>
              <w:rPr>
                <w:rFonts w:ascii="Cambria Math" w:hAnsi="Cambria Math"/>
                <w:b w:val="0"/>
                <w:i/>
              </w:rPr>
            </m:ctrlPr>
          </m:sSubPr>
          <m:e>
            <m:r>
              <m:rPr>
                <m:sty m:val="bi"/>
              </m:rPr>
              <w:rPr>
                <w:rFonts w:ascii="Cambria Math" w:hAnsi="Cambria Math"/>
              </w:rPr>
              <m:t>m</m:t>
            </m:r>
          </m:e>
          <m:sub>
            <m:r>
              <m:rPr>
                <m:sty m:val="bi"/>
              </m:rPr>
              <w:rPr>
                <w:rFonts w:ascii="Cambria Math" w:hAnsi="Cambria Math"/>
              </w:rPr>
              <m:t>try</m:t>
            </m:r>
          </m:sub>
        </m:sSub>
        <m:r>
          <m:rPr>
            <m:sty m:val="bi"/>
          </m:rPr>
          <w:rPr>
            <w:rFonts w:ascii="Cambria Math" w:hAnsi="Cambria Math"/>
          </w:rPr>
          <m:t>=10</m:t>
        </m:r>
      </m:oMath>
      <w:r w:rsidR="00C90D00" w:rsidRPr="00167920">
        <w:t xml:space="preserve"> </w:t>
      </w:r>
      <w:r w:rsidR="00C90D00">
        <w:t xml:space="preserve"> </w:t>
      </w:r>
      <w:r w:rsidRPr="00167920">
        <w:t>(c</w:t>
      </w:r>
      <w:r w:rsidR="00C90D00" w:rsidRPr="00167920">
        <w:t>)</w:t>
      </w:r>
      <m:oMath>
        <m:r>
          <m:rPr>
            <m:sty m:val="bi"/>
          </m:rPr>
          <w:rPr>
            <w:rFonts w:ascii="Cambria Math" w:hAnsi="Cambria Math"/>
          </w:rPr>
          <m:t xml:space="preserve"> </m:t>
        </m:r>
        <m:sSub>
          <m:sSubPr>
            <m:ctrlPr>
              <w:rPr>
                <w:rFonts w:ascii="Cambria Math" w:hAnsi="Cambria Math"/>
                <w:b w:val="0"/>
                <w:i/>
              </w:rPr>
            </m:ctrlPr>
          </m:sSubPr>
          <m:e>
            <m:r>
              <m:rPr>
                <m:sty m:val="bi"/>
              </m:rPr>
              <w:rPr>
                <w:rFonts w:ascii="Cambria Math" w:hAnsi="Cambria Math"/>
              </w:rPr>
              <m:t>m</m:t>
            </m:r>
          </m:e>
          <m:sub>
            <m:r>
              <m:rPr>
                <m:sty m:val="bi"/>
              </m:rPr>
              <w:rPr>
                <w:rFonts w:ascii="Cambria Math" w:hAnsi="Cambria Math"/>
              </w:rPr>
              <m:t>try</m:t>
            </m:r>
          </m:sub>
        </m:sSub>
        <m:r>
          <m:rPr>
            <m:sty m:val="bi"/>
          </m:rPr>
          <w:rPr>
            <w:rFonts w:ascii="Cambria Math" w:hAnsi="Cambria Math"/>
          </w:rPr>
          <m:t>=20</m:t>
        </m:r>
      </m:oMath>
      <w:r w:rsidR="00C90D00" w:rsidRPr="00E5770A">
        <w:t>.</w:t>
      </w:r>
      <w:bookmarkEnd w:id="315"/>
    </w:p>
    <w:p w:rsidR="00746D9E" w:rsidRDefault="00746D9E" w:rsidP="00746D9E">
      <w:pPr>
        <w:pStyle w:val="ListParagraph"/>
        <w:numPr>
          <w:ilvl w:val="0"/>
          <w:numId w:val="11"/>
        </w:numPr>
        <w:rPr>
          <w:lang w:eastAsia="en-US"/>
        </w:rPr>
      </w:pPr>
      <w:r>
        <w:rPr>
          <w:lang w:eastAsia="en-US"/>
        </w:rPr>
        <w:lastRenderedPageBreak/>
        <w:t>Subset size of predictors randomly sampled at each split</w:t>
      </w:r>
      <w:r>
        <w:t xml:space="preserve">  </w:t>
      </w:r>
      <m:oMath>
        <m:sSub>
          <m:sSubPr>
            <m:ctrlPr>
              <w:rPr>
                <w:rFonts w:ascii="Cambria Math" w:hAnsi="Cambria Math"/>
                <w:i/>
                <w:sz w:val="22"/>
                <w:lang w:eastAsia="en-US"/>
              </w:rPr>
            </m:ctrlPr>
          </m:sSubPr>
          <m:e>
            <m:r>
              <w:rPr>
                <w:rFonts w:ascii="Cambria Math" w:hAnsi="Cambria Math"/>
              </w:rPr>
              <m:t>m</m:t>
            </m:r>
          </m:e>
          <m:sub>
            <m:r>
              <w:rPr>
                <w:rFonts w:ascii="Cambria Math" w:hAnsi="Cambria Math"/>
              </w:rPr>
              <m:t>try</m:t>
            </m:r>
          </m:sub>
        </m:sSub>
      </m:oMath>
    </w:p>
    <w:p w:rsidR="000C5F67" w:rsidRDefault="00746D9E" w:rsidP="000C5F67">
      <w:pPr>
        <w:pStyle w:val="ListParagraph"/>
      </w:pPr>
      <w:r>
        <w:rPr>
          <w:lang w:eastAsia="en-US"/>
        </w:rPr>
        <w:t xml:space="preserve">With the number of trees fixed at 1000, the OOB MSE </w:t>
      </w:r>
      <w:r w:rsidR="000C5F67">
        <w:rPr>
          <w:lang w:eastAsia="en-US"/>
        </w:rPr>
        <w:t>is</w:t>
      </w:r>
      <w:r>
        <w:rPr>
          <w:lang w:eastAsia="en-US"/>
        </w:rPr>
        <w:t xml:space="preserve"> calculated at different subset size of predictors randomly sampled at each split</w:t>
      </w:r>
      <w:r>
        <w:t xml:space="preserve">  </w:t>
      </w:r>
      <m:oMath>
        <m:sSub>
          <m:sSubPr>
            <m:ctrlPr>
              <w:rPr>
                <w:rFonts w:ascii="Cambria Math" w:hAnsi="Cambria Math"/>
                <w:i/>
                <w:sz w:val="22"/>
                <w:lang w:eastAsia="en-US"/>
              </w:rPr>
            </m:ctrlPr>
          </m:sSubPr>
          <m:e>
            <m:r>
              <w:rPr>
                <w:rFonts w:ascii="Cambria Math" w:hAnsi="Cambria Math"/>
              </w:rPr>
              <m:t>m</m:t>
            </m:r>
          </m:e>
          <m:sub>
            <m:r>
              <w:rPr>
                <w:rFonts w:ascii="Cambria Math" w:hAnsi="Cambria Math"/>
              </w:rPr>
              <m:t>try</m:t>
            </m:r>
          </m:sub>
        </m:sSub>
      </m:oMath>
      <w:r>
        <w:rPr>
          <w:b/>
          <w:sz w:val="22"/>
          <w:lang w:eastAsia="en-US"/>
        </w:rPr>
        <w:t xml:space="preserve"> . </w:t>
      </w:r>
      <w:r w:rsidR="007D3004">
        <w:rPr>
          <w:sz w:val="22"/>
          <w:lang w:eastAsia="en-US"/>
        </w:rPr>
        <w:t xml:space="preserve"> </w:t>
      </w:r>
      <w:r w:rsidR="007D3004" w:rsidRPr="007D3004">
        <w:rPr>
          <w:lang w:eastAsia="en-US"/>
        </w:rPr>
        <w:t>Ten size</w:t>
      </w:r>
      <w:r w:rsidR="000C5F67">
        <w:rPr>
          <w:lang w:eastAsia="en-US"/>
        </w:rPr>
        <w:t>s</w:t>
      </w:r>
      <w:r w:rsidR="007D3004" w:rsidRPr="007D3004">
        <w:rPr>
          <w:lang w:eastAsia="en-US"/>
        </w:rPr>
        <w:t xml:space="preserve"> have been tested from 2 to 20 incrementing by 2</w:t>
      </w:r>
      <w:r w:rsidR="007D3004">
        <w:rPr>
          <w:lang w:eastAsia="en-US"/>
        </w:rPr>
        <w:t xml:space="preserve">. Note the </w:t>
      </w:r>
      <w:r w:rsidR="007D3004">
        <w:t xml:space="preserve">default value for RF </w:t>
      </w:r>
      <w:proofErr w:type="gramStart"/>
      <w:r w:rsidR="007D3004">
        <w:t xml:space="preserve">regression </w:t>
      </w:r>
      <w:proofErr w:type="gramEnd"/>
      <m:oMath>
        <m:sSub>
          <m:sSubPr>
            <m:ctrlPr>
              <w:rPr>
                <w:rFonts w:ascii="Cambria Math" w:hAnsi="Cambria Math"/>
                <w:i/>
                <w:sz w:val="22"/>
                <w:lang w:eastAsia="en-US"/>
              </w:rPr>
            </m:ctrlPr>
          </m:sSubPr>
          <m:e>
            <m:r>
              <w:rPr>
                <w:rFonts w:ascii="Cambria Math" w:hAnsi="Cambria Math"/>
              </w:rPr>
              <m:t>m</m:t>
            </m:r>
          </m:e>
          <m:sub>
            <m:r>
              <w:rPr>
                <w:rFonts w:ascii="Cambria Math" w:hAnsi="Cambria Math"/>
              </w:rPr>
              <m:t>try</m:t>
            </m:r>
          </m:sub>
        </m:sSub>
        <m:r>
          <w:rPr>
            <w:rFonts w:ascii="Cambria Math" w:hAnsi="Cambria Math"/>
          </w:rPr>
          <m:t>=10</m:t>
        </m:r>
      </m:oMath>
      <w:r w:rsidR="00726F2C">
        <w:t>, which is equal to</w:t>
      </w:r>
      <w:r w:rsidR="00A93EAC">
        <w:t xml:space="preserve"> total number of predictors divided by 3.</w:t>
      </w:r>
    </w:p>
    <w:p w:rsidR="00E05749" w:rsidRDefault="00E05749" w:rsidP="000C5F67">
      <w:pPr>
        <w:pStyle w:val="ListParagraph"/>
      </w:pPr>
    </w:p>
    <w:p w:rsidR="00E05749" w:rsidRDefault="00E05749" w:rsidP="00E05749">
      <w:pPr>
        <w:pStyle w:val="ListParagraph"/>
        <w:rPr>
          <w:lang w:eastAsia="en-US"/>
        </w:rPr>
      </w:pPr>
      <w:r>
        <w:rPr>
          <w:lang w:eastAsia="en-US"/>
        </w:rPr>
        <w:t xml:space="preserve">The results are summarized in </w:t>
      </w:r>
      <w:r>
        <w:rPr>
          <w:lang w:eastAsia="en-US"/>
        </w:rPr>
        <w:fldChar w:fldCharType="begin"/>
      </w:r>
      <w:r>
        <w:rPr>
          <w:lang w:eastAsia="en-US"/>
        </w:rPr>
        <w:instrText xml:space="preserve"> REF _Ref416033839 </w:instrText>
      </w:r>
      <w:r>
        <w:rPr>
          <w:lang w:eastAsia="en-US"/>
        </w:rPr>
        <w:fldChar w:fldCharType="separate"/>
      </w:r>
      <w:r>
        <w:t xml:space="preserve">Table </w:t>
      </w:r>
      <w:r>
        <w:rPr>
          <w:noProof/>
        </w:rPr>
        <w:t>6</w:t>
      </w:r>
      <w:r>
        <w:rPr>
          <w:lang w:eastAsia="en-US"/>
        </w:rPr>
        <w:fldChar w:fldCharType="end"/>
      </w:r>
      <w:r>
        <w:rPr>
          <w:lang w:eastAsia="en-US"/>
        </w:rPr>
        <w:t xml:space="preserve">. It shows the MSE achieves the minimum value with </w:t>
      </w:r>
      <m:oMath>
        <m:sSub>
          <m:sSubPr>
            <m:ctrlPr>
              <w:rPr>
                <w:rFonts w:ascii="Cambria Math" w:hAnsi="Cambria Math"/>
                <w:i/>
                <w:sz w:val="22"/>
                <w:lang w:eastAsia="en-US"/>
              </w:rPr>
            </m:ctrlPr>
          </m:sSubPr>
          <m:e>
            <m:r>
              <w:rPr>
                <w:rFonts w:ascii="Cambria Math" w:hAnsi="Cambria Math"/>
              </w:rPr>
              <m:t>m</m:t>
            </m:r>
          </m:e>
          <m:sub>
            <m:r>
              <w:rPr>
                <w:rFonts w:ascii="Cambria Math" w:hAnsi="Cambria Math"/>
              </w:rPr>
              <m:t>try</m:t>
            </m:r>
          </m:sub>
        </m:sSub>
        <m:r>
          <w:rPr>
            <w:rFonts w:ascii="Cambria Math" w:hAnsi="Cambria Math"/>
          </w:rPr>
          <m:t>=12</m:t>
        </m:r>
      </m:oMath>
      <w:r>
        <w:t xml:space="preserve"> in the testing range. Thereafter, </w:t>
      </w:r>
      <m:oMath>
        <m:sSub>
          <m:sSubPr>
            <m:ctrlPr>
              <w:rPr>
                <w:rFonts w:ascii="Cambria Math" w:hAnsi="Cambria Math"/>
                <w:i/>
                <w:sz w:val="22"/>
                <w:lang w:eastAsia="en-US"/>
              </w:rPr>
            </m:ctrlPr>
          </m:sSubPr>
          <m:e>
            <m:r>
              <w:rPr>
                <w:rFonts w:ascii="Cambria Math" w:hAnsi="Cambria Math"/>
              </w:rPr>
              <m:t>m</m:t>
            </m:r>
          </m:e>
          <m:sub>
            <m:r>
              <w:rPr>
                <w:rFonts w:ascii="Cambria Math" w:hAnsi="Cambria Math"/>
              </w:rPr>
              <m:t>try</m:t>
            </m:r>
          </m:sub>
        </m:sSub>
      </m:oMath>
      <w:r>
        <w:rPr>
          <w:b/>
          <w:sz w:val="22"/>
          <w:lang w:eastAsia="en-US"/>
        </w:rPr>
        <w:t xml:space="preserve"> </w:t>
      </w:r>
      <w:r>
        <w:rPr>
          <w:lang w:eastAsia="en-US"/>
        </w:rPr>
        <w:t>is set as 12 for RF regression study.</w:t>
      </w:r>
    </w:p>
    <w:p w:rsidR="003B2BFC" w:rsidRDefault="003B2BFC" w:rsidP="000C5F67">
      <w:pPr>
        <w:pStyle w:val="ListParagraph"/>
        <w:rPr>
          <w:lang w:eastAsia="en-US"/>
        </w:rPr>
      </w:pPr>
    </w:p>
    <w:p w:rsidR="0093170F" w:rsidRDefault="0093170F" w:rsidP="0093170F">
      <w:pPr>
        <w:pStyle w:val="Caption"/>
        <w:keepNext/>
      </w:pPr>
      <w:bookmarkStart w:id="316" w:name="_Ref416033839"/>
      <w:bookmarkStart w:id="317" w:name="_Toc416107856"/>
      <w:r>
        <w:t xml:space="preserve">Table </w:t>
      </w:r>
      <w:fldSimple w:instr=" SEQ Table \* ARABIC ">
        <w:r>
          <w:rPr>
            <w:noProof/>
          </w:rPr>
          <w:t>6</w:t>
        </w:r>
      </w:fldSimple>
      <w:bookmarkEnd w:id="316"/>
      <w:r>
        <w:t xml:space="preserve"> RF OOB MSE at different subset size of predictors randomly sampled at each split with the number of trees fixed at 1000.</w:t>
      </w:r>
      <w:bookmarkEnd w:id="317"/>
    </w:p>
    <w:tbl>
      <w:tblPr>
        <w:tblStyle w:val="LightGrid"/>
        <w:tblW w:w="0" w:type="auto"/>
        <w:jc w:val="center"/>
        <w:tblLook w:val="04A0" w:firstRow="1" w:lastRow="0" w:firstColumn="1" w:lastColumn="0" w:noHBand="0" w:noVBand="1"/>
      </w:tblPr>
      <w:tblGrid>
        <w:gridCol w:w="891"/>
        <w:gridCol w:w="882"/>
        <w:gridCol w:w="852"/>
        <w:gridCol w:w="852"/>
        <w:gridCol w:w="852"/>
        <w:gridCol w:w="852"/>
        <w:gridCol w:w="852"/>
        <w:gridCol w:w="852"/>
        <w:gridCol w:w="852"/>
        <w:gridCol w:w="852"/>
        <w:gridCol w:w="852"/>
      </w:tblGrid>
      <w:tr w:rsidR="00B66F1C" w:rsidTr="007D3004">
        <w:trPr>
          <w:cnfStyle w:val="100000000000" w:firstRow="1" w:lastRow="0" w:firstColumn="0" w:lastColumn="0" w:oddVBand="0" w:evenVBand="0" w:oddHBand="0" w:evenHBand="0" w:firstRowFirstColumn="0" w:firstRowLastColumn="0" w:lastRowFirstColumn="0" w:lastRowLastColumn="0"/>
          <w:trHeight w:val="560"/>
          <w:jc w:val="center"/>
        </w:trPr>
        <w:tc>
          <w:tcPr>
            <w:cnfStyle w:val="001000000000" w:firstRow="0" w:lastRow="0" w:firstColumn="1" w:lastColumn="0" w:oddVBand="0" w:evenVBand="0" w:oddHBand="0" w:evenHBand="0" w:firstRowFirstColumn="0" w:firstRowLastColumn="0" w:lastRowFirstColumn="0" w:lastRowLastColumn="0"/>
            <w:tcW w:w="891" w:type="dxa"/>
            <w:vAlign w:val="center"/>
          </w:tcPr>
          <w:p w:rsidR="00B66F1C" w:rsidRPr="00F8704B" w:rsidRDefault="00170E11" w:rsidP="00E45992">
            <w:pPr>
              <w:pStyle w:val="ListParagraph"/>
              <w:adjustRightInd/>
              <w:snapToGrid w:val="0"/>
              <w:spacing w:before="0" w:after="0"/>
              <w:ind w:left="0"/>
              <w:contextualSpacing w:val="0"/>
              <w:jc w:val="center"/>
              <w:rPr>
                <w:lang w:eastAsia="en-US"/>
              </w:rPr>
            </w:pPr>
            <m:oMathPara>
              <m:oMath>
                <m:sSub>
                  <m:sSubPr>
                    <m:ctrlPr>
                      <w:rPr>
                        <w:rFonts w:ascii="Cambria Math" w:hAnsi="Cambria Math"/>
                        <w:i/>
                        <w:sz w:val="22"/>
                        <w:lang w:eastAsia="en-US"/>
                      </w:rPr>
                    </m:ctrlPr>
                  </m:sSubPr>
                  <m:e>
                    <m:r>
                      <m:rPr>
                        <m:sty m:val="bi"/>
                      </m:rPr>
                      <w:rPr>
                        <w:rFonts w:ascii="Cambria Math" w:hAnsi="Cambria Math"/>
                      </w:rPr>
                      <m:t>m</m:t>
                    </m:r>
                  </m:e>
                  <m:sub>
                    <m:r>
                      <m:rPr>
                        <m:sty m:val="bi"/>
                      </m:rPr>
                      <w:rPr>
                        <w:rFonts w:ascii="Cambria Math" w:hAnsi="Cambria Math"/>
                      </w:rPr>
                      <m:t>try</m:t>
                    </m:r>
                  </m:sub>
                </m:sSub>
              </m:oMath>
            </m:oMathPara>
          </w:p>
        </w:tc>
        <w:tc>
          <w:tcPr>
            <w:tcW w:w="882" w:type="dxa"/>
            <w:vAlign w:val="center"/>
          </w:tcPr>
          <w:p w:rsidR="00B66F1C" w:rsidRPr="00F2716D" w:rsidRDefault="00B66F1C" w:rsidP="00B66F1C">
            <w:pPr>
              <w:pStyle w:val="ListParagraph"/>
              <w:adjustRightInd/>
              <w:snapToGrid w:val="0"/>
              <w:spacing w:before="0" w:after="0"/>
              <w:ind w:left="0"/>
              <w:contextualSpacing w:val="0"/>
              <w:jc w:val="center"/>
              <w:cnfStyle w:val="100000000000" w:firstRow="1" w:lastRow="0" w:firstColumn="0" w:lastColumn="0" w:oddVBand="0" w:evenVBand="0" w:oddHBand="0" w:evenHBand="0" w:firstRowFirstColumn="0" w:firstRowLastColumn="0" w:lastRowFirstColumn="0" w:lastRowLastColumn="0"/>
              <w:rPr>
                <w:lang w:eastAsia="en-US"/>
              </w:rPr>
            </w:pPr>
            <w:r>
              <w:rPr>
                <w:lang w:eastAsia="en-US"/>
              </w:rPr>
              <w:t>2</w:t>
            </w:r>
          </w:p>
        </w:tc>
        <w:tc>
          <w:tcPr>
            <w:tcW w:w="852" w:type="dxa"/>
            <w:vAlign w:val="center"/>
          </w:tcPr>
          <w:p w:rsidR="00B66F1C" w:rsidRPr="00F2716D" w:rsidRDefault="00B66F1C" w:rsidP="00B66F1C">
            <w:pPr>
              <w:pStyle w:val="ListParagraph"/>
              <w:adjustRightInd/>
              <w:snapToGrid w:val="0"/>
              <w:spacing w:before="0" w:after="0"/>
              <w:ind w:left="0"/>
              <w:contextualSpacing w:val="0"/>
              <w:jc w:val="center"/>
              <w:cnfStyle w:val="100000000000" w:firstRow="1" w:lastRow="0" w:firstColumn="0" w:lastColumn="0" w:oddVBand="0" w:evenVBand="0" w:oddHBand="0" w:evenHBand="0" w:firstRowFirstColumn="0" w:firstRowLastColumn="0" w:lastRowFirstColumn="0" w:lastRowLastColumn="0"/>
              <w:rPr>
                <w:lang w:eastAsia="en-US"/>
              </w:rPr>
            </w:pPr>
            <w:r>
              <w:rPr>
                <w:lang w:eastAsia="en-US"/>
              </w:rPr>
              <w:t>4</w:t>
            </w:r>
          </w:p>
        </w:tc>
        <w:tc>
          <w:tcPr>
            <w:tcW w:w="852" w:type="dxa"/>
            <w:vAlign w:val="center"/>
          </w:tcPr>
          <w:p w:rsidR="00B66F1C" w:rsidRPr="00F2716D" w:rsidRDefault="00B66F1C" w:rsidP="00B66F1C">
            <w:pPr>
              <w:pStyle w:val="ListParagraph"/>
              <w:adjustRightInd/>
              <w:snapToGrid w:val="0"/>
              <w:spacing w:before="0" w:after="0"/>
              <w:ind w:left="0"/>
              <w:contextualSpacing w:val="0"/>
              <w:jc w:val="center"/>
              <w:cnfStyle w:val="100000000000" w:firstRow="1" w:lastRow="0" w:firstColumn="0" w:lastColumn="0" w:oddVBand="0" w:evenVBand="0" w:oddHBand="0" w:evenHBand="0" w:firstRowFirstColumn="0" w:firstRowLastColumn="0" w:lastRowFirstColumn="0" w:lastRowLastColumn="0"/>
              <w:rPr>
                <w:lang w:eastAsia="en-US"/>
              </w:rPr>
            </w:pPr>
            <w:r>
              <w:rPr>
                <w:lang w:eastAsia="en-US"/>
              </w:rPr>
              <w:t>6</w:t>
            </w:r>
          </w:p>
        </w:tc>
        <w:tc>
          <w:tcPr>
            <w:tcW w:w="852" w:type="dxa"/>
            <w:vAlign w:val="center"/>
          </w:tcPr>
          <w:p w:rsidR="00B66F1C" w:rsidRPr="00F2716D" w:rsidRDefault="00B66F1C" w:rsidP="00B66F1C">
            <w:pPr>
              <w:pStyle w:val="ListParagraph"/>
              <w:adjustRightInd/>
              <w:snapToGrid w:val="0"/>
              <w:spacing w:before="0" w:after="0"/>
              <w:ind w:left="0"/>
              <w:contextualSpacing w:val="0"/>
              <w:jc w:val="center"/>
              <w:cnfStyle w:val="100000000000" w:firstRow="1" w:lastRow="0" w:firstColumn="0" w:lastColumn="0" w:oddVBand="0" w:evenVBand="0" w:oddHBand="0" w:evenHBand="0" w:firstRowFirstColumn="0" w:firstRowLastColumn="0" w:lastRowFirstColumn="0" w:lastRowLastColumn="0"/>
              <w:rPr>
                <w:lang w:eastAsia="en-US"/>
              </w:rPr>
            </w:pPr>
            <w:r>
              <w:rPr>
                <w:lang w:eastAsia="en-US"/>
              </w:rPr>
              <w:t>8</w:t>
            </w:r>
          </w:p>
        </w:tc>
        <w:tc>
          <w:tcPr>
            <w:tcW w:w="852" w:type="dxa"/>
            <w:vAlign w:val="center"/>
          </w:tcPr>
          <w:p w:rsidR="00B66F1C" w:rsidRPr="00F2716D" w:rsidRDefault="00B66F1C" w:rsidP="00B66F1C">
            <w:pPr>
              <w:pStyle w:val="ListParagraph"/>
              <w:adjustRightInd/>
              <w:snapToGrid w:val="0"/>
              <w:spacing w:before="0" w:after="0"/>
              <w:ind w:left="0"/>
              <w:contextualSpacing w:val="0"/>
              <w:jc w:val="center"/>
              <w:cnfStyle w:val="100000000000" w:firstRow="1" w:lastRow="0" w:firstColumn="0" w:lastColumn="0" w:oddVBand="0" w:evenVBand="0" w:oddHBand="0" w:evenHBand="0" w:firstRowFirstColumn="0" w:firstRowLastColumn="0" w:lastRowFirstColumn="0" w:lastRowLastColumn="0"/>
              <w:rPr>
                <w:lang w:eastAsia="en-US"/>
              </w:rPr>
            </w:pPr>
            <w:r>
              <w:rPr>
                <w:lang w:eastAsia="en-US"/>
              </w:rPr>
              <w:t>10</w:t>
            </w:r>
          </w:p>
        </w:tc>
        <w:tc>
          <w:tcPr>
            <w:tcW w:w="852" w:type="dxa"/>
            <w:vAlign w:val="center"/>
          </w:tcPr>
          <w:p w:rsidR="00B66F1C" w:rsidRPr="00F2716D" w:rsidRDefault="00B66F1C" w:rsidP="00B66F1C">
            <w:pPr>
              <w:pStyle w:val="ListParagraph"/>
              <w:adjustRightInd/>
              <w:snapToGrid w:val="0"/>
              <w:spacing w:before="0" w:after="0"/>
              <w:ind w:left="0"/>
              <w:contextualSpacing w:val="0"/>
              <w:jc w:val="center"/>
              <w:cnfStyle w:val="100000000000" w:firstRow="1" w:lastRow="0" w:firstColumn="0" w:lastColumn="0" w:oddVBand="0" w:evenVBand="0" w:oddHBand="0" w:evenHBand="0" w:firstRowFirstColumn="0" w:firstRowLastColumn="0" w:lastRowFirstColumn="0" w:lastRowLastColumn="0"/>
              <w:rPr>
                <w:lang w:eastAsia="en-US"/>
              </w:rPr>
            </w:pPr>
            <w:r>
              <w:rPr>
                <w:lang w:eastAsia="en-US"/>
              </w:rPr>
              <w:t>12</w:t>
            </w:r>
          </w:p>
        </w:tc>
        <w:tc>
          <w:tcPr>
            <w:tcW w:w="852" w:type="dxa"/>
            <w:vAlign w:val="center"/>
          </w:tcPr>
          <w:p w:rsidR="00B66F1C" w:rsidRPr="00F2716D" w:rsidRDefault="00B66F1C" w:rsidP="00B66F1C">
            <w:pPr>
              <w:pStyle w:val="ListParagraph"/>
              <w:adjustRightInd/>
              <w:snapToGrid w:val="0"/>
              <w:spacing w:before="0" w:after="0"/>
              <w:ind w:left="0"/>
              <w:contextualSpacing w:val="0"/>
              <w:jc w:val="center"/>
              <w:cnfStyle w:val="100000000000" w:firstRow="1" w:lastRow="0" w:firstColumn="0" w:lastColumn="0" w:oddVBand="0" w:evenVBand="0" w:oddHBand="0" w:evenHBand="0" w:firstRowFirstColumn="0" w:firstRowLastColumn="0" w:lastRowFirstColumn="0" w:lastRowLastColumn="0"/>
              <w:rPr>
                <w:lang w:eastAsia="en-US"/>
              </w:rPr>
            </w:pPr>
            <w:r>
              <w:rPr>
                <w:lang w:eastAsia="en-US"/>
              </w:rPr>
              <w:t>14</w:t>
            </w:r>
          </w:p>
        </w:tc>
        <w:tc>
          <w:tcPr>
            <w:tcW w:w="852" w:type="dxa"/>
            <w:vAlign w:val="center"/>
          </w:tcPr>
          <w:p w:rsidR="00B66F1C" w:rsidRPr="00F2716D" w:rsidRDefault="00B66F1C" w:rsidP="00B66F1C">
            <w:pPr>
              <w:pStyle w:val="ListParagraph"/>
              <w:adjustRightInd/>
              <w:snapToGrid w:val="0"/>
              <w:spacing w:before="0" w:after="0"/>
              <w:ind w:left="0"/>
              <w:contextualSpacing w:val="0"/>
              <w:jc w:val="center"/>
              <w:cnfStyle w:val="100000000000" w:firstRow="1" w:lastRow="0" w:firstColumn="0" w:lastColumn="0" w:oddVBand="0" w:evenVBand="0" w:oddHBand="0" w:evenHBand="0" w:firstRowFirstColumn="0" w:firstRowLastColumn="0" w:lastRowFirstColumn="0" w:lastRowLastColumn="0"/>
              <w:rPr>
                <w:lang w:eastAsia="en-US"/>
              </w:rPr>
            </w:pPr>
            <w:r>
              <w:rPr>
                <w:lang w:eastAsia="en-US"/>
              </w:rPr>
              <w:t>16</w:t>
            </w:r>
          </w:p>
        </w:tc>
        <w:tc>
          <w:tcPr>
            <w:tcW w:w="852" w:type="dxa"/>
            <w:vAlign w:val="center"/>
          </w:tcPr>
          <w:p w:rsidR="00B66F1C" w:rsidRPr="00F2716D" w:rsidRDefault="00B66F1C" w:rsidP="00B66F1C">
            <w:pPr>
              <w:pStyle w:val="ListParagraph"/>
              <w:adjustRightInd/>
              <w:snapToGrid w:val="0"/>
              <w:spacing w:before="0" w:after="0"/>
              <w:ind w:left="0"/>
              <w:contextualSpacing w:val="0"/>
              <w:jc w:val="center"/>
              <w:cnfStyle w:val="100000000000" w:firstRow="1" w:lastRow="0" w:firstColumn="0" w:lastColumn="0" w:oddVBand="0" w:evenVBand="0" w:oddHBand="0" w:evenHBand="0" w:firstRowFirstColumn="0" w:firstRowLastColumn="0" w:lastRowFirstColumn="0" w:lastRowLastColumn="0"/>
              <w:rPr>
                <w:lang w:eastAsia="en-US"/>
              </w:rPr>
            </w:pPr>
            <w:r>
              <w:rPr>
                <w:lang w:eastAsia="en-US"/>
              </w:rPr>
              <w:t>18</w:t>
            </w:r>
          </w:p>
        </w:tc>
        <w:tc>
          <w:tcPr>
            <w:tcW w:w="852" w:type="dxa"/>
            <w:vAlign w:val="center"/>
          </w:tcPr>
          <w:p w:rsidR="00B66F1C" w:rsidRPr="00F2716D" w:rsidRDefault="00B66F1C" w:rsidP="00B66F1C">
            <w:pPr>
              <w:pStyle w:val="ListParagraph"/>
              <w:adjustRightInd/>
              <w:snapToGrid w:val="0"/>
              <w:spacing w:before="0" w:after="0"/>
              <w:ind w:left="0"/>
              <w:contextualSpacing w:val="0"/>
              <w:jc w:val="center"/>
              <w:cnfStyle w:val="100000000000" w:firstRow="1" w:lastRow="0" w:firstColumn="0" w:lastColumn="0" w:oddVBand="0" w:evenVBand="0" w:oddHBand="0" w:evenHBand="0" w:firstRowFirstColumn="0" w:firstRowLastColumn="0" w:lastRowFirstColumn="0" w:lastRowLastColumn="0"/>
              <w:rPr>
                <w:lang w:eastAsia="en-US"/>
              </w:rPr>
            </w:pPr>
            <w:r>
              <w:rPr>
                <w:lang w:eastAsia="en-US"/>
              </w:rPr>
              <w:t>20</w:t>
            </w:r>
          </w:p>
        </w:tc>
      </w:tr>
      <w:tr w:rsidR="00B66F1C" w:rsidTr="007D3004">
        <w:trPr>
          <w:cnfStyle w:val="000000100000" w:firstRow="0" w:lastRow="0" w:firstColumn="0" w:lastColumn="0" w:oddVBand="0" w:evenVBand="0" w:oddHBand="1" w:evenHBand="0" w:firstRowFirstColumn="0" w:firstRowLastColumn="0" w:lastRowFirstColumn="0" w:lastRowLastColumn="0"/>
          <w:trHeight w:val="560"/>
          <w:jc w:val="center"/>
        </w:trPr>
        <w:tc>
          <w:tcPr>
            <w:cnfStyle w:val="001000000000" w:firstRow="0" w:lastRow="0" w:firstColumn="1" w:lastColumn="0" w:oddVBand="0" w:evenVBand="0" w:oddHBand="0" w:evenHBand="0" w:firstRowFirstColumn="0" w:firstRowLastColumn="0" w:lastRowFirstColumn="0" w:lastRowLastColumn="0"/>
            <w:tcW w:w="891" w:type="dxa"/>
            <w:vAlign w:val="center"/>
          </w:tcPr>
          <w:p w:rsidR="00B66F1C" w:rsidRPr="00F2716D" w:rsidRDefault="00B66F1C" w:rsidP="00E45992">
            <w:pPr>
              <w:pStyle w:val="ListParagraph"/>
              <w:adjustRightInd/>
              <w:snapToGrid w:val="0"/>
              <w:spacing w:before="0" w:after="0"/>
              <w:ind w:left="0"/>
              <w:contextualSpacing w:val="0"/>
              <w:jc w:val="center"/>
              <w:rPr>
                <w:b w:val="0"/>
                <w:lang w:eastAsia="en-US"/>
              </w:rPr>
            </w:pPr>
            <w:r>
              <w:rPr>
                <w:lang w:eastAsia="en-US"/>
              </w:rPr>
              <w:t>MSE</w:t>
            </w:r>
          </w:p>
        </w:tc>
        <w:tc>
          <w:tcPr>
            <w:tcW w:w="882" w:type="dxa"/>
            <w:vAlign w:val="center"/>
          </w:tcPr>
          <w:p w:rsidR="00B66F1C" w:rsidRDefault="00B66F1C" w:rsidP="00B66F1C">
            <w:pPr>
              <w:pStyle w:val="ListParagraph"/>
              <w:adjustRightInd/>
              <w:snapToGrid w:val="0"/>
              <w:spacing w:before="0" w:after="0"/>
              <w:ind w:left="0"/>
              <w:contextualSpacing w:val="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25.96</w:t>
            </w:r>
          </w:p>
        </w:tc>
        <w:tc>
          <w:tcPr>
            <w:tcW w:w="852" w:type="dxa"/>
            <w:vAlign w:val="center"/>
          </w:tcPr>
          <w:p w:rsidR="00B66F1C" w:rsidRDefault="00B66F1C" w:rsidP="00B66F1C">
            <w:pPr>
              <w:jc w:val="center"/>
              <w:cnfStyle w:val="000000100000" w:firstRow="0" w:lastRow="0" w:firstColumn="0" w:lastColumn="0" w:oddVBand="0" w:evenVBand="0" w:oddHBand="1" w:evenHBand="0" w:firstRowFirstColumn="0" w:firstRowLastColumn="0" w:lastRowFirstColumn="0" w:lastRowLastColumn="0"/>
            </w:pPr>
            <w:r w:rsidRPr="00B976CA">
              <w:rPr>
                <w:lang w:eastAsia="en-US"/>
              </w:rPr>
              <w:t>25.</w:t>
            </w:r>
            <w:r>
              <w:rPr>
                <w:lang w:eastAsia="en-US"/>
              </w:rPr>
              <w:t>74</w:t>
            </w:r>
          </w:p>
        </w:tc>
        <w:tc>
          <w:tcPr>
            <w:tcW w:w="852" w:type="dxa"/>
            <w:vAlign w:val="center"/>
          </w:tcPr>
          <w:p w:rsidR="00B66F1C" w:rsidRDefault="00B66F1C" w:rsidP="00B66F1C">
            <w:pPr>
              <w:jc w:val="center"/>
              <w:cnfStyle w:val="000000100000" w:firstRow="0" w:lastRow="0" w:firstColumn="0" w:lastColumn="0" w:oddVBand="0" w:evenVBand="0" w:oddHBand="1" w:evenHBand="0" w:firstRowFirstColumn="0" w:firstRowLastColumn="0" w:lastRowFirstColumn="0" w:lastRowLastColumn="0"/>
            </w:pPr>
            <w:r w:rsidRPr="00B976CA">
              <w:rPr>
                <w:lang w:eastAsia="en-US"/>
              </w:rPr>
              <w:t>25.</w:t>
            </w:r>
            <w:r>
              <w:rPr>
                <w:lang w:eastAsia="en-US"/>
              </w:rPr>
              <w:t>77</w:t>
            </w:r>
          </w:p>
        </w:tc>
        <w:tc>
          <w:tcPr>
            <w:tcW w:w="852" w:type="dxa"/>
            <w:vAlign w:val="center"/>
          </w:tcPr>
          <w:p w:rsidR="00B66F1C" w:rsidRDefault="00B66F1C" w:rsidP="00B66F1C">
            <w:pPr>
              <w:jc w:val="center"/>
              <w:cnfStyle w:val="000000100000" w:firstRow="0" w:lastRow="0" w:firstColumn="0" w:lastColumn="0" w:oddVBand="0" w:evenVBand="0" w:oddHBand="1" w:evenHBand="0" w:firstRowFirstColumn="0" w:firstRowLastColumn="0" w:lastRowFirstColumn="0" w:lastRowLastColumn="0"/>
            </w:pPr>
            <w:r w:rsidRPr="00B976CA">
              <w:rPr>
                <w:lang w:eastAsia="en-US"/>
              </w:rPr>
              <w:t>25.</w:t>
            </w:r>
            <w:r>
              <w:rPr>
                <w:lang w:eastAsia="en-US"/>
              </w:rPr>
              <w:t>55</w:t>
            </w:r>
          </w:p>
        </w:tc>
        <w:tc>
          <w:tcPr>
            <w:tcW w:w="852" w:type="dxa"/>
            <w:vAlign w:val="center"/>
          </w:tcPr>
          <w:p w:rsidR="00B66F1C" w:rsidRDefault="00B66F1C" w:rsidP="00B66F1C">
            <w:pPr>
              <w:jc w:val="center"/>
              <w:cnfStyle w:val="000000100000" w:firstRow="0" w:lastRow="0" w:firstColumn="0" w:lastColumn="0" w:oddVBand="0" w:evenVBand="0" w:oddHBand="1" w:evenHBand="0" w:firstRowFirstColumn="0" w:firstRowLastColumn="0" w:lastRowFirstColumn="0" w:lastRowLastColumn="0"/>
            </w:pPr>
            <w:r w:rsidRPr="00B976CA">
              <w:rPr>
                <w:lang w:eastAsia="en-US"/>
              </w:rPr>
              <w:t>25.</w:t>
            </w:r>
            <w:r>
              <w:rPr>
                <w:lang w:eastAsia="en-US"/>
              </w:rPr>
              <w:t>54</w:t>
            </w:r>
          </w:p>
        </w:tc>
        <w:tc>
          <w:tcPr>
            <w:tcW w:w="852" w:type="dxa"/>
            <w:vAlign w:val="center"/>
          </w:tcPr>
          <w:p w:rsidR="00B66F1C" w:rsidRPr="00B66F1C" w:rsidRDefault="00B66F1C" w:rsidP="00B66F1C">
            <w:pPr>
              <w:jc w:val="center"/>
              <w:cnfStyle w:val="000000100000" w:firstRow="0" w:lastRow="0" w:firstColumn="0" w:lastColumn="0" w:oddVBand="0" w:evenVBand="0" w:oddHBand="1" w:evenHBand="0" w:firstRowFirstColumn="0" w:firstRowLastColumn="0" w:lastRowFirstColumn="0" w:lastRowLastColumn="0"/>
              <w:rPr>
                <w:b/>
              </w:rPr>
            </w:pPr>
            <w:r w:rsidRPr="00B66F1C">
              <w:rPr>
                <w:b/>
                <w:lang w:eastAsia="en-US"/>
              </w:rPr>
              <w:t>25.52</w:t>
            </w:r>
          </w:p>
        </w:tc>
        <w:tc>
          <w:tcPr>
            <w:tcW w:w="852" w:type="dxa"/>
            <w:vAlign w:val="center"/>
          </w:tcPr>
          <w:p w:rsidR="00B66F1C" w:rsidRDefault="00B66F1C" w:rsidP="00B66F1C">
            <w:pPr>
              <w:jc w:val="center"/>
              <w:cnfStyle w:val="000000100000" w:firstRow="0" w:lastRow="0" w:firstColumn="0" w:lastColumn="0" w:oddVBand="0" w:evenVBand="0" w:oddHBand="1" w:evenHBand="0" w:firstRowFirstColumn="0" w:firstRowLastColumn="0" w:lastRowFirstColumn="0" w:lastRowLastColumn="0"/>
            </w:pPr>
            <w:r w:rsidRPr="00B976CA">
              <w:rPr>
                <w:lang w:eastAsia="en-US"/>
              </w:rPr>
              <w:t>25.</w:t>
            </w:r>
            <w:r>
              <w:rPr>
                <w:lang w:eastAsia="en-US"/>
              </w:rPr>
              <w:t>54</w:t>
            </w:r>
          </w:p>
        </w:tc>
        <w:tc>
          <w:tcPr>
            <w:tcW w:w="852" w:type="dxa"/>
            <w:vAlign w:val="center"/>
          </w:tcPr>
          <w:p w:rsidR="00B66F1C" w:rsidRDefault="00B66F1C" w:rsidP="00B66F1C">
            <w:pPr>
              <w:jc w:val="center"/>
              <w:cnfStyle w:val="000000100000" w:firstRow="0" w:lastRow="0" w:firstColumn="0" w:lastColumn="0" w:oddVBand="0" w:evenVBand="0" w:oddHBand="1" w:evenHBand="0" w:firstRowFirstColumn="0" w:firstRowLastColumn="0" w:lastRowFirstColumn="0" w:lastRowLastColumn="0"/>
            </w:pPr>
            <w:r w:rsidRPr="00B976CA">
              <w:rPr>
                <w:lang w:eastAsia="en-US"/>
              </w:rPr>
              <w:t>25.</w:t>
            </w:r>
            <w:r>
              <w:rPr>
                <w:lang w:eastAsia="en-US"/>
              </w:rPr>
              <w:t>60</w:t>
            </w:r>
          </w:p>
        </w:tc>
        <w:tc>
          <w:tcPr>
            <w:tcW w:w="852" w:type="dxa"/>
            <w:vAlign w:val="center"/>
          </w:tcPr>
          <w:p w:rsidR="00B66F1C" w:rsidRDefault="00B66F1C" w:rsidP="00B66F1C">
            <w:pPr>
              <w:jc w:val="center"/>
              <w:cnfStyle w:val="000000100000" w:firstRow="0" w:lastRow="0" w:firstColumn="0" w:lastColumn="0" w:oddVBand="0" w:evenVBand="0" w:oddHBand="1" w:evenHBand="0" w:firstRowFirstColumn="0" w:firstRowLastColumn="0" w:lastRowFirstColumn="0" w:lastRowLastColumn="0"/>
            </w:pPr>
            <w:r w:rsidRPr="00B976CA">
              <w:rPr>
                <w:lang w:eastAsia="en-US"/>
              </w:rPr>
              <w:t>25.</w:t>
            </w:r>
            <w:r>
              <w:rPr>
                <w:lang w:eastAsia="en-US"/>
              </w:rPr>
              <w:t>57</w:t>
            </w:r>
          </w:p>
        </w:tc>
        <w:tc>
          <w:tcPr>
            <w:tcW w:w="852" w:type="dxa"/>
            <w:vAlign w:val="center"/>
          </w:tcPr>
          <w:p w:rsidR="00B66F1C" w:rsidRDefault="00B66F1C" w:rsidP="00B66F1C">
            <w:pPr>
              <w:jc w:val="center"/>
              <w:cnfStyle w:val="000000100000" w:firstRow="0" w:lastRow="0" w:firstColumn="0" w:lastColumn="0" w:oddVBand="0" w:evenVBand="0" w:oddHBand="1" w:evenHBand="0" w:firstRowFirstColumn="0" w:firstRowLastColumn="0" w:lastRowFirstColumn="0" w:lastRowLastColumn="0"/>
            </w:pPr>
            <w:r w:rsidRPr="00B976CA">
              <w:rPr>
                <w:lang w:eastAsia="en-US"/>
              </w:rPr>
              <w:t>25.</w:t>
            </w:r>
            <w:r>
              <w:rPr>
                <w:lang w:eastAsia="en-US"/>
              </w:rPr>
              <w:t>56</w:t>
            </w:r>
          </w:p>
        </w:tc>
      </w:tr>
    </w:tbl>
    <w:p w:rsidR="0093170F" w:rsidRDefault="0093170F" w:rsidP="00CE2503">
      <w:pPr>
        <w:rPr>
          <w:lang w:eastAsia="en-US"/>
        </w:rPr>
      </w:pPr>
    </w:p>
    <w:p w:rsidR="00E771AD" w:rsidRPr="00C7785D" w:rsidRDefault="00E771AD" w:rsidP="00CE2503">
      <w:pPr>
        <w:rPr>
          <w:lang w:eastAsia="en-US"/>
        </w:rPr>
      </w:pPr>
    </w:p>
    <w:p w:rsidR="00CE2503" w:rsidRDefault="00CE2503" w:rsidP="009E0407">
      <w:pPr>
        <w:pStyle w:val="Heading4"/>
      </w:pPr>
      <w:bookmarkStart w:id="318" w:name="_Ref416043921"/>
      <w:r>
        <w:t>Variable importance</w:t>
      </w:r>
      <w:bookmarkEnd w:id="318"/>
    </w:p>
    <w:p w:rsidR="00CE2503" w:rsidRDefault="00EA0F34" w:rsidP="00CE2503">
      <w:r>
        <w:t xml:space="preserve">Permutation-based MSE reduction has been adopted as the state-of-the-art approach </w:t>
      </w:r>
      <w:r w:rsidR="00C13B41">
        <w:t>for the variable importance metric of</w:t>
      </w:r>
      <w:r>
        <w:t xml:space="preserve"> RF regression</w:t>
      </w:r>
      <w:r w:rsidR="00C6445B">
        <w:t xml:space="preserve"> </w:t>
      </w:r>
      <w:r>
        <w:t>[</w:t>
      </w:r>
      <w:r w:rsidR="00447AD7">
        <w:t>8]</w:t>
      </w:r>
      <w:r w:rsidR="00C6445B">
        <w:t>.</w:t>
      </w:r>
      <w:r w:rsidR="00CD0AD3">
        <w:t xml:space="preserve"> To get stable results, the RF was run 50 times on</w:t>
      </w:r>
      <w:r w:rsidR="000E64B4">
        <w:t xml:space="preserve"> the Eagle Ford data set, and the average importance scores for each predictor were obtained and</w:t>
      </w:r>
      <w:r w:rsidR="00CD0AD3">
        <w:t xml:space="preserve"> </w:t>
      </w:r>
    </w:p>
    <w:p w:rsidR="00C6445B" w:rsidRDefault="00C6445B" w:rsidP="00CE2503"/>
    <w:p w:rsidR="0007531D" w:rsidRDefault="00CD0AD3" w:rsidP="0007531D">
      <w:pPr>
        <w:keepNext/>
        <w:jc w:val="center"/>
      </w:pPr>
      <w:r>
        <w:rPr>
          <w:noProof/>
          <w:lang w:eastAsia="zh-CN"/>
        </w:rPr>
        <w:drawing>
          <wp:inline distT="0" distB="0" distL="0" distR="0" wp14:anchorId="32A55952" wp14:editId="0C6067FF">
            <wp:extent cx="4603750" cy="3071135"/>
            <wp:effectExtent l="0" t="0" r="6350" b="0"/>
            <wp:docPr id="33" name="Picture 33" descr="V:\project\DataMiningUNC\Code\RF\results\var_imp_mse_50rep_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project\DataMiningUNC\Code\RF\results\var_imp_mse_50rep_avg.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609655" cy="3075074"/>
                    </a:xfrm>
                    <a:prstGeom prst="rect">
                      <a:avLst/>
                    </a:prstGeom>
                    <a:noFill/>
                    <a:ln>
                      <a:noFill/>
                    </a:ln>
                  </pic:spPr>
                </pic:pic>
              </a:graphicData>
            </a:graphic>
          </wp:inline>
        </w:drawing>
      </w:r>
    </w:p>
    <w:p w:rsidR="00CD0AD3" w:rsidRDefault="0007531D" w:rsidP="0007531D">
      <w:pPr>
        <w:pStyle w:val="Caption"/>
        <w:jc w:val="center"/>
      </w:pPr>
      <w:bookmarkStart w:id="319" w:name="_Ref416037655"/>
      <w:bookmarkStart w:id="320" w:name="_Ref416037647"/>
      <w:bookmarkStart w:id="321" w:name="_Toc416107876"/>
      <w:r>
        <w:t xml:space="preserve">Figure </w:t>
      </w:r>
      <w:fldSimple w:instr=" SEQ Figure \* ARABIC ">
        <w:r w:rsidR="00A917D8">
          <w:rPr>
            <w:noProof/>
          </w:rPr>
          <w:t>15</w:t>
        </w:r>
      </w:fldSimple>
      <w:bookmarkEnd w:id="319"/>
      <w:r>
        <w:t xml:space="preserve"> </w:t>
      </w:r>
      <w:r w:rsidRPr="00C759B3">
        <w:t xml:space="preserve">A variable importance </w:t>
      </w:r>
      <w:proofErr w:type="gramStart"/>
      <w:r w:rsidRPr="00C759B3">
        <w:t>plot</w:t>
      </w:r>
      <w:proofErr w:type="gramEnd"/>
      <w:r w:rsidRPr="00C759B3">
        <w:t xml:space="preserve"> for the EF data set. Variable importance is computed using the </w:t>
      </w:r>
      <w:r>
        <w:t>permutation-based MSE</w:t>
      </w:r>
      <w:r w:rsidR="00B66042">
        <w:t xml:space="preserve"> </w:t>
      </w:r>
      <w:r>
        <w:t>reduction</w:t>
      </w:r>
      <w:r w:rsidRPr="00C759B3">
        <w:t xml:space="preserve"> measure normalized by the maximum score.</w:t>
      </w:r>
      <w:bookmarkEnd w:id="320"/>
      <w:bookmarkEnd w:id="321"/>
    </w:p>
    <w:p w:rsidR="00CE2503" w:rsidRDefault="0008721C" w:rsidP="00CE2503">
      <w:proofErr w:type="gramStart"/>
      <w:r>
        <w:lastRenderedPageBreak/>
        <w:t>summarized</w:t>
      </w:r>
      <w:proofErr w:type="gramEnd"/>
      <w:r>
        <w:t xml:space="preserve"> in</w:t>
      </w:r>
      <w:r w:rsidR="00CB2F35">
        <w:t xml:space="preserve"> </w:t>
      </w:r>
      <w:r w:rsidR="00CB2F35">
        <w:fldChar w:fldCharType="begin"/>
      </w:r>
      <w:r w:rsidR="00CB2F35">
        <w:instrText xml:space="preserve"> REF _Ref416037647 </w:instrText>
      </w:r>
      <w:r w:rsidR="00CB2F35">
        <w:fldChar w:fldCharType="end"/>
      </w:r>
      <w:fldSimple w:instr=" REF _Ref416037655 ">
        <w:r w:rsidR="00CB2F35">
          <w:t xml:space="preserve">Figure </w:t>
        </w:r>
        <w:r w:rsidR="00CB2F35">
          <w:rPr>
            <w:noProof/>
          </w:rPr>
          <w:t>15</w:t>
        </w:r>
      </w:fldSimple>
      <w:r>
        <w:t>.</w:t>
      </w:r>
      <w:r w:rsidR="002B279C">
        <w:t xml:space="preserve"> </w:t>
      </w:r>
      <w:r w:rsidR="00250D06">
        <w:t xml:space="preserve">The top </w:t>
      </w:r>
      <w:r w:rsidR="005A780E">
        <w:t>7</w:t>
      </w:r>
      <w:r w:rsidR="00CD0AD3">
        <w:t xml:space="preserve"> important predictors are True vertical depth, </w:t>
      </w:r>
      <w:r w:rsidR="00250D06">
        <w:t>S2, Tmax, Ro calculated,</w:t>
      </w:r>
      <w:r w:rsidR="00CB2F35">
        <w:t xml:space="preserve"> Chlorite in </w:t>
      </w:r>
      <w:proofErr w:type="gramStart"/>
      <w:r w:rsidR="00CB2F35" w:rsidRPr="00CB2F35">
        <w:t>clay</w:t>
      </w:r>
      <w:r w:rsidR="00CB2F35">
        <w:t>(</w:t>
      </w:r>
      <w:proofErr w:type="gramEnd"/>
      <w:r w:rsidR="00CB2F35">
        <w:t>X-ray diffraction)</w:t>
      </w:r>
      <w:r w:rsidR="005A780E">
        <w:t xml:space="preserve">, </w:t>
      </w:r>
      <w:r w:rsidR="00250D06">
        <w:t>Ro measured</w:t>
      </w:r>
      <w:r w:rsidR="005A780E">
        <w:t xml:space="preserve"> and GRI water filled porosity</w:t>
      </w:r>
      <w:r w:rsidR="00CB2F35">
        <w:t>.</w:t>
      </w:r>
      <w:r w:rsidR="00BE27CC">
        <w:t xml:space="preserve"> As suggestion by </w:t>
      </w:r>
      <w:fldSimple w:instr=" REF _Ref415925138 ">
        <w:r w:rsidR="00BE27CC">
          <w:t xml:space="preserve">Figure </w:t>
        </w:r>
        <w:r w:rsidR="00BE27CC">
          <w:rPr>
            <w:noProof/>
          </w:rPr>
          <w:t>9</w:t>
        </w:r>
      </w:fldSimple>
      <w:r w:rsidR="00BE27CC">
        <w:t>, Tmax and Ro calculated are highly correlated with correlation equal to 1.0.</w:t>
      </w:r>
      <w:r w:rsidR="008C1724">
        <w:t xml:space="preserve"> Therefore,</w:t>
      </w:r>
      <w:r w:rsidR="001F666B">
        <w:t xml:space="preserve"> after removing Ro calculated,</w:t>
      </w:r>
      <w:r w:rsidR="008C1724">
        <w:t xml:space="preserve"> a subset o</w:t>
      </w:r>
      <w:r w:rsidR="001F666B">
        <w:t>f important predictors is obtained</w:t>
      </w:r>
      <w:r w:rsidR="008C1724">
        <w:t xml:space="preserve"> {True vertical depth, S2, Tmax, Chlorite in </w:t>
      </w:r>
      <w:proofErr w:type="gramStart"/>
      <w:r w:rsidR="008C1724" w:rsidRPr="00CB2F35">
        <w:t>clay</w:t>
      </w:r>
      <w:r w:rsidR="008C1724">
        <w:t>(</w:t>
      </w:r>
      <w:proofErr w:type="gramEnd"/>
      <w:r w:rsidR="008C1724">
        <w:t>X-ray diffraction)</w:t>
      </w:r>
      <w:r w:rsidR="00DD6FA0">
        <w:t>, Ro measured</w:t>
      </w:r>
      <w:r w:rsidR="005A780E">
        <w:t>, GRI water filled porosity</w:t>
      </w:r>
      <w:r w:rsidR="008C1724">
        <w:t>}</w:t>
      </w:r>
      <w:r w:rsidR="001F666B">
        <w:t xml:space="preserve">. This subset is very similar to the one identified in the classification approach, </w:t>
      </w:r>
      <w:r w:rsidR="00A67731">
        <w:t xml:space="preserve">{True vertical depth, Tmax, S2 and S3}, </w:t>
      </w:r>
      <w:r w:rsidR="001F666B">
        <w:t>wi</w:t>
      </w:r>
      <w:r w:rsidR="00E45992">
        <w:t>th three overlapped predictors, {</w:t>
      </w:r>
      <w:r w:rsidR="001F666B" w:rsidRPr="00E45992">
        <w:rPr>
          <w:i/>
        </w:rPr>
        <w:t>True vertical depth, S2 and Tmax</w:t>
      </w:r>
      <w:r w:rsidR="00E45992">
        <w:t>}</w:t>
      </w:r>
      <w:r w:rsidR="00A67731">
        <w:t xml:space="preserve"> which are worth of further investigation.</w:t>
      </w:r>
    </w:p>
    <w:p w:rsidR="00A67731" w:rsidRDefault="00A67731" w:rsidP="00CE2503"/>
    <w:p w:rsidR="00CE2503" w:rsidRDefault="00CE2503" w:rsidP="009E0407">
      <w:pPr>
        <w:pStyle w:val="Heading4"/>
      </w:pPr>
      <w:r>
        <w:t>Prediction</w:t>
      </w:r>
    </w:p>
    <w:p w:rsidR="00331FD7" w:rsidRDefault="00331FD7" w:rsidP="00331FD7">
      <w:pPr>
        <w:pStyle w:val="ListParagraph"/>
        <w:numPr>
          <w:ilvl w:val="0"/>
          <w:numId w:val="11"/>
        </w:numPr>
        <w:rPr>
          <w:lang w:eastAsia="en-US"/>
        </w:rPr>
      </w:pPr>
      <w:r>
        <w:rPr>
          <w:lang w:eastAsia="en-US"/>
        </w:rPr>
        <w:t>Prediction based on all 31 predictors</w:t>
      </w:r>
    </w:p>
    <w:p w:rsidR="00331FD7" w:rsidRDefault="00331FD7" w:rsidP="00331FD7">
      <w:pPr>
        <w:pStyle w:val="ListParagraph"/>
      </w:pPr>
      <w:r>
        <w:rPr>
          <w:lang w:eastAsia="en-US"/>
        </w:rPr>
        <w:t>RF regression algorithm was first applied to the EF data set with 5-fold cross-validation approach and the following setting: number of trees=1000</w:t>
      </w:r>
      <w:proofErr w:type="gramStart"/>
      <w:r>
        <w:rPr>
          <w:lang w:eastAsia="en-US"/>
        </w:rPr>
        <w:t xml:space="preserve">; </w:t>
      </w:r>
      <w:proofErr w:type="gramEnd"/>
      <m:oMath>
        <m:sSub>
          <m:sSubPr>
            <m:ctrlPr>
              <w:rPr>
                <w:rFonts w:ascii="Cambria Math" w:hAnsi="Cambria Math"/>
                <w:i/>
                <w:sz w:val="22"/>
                <w:lang w:eastAsia="en-US"/>
              </w:rPr>
            </m:ctrlPr>
          </m:sSubPr>
          <m:e>
            <m:r>
              <w:rPr>
                <w:rFonts w:ascii="Cambria Math" w:hAnsi="Cambria Math"/>
              </w:rPr>
              <m:t>m</m:t>
            </m:r>
          </m:e>
          <m:sub>
            <m:r>
              <w:rPr>
                <w:rFonts w:ascii="Cambria Math" w:hAnsi="Cambria Math"/>
              </w:rPr>
              <m:t>try</m:t>
            </m:r>
          </m:sub>
        </m:sSub>
        <m:r>
          <w:rPr>
            <w:rFonts w:ascii="Cambria Math" w:hAnsi="Cambria Math"/>
          </w:rPr>
          <m:t>=12</m:t>
        </m:r>
      </m:oMath>
      <w:r>
        <w:t>.</w:t>
      </w:r>
      <w:r w:rsidR="008F1924">
        <w:t xml:space="preserve"> </w:t>
      </w:r>
      <w:r w:rsidR="008F1924">
        <w:rPr>
          <w:lang w:eastAsia="en-US"/>
        </w:rPr>
        <w:t>A model that is able to predict the first 12-month production was obtained firstly; second, the producers will be ranked according to their predicted values; third, top quartile producers will be identified as “sweetspot” based on the ranking from step 2</w:t>
      </w:r>
      <w:r w:rsidR="00DB59A5">
        <w:rPr>
          <w:lang w:eastAsia="en-US"/>
        </w:rPr>
        <w:t xml:space="preserve">. Due to the predict-ranking procedure, the number of false positive will </w:t>
      </w:r>
      <w:r w:rsidR="00C667E2">
        <w:rPr>
          <w:lang w:eastAsia="en-US"/>
        </w:rPr>
        <w:t xml:space="preserve">always </w:t>
      </w:r>
      <w:r w:rsidR="00DB59A5">
        <w:rPr>
          <w:lang w:eastAsia="en-US"/>
        </w:rPr>
        <w:t>be equal to the number of false negative.</w:t>
      </w:r>
    </w:p>
    <w:p w:rsidR="00331FD7" w:rsidRDefault="00331FD7" w:rsidP="00331FD7">
      <w:pPr>
        <w:pStyle w:val="ListParagraph"/>
      </w:pPr>
    </w:p>
    <w:p w:rsidR="00331FD7" w:rsidRDefault="00331FD7" w:rsidP="00331FD7">
      <w:pPr>
        <w:pStyle w:val="Caption"/>
        <w:keepNext/>
        <w:jc w:val="center"/>
      </w:pPr>
      <w:bookmarkStart w:id="322" w:name="_Ref416039288"/>
      <w:bookmarkStart w:id="323" w:name="_Toc416107857"/>
      <w:r>
        <w:t xml:space="preserve">Table </w:t>
      </w:r>
      <w:fldSimple w:instr=" SEQ Table \* ARABIC ">
        <w:r>
          <w:rPr>
            <w:noProof/>
          </w:rPr>
          <w:t>7</w:t>
        </w:r>
      </w:fldSimple>
      <w:bookmarkEnd w:id="322"/>
      <w:r>
        <w:t xml:space="preserve"> RF regression results in number of wells with 5-fold cross-validation.</w:t>
      </w:r>
      <w:bookmarkEnd w:id="323"/>
    </w:p>
    <w:tbl>
      <w:tblPr>
        <w:tblStyle w:val="LightGrid"/>
        <w:tblW w:w="0" w:type="auto"/>
        <w:jc w:val="center"/>
        <w:tblLayout w:type="fixed"/>
        <w:tblCellMar>
          <w:left w:w="0" w:type="dxa"/>
          <w:right w:w="0" w:type="dxa"/>
        </w:tblCellMar>
        <w:tblLook w:val="0420" w:firstRow="1" w:lastRow="0" w:firstColumn="0" w:lastColumn="0" w:noHBand="0" w:noVBand="1"/>
      </w:tblPr>
      <w:tblGrid>
        <w:gridCol w:w="1819"/>
        <w:gridCol w:w="1819"/>
        <w:gridCol w:w="1819"/>
      </w:tblGrid>
      <w:tr w:rsidR="00331FD7" w:rsidTr="006810FD">
        <w:trPr>
          <w:cnfStyle w:val="100000000000" w:firstRow="1" w:lastRow="0" w:firstColumn="0" w:lastColumn="0" w:oddVBand="0" w:evenVBand="0" w:oddHBand="0" w:evenHBand="0" w:firstRowFirstColumn="0" w:firstRowLastColumn="0" w:lastRowFirstColumn="0" w:lastRowLastColumn="0"/>
          <w:trHeight w:val="340"/>
          <w:jc w:val="center"/>
        </w:trPr>
        <w:tc>
          <w:tcPr>
            <w:tcW w:w="1819" w:type="dxa"/>
            <w:noWrap/>
            <w:vAlign w:val="center"/>
          </w:tcPr>
          <w:p w:rsidR="00331FD7" w:rsidRDefault="00331FD7" w:rsidP="006810FD">
            <w:pPr>
              <w:pStyle w:val="ListParagraph"/>
              <w:spacing w:before="0" w:after="0"/>
              <w:ind w:left="0"/>
              <w:jc w:val="center"/>
              <w:rPr>
                <w:lang w:eastAsia="en-US"/>
              </w:rPr>
            </w:pPr>
            <w:r>
              <w:rPr>
                <w:lang w:eastAsia="en-US"/>
              </w:rPr>
              <w:t>True Positive</w:t>
            </w:r>
          </w:p>
        </w:tc>
        <w:tc>
          <w:tcPr>
            <w:tcW w:w="1819" w:type="dxa"/>
            <w:noWrap/>
            <w:vAlign w:val="center"/>
          </w:tcPr>
          <w:p w:rsidR="00331FD7" w:rsidRDefault="00331FD7" w:rsidP="006810FD">
            <w:pPr>
              <w:pStyle w:val="ListParagraph"/>
              <w:spacing w:before="0" w:after="0"/>
              <w:ind w:left="0"/>
              <w:jc w:val="center"/>
              <w:rPr>
                <w:lang w:eastAsia="en-US"/>
              </w:rPr>
            </w:pPr>
            <w:r>
              <w:rPr>
                <w:lang w:eastAsia="en-US"/>
              </w:rPr>
              <w:t>False Positive</w:t>
            </w:r>
          </w:p>
        </w:tc>
        <w:tc>
          <w:tcPr>
            <w:tcW w:w="1819" w:type="dxa"/>
            <w:noWrap/>
            <w:vAlign w:val="center"/>
          </w:tcPr>
          <w:p w:rsidR="00331FD7" w:rsidRDefault="00331FD7" w:rsidP="006810FD">
            <w:pPr>
              <w:pStyle w:val="ListParagraph"/>
              <w:spacing w:before="0" w:after="0"/>
              <w:ind w:left="0"/>
              <w:jc w:val="center"/>
              <w:rPr>
                <w:lang w:eastAsia="en-US"/>
              </w:rPr>
            </w:pPr>
            <w:r>
              <w:rPr>
                <w:lang w:eastAsia="en-US"/>
              </w:rPr>
              <w:t>False Negative</w:t>
            </w:r>
          </w:p>
        </w:tc>
      </w:tr>
      <w:tr w:rsidR="00331FD7" w:rsidTr="006810FD">
        <w:trPr>
          <w:cnfStyle w:val="000000100000" w:firstRow="0" w:lastRow="0" w:firstColumn="0" w:lastColumn="0" w:oddVBand="0" w:evenVBand="0" w:oddHBand="1" w:evenHBand="0" w:firstRowFirstColumn="0" w:firstRowLastColumn="0" w:lastRowFirstColumn="0" w:lastRowLastColumn="0"/>
          <w:trHeight w:val="340"/>
          <w:jc w:val="center"/>
        </w:trPr>
        <w:tc>
          <w:tcPr>
            <w:tcW w:w="1819" w:type="dxa"/>
            <w:noWrap/>
            <w:vAlign w:val="center"/>
          </w:tcPr>
          <w:p w:rsidR="00331FD7" w:rsidRDefault="00331FD7" w:rsidP="00331FD7">
            <w:pPr>
              <w:pStyle w:val="ListParagraph"/>
              <w:spacing w:before="0" w:after="0"/>
              <w:ind w:left="0"/>
              <w:jc w:val="center"/>
              <w:rPr>
                <w:lang w:eastAsia="en-US"/>
              </w:rPr>
            </w:pPr>
            <w:r>
              <w:rPr>
                <w:lang w:eastAsia="en-US"/>
              </w:rPr>
              <w:t>484</w:t>
            </w:r>
          </w:p>
        </w:tc>
        <w:tc>
          <w:tcPr>
            <w:tcW w:w="1819" w:type="dxa"/>
            <w:noWrap/>
            <w:vAlign w:val="center"/>
          </w:tcPr>
          <w:p w:rsidR="00331FD7" w:rsidRDefault="00331FD7" w:rsidP="006810FD">
            <w:pPr>
              <w:pStyle w:val="ListParagraph"/>
              <w:spacing w:before="0" w:after="0"/>
              <w:ind w:left="0"/>
              <w:jc w:val="center"/>
              <w:rPr>
                <w:lang w:eastAsia="en-US"/>
              </w:rPr>
            </w:pPr>
            <w:r>
              <w:rPr>
                <w:lang w:eastAsia="en-US"/>
              </w:rPr>
              <w:t>174</w:t>
            </w:r>
          </w:p>
        </w:tc>
        <w:tc>
          <w:tcPr>
            <w:tcW w:w="1819" w:type="dxa"/>
            <w:noWrap/>
            <w:vAlign w:val="center"/>
          </w:tcPr>
          <w:p w:rsidR="00331FD7" w:rsidRDefault="00331FD7" w:rsidP="006810FD">
            <w:pPr>
              <w:pStyle w:val="ListParagraph"/>
              <w:spacing w:before="0" w:after="0"/>
              <w:ind w:left="0"/>
              <w:jc w:val="center"/>
              <w:rPr>
                <w:lang w:eastAsia="en-US"/>
              </w:rPr>
            </w:pPr>
            <w:r>
              <w:rPr>
                <w:lang w:eastAsia="en-US"/>
              </w:rPr>
              <w:t>174</w:t>
            </w:r>
          </w:p>
        </w:tc>
      </w:tr>
    </w:tbl>
    <w:p w:rsidR="00331FD7" w:rsidRDefault="009B3C7E" w:rsidP="00331FD7">
      <w:pPr>
        <w:pStyle w:val="ListParagraph"/>
        <w:rPr>
          <w:lang w:eastAsia="en-US"/>
        </w:rPr>
      </w:pPr>
      <w:r>
        <w:rPr>
          <w:noProof/>
          <w:lang w:eastAsia="zh-CN"/>
        </w:rPr>
        <w:drawing>
          <wp:anchor distT="0" distB="0" distL="114300" distR="114300" simplePos="0" relativeHeight="251761664" behindDoc="1" locked="0" layoutInCell="1" allowOverlap="1" wp14:anchorId="698266DE" wp14:editId="4AB14C8E">
            <wp:simplePos x="0" y="0"/>
            <wp:positionH relativeFrom="column">
              <wp:posOffset>203200</wp:posOffset>
            </wp:positionH>
            <wp:positionV relativeFrom="paragraph">
              <wp:posOffset>174464</wp:posOffset>
            </wp:positionV>
            <wp:extent cx="5600065" cy="3266440"/>
            <wp:effectExtent l="0" t="0" r="635" b="0"/>
            <wp:wrapNone/>
            <wp:docPr id="719"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eetspots_5CV_reg.png"/>
                    <pic:cNvPicPr/>
                  </pic:nvPicPr>
                  <pic:blipFill>
                    <a:blip r:embed="rId45">
                      <a:extLst>
                        <a:ext uri="{28A0092B-C50C-407E-A947-70E740481C1C}">
                          <a14:useLocalDpi xmlns:a14="http://schemas.microsoft.com/office/drawing/2010/main" val="0"/>
                        </a:ext>
                      </a:extLst>
                    </a:blip>
                    <a:stretch>
                      <a:fillRect/>
                    </a:stretch>
                  </pic:blipFill>
                  <pic:spPr>
                    <a:xfrm>
                      <a:off x="0" y="0"/>
                      <a:ext cx="5600065" cy="3266440"/>
                    </a:xfrm>
                    <a:prstGeom prst="rect">
                      <a:avLst/>
                    </a:prstGeom>
                  </pic:spPr>
                </pic:pic>
              </a:graphicData>
            </a:graphic>
            <wp14:sizeRelH relativeFrom="page">
              <wp14:pctWidth>0</wp14:pctWidth>
            </wp14:sizeRelH>
            <wp14:sizeRelV relativeFrom="page">
              <wp14:pctHeight>0</wp14:pctHeight>
            </wp14:sizeRelV>
          </wp:anchor>
        </w:drawing>
      </w:r>
    </w:p>
    <w:p w:rsidR="000865E1" w:rsidRDefault="000865E1" w:rsidP="00331FD7">
      <w:pPr>
        <w:pStyle w:val="ListParagraph"/>
        <w:rPr>
          <w:lang w:eastAsia="en-US"/>
        </w:rPr>
      </w:pPr>
    </w:p>
    <w:p w:rsidR="000865E1" w:rsidRDefault="000865E1" w:rsidP="00331FD7">
      <w:pPr>
        <w:pStyle w:val="ListParagraph"/>
        <w:rPr>
          <w:lang w:eastAsia="en-US"/>
        </w:rPr>
      </w:pPr>
    </w:p>
    <w:p w:rsidR="000865E1" w:rsidRDefault="000865E1" w:rsidP="00331FD7">
      <w:pPr>
        <w:pStyle w:val="ListParagraph"/>
        <w:rPr>
          <w:lang w:eastAsia="en-US"/>
        </w:rPr>
      </w:pPr>
    </w:p>
    <w:p w:rsidR="000865E1" w:rsidRDefault="000865E1" w:rsidP="00331FD7">
      <w:pPr>
        <w:pStyle w:val="ListParagraph"/>
        <w:rPr>
          <w:lang w:eastAsia="en-US"/>
        </w:rPr>
      </w:pPr>
    </w:p>
    <w:p w:rsidR="000865E1" w:rsidRDefault="000865E1" w:rsidP="00331FD7">
      <w:pPr>
        <w:pStyle w:val="ListParagraph"/>
        <w:rPr>
          <w:lang w:eastAsia="en-US"/>
        </w:rPr>
      </w:pPr>
    </w:p>
    <w:p w:rsidR="000865E1" w:rsidRDefault="000865E1" w:rsidP="00331FD7">
      <w:pPr>
        <w:pStyle w:val="ListParagraph"/>
        <w:rPr>
          <w:lang w:eastAsia="en-US"/>
        </w:rPr>
      </w:pPr>
    </w:p>
    <w:p w:rsidR="000865E1" w:rsidRDefault="000865E1" w:rsidP="00331FD7">
      <w:pPr>
        <w:pStyle w:val="ListParagraph"/>
        <w:rPr>
          <w:lang w:eastAsia="en-US"/>
        </w:rPr>
      </w:pPr>
    </w:p>
    <w:p w:rsidR="000865E1" w:rsidRDefault="000865E1" w:rsidP="00331FD7">
      <w:pPr>
        <w:pStyle w:val="ListParagraph"/>
        <w:rPr>
          <w:lang w:eastAsia="en-US"/>
        </w:rPr>
      </w:pPr>
    </w:p>
    <w:p w:rsidR="000865E1" w:rsidRDefault="000865E1" w:rsidP="00331FD7">
      <w:pPr>
        <w:pStyle w:val="ListParagraph"/>
        <w:rPr>
          <w:lang w:eastAsia="en-US"/>
        </w:rPr>
      </w:pPr>
    </w:p>
    <w:p w:rsidR="000865E1" w:rsidRDefault="000865E1" w:rsidP="00331FD7">
      <w:pPr>
        <w:pStyle w:val="ListParagraph"/>
        <w:rPr>
          <w:lang w:eastAsia="en-US"/>
        </w:rPr>
      </w:pPr>
    </w:p>
    <w:p w:rsidR="000865E1" w:rsidRDefault="000865E1" w:rsidP="00331FD7">
      <w:pPr>
        <w:pStyle w:val="ListParagraph"/>
        <w:rPr>
          <w:lang w:eastAsia="en-US"/>
        </w:rPr>
      </w:pPr>
    </w:p>
    <w:p w:rsidR="000865E1" w:rsidRDefault="000865E1" w:rsidP="00331FD7">
      <w:pPr>
        <w:pStyle w:val="ListParagraph"/>
        <w:rPr>
          <w:lang w:eastAsia="en-US"/>
        </w:rPr>
      </w:pPr>
    </w:p>
    <w:p w:rsidR="000865E1" w:rsidRDefault="000865E1" w:rsidP="00331FD7">
      <w:pPr>
        <w:pStyle w:val="ListParagraph"/>
        <w:rPr>
          <w:lang w:eastAsia="en-US"/>
        </w:rPr>
      </w:pPr>
    </w:p>
    <w:p w:rsidR="000865E1" w:rsidRDefault="000865E1" w:rsidP="00331FD7">
      <w:pPr>
        <w:pStyle w:val="ListParagraph"/>
        <w:rPr>
          <w:lang w:eastAsia="en-US"/>
        </w:rPr>
      </w:pPr>
    </w:p>
    <w:p w:rsidR="000865E1" w:rsidRDefault="000865E1" w:rsidP="00331FD7">
      <w:pPr>
        <w:pStyle w:val="ListParagraph"/>
        <w:rPr>
          <w:lang w:eastAsia="en-US"/>
        </w:rPr>
      </w:pPr>
    </w:p>
    <w:p w:rsidR="000865E1" w:rsidRDefault="000865E1" w:rsidP="00331FD7">
      <w:pPr>
        <w:pStyle w:val="ListParagraph"/>
        <w:rPr>
          <w:lang w:eastAsia="en-US"/>
        </w:rPr>
      </w:pPr>
    </w:p>
    <w:p w:rsidR="000865E1" w:rsidRDefault="000865E1" w:rsidP="00331FD7">
      <w:pPr>
        <w:pStyle w:val="ListParagraph"/>
        <w:rPr>
          <w:lang w:eastAsia="en-US"/>
        </w:rPr>
      </w:pPr>
    </w:p>
    <w:p w:rsidR="000865E1" w:rsidRDefault="000865E1" w:rsidP="00331FD7">
      <w:pPr>
        <w:pStyle w:val="ListParagraph"/>
        <w:rPr>
          <w:lang w:eastAsia="en-US"/>
        </w:rPr>
      </w:pPr>
    </w:p>
    <w:p w:rsidR="00331FD7" w:rsidRDefault="000E64B4" w:rsidP="00331FD7">
      <w:pPr>
        <w:pStyle w:val="ListParagraph"/>
        <w:rPr>
          <w:lang w:eastAsia="en-US"/>
        </w:rPr>
      </w:pPr>
      <w:r>
        <w:rPr>
          <w:noProof/>
          <w:lang w:eastAsia="zh-CN"/>
        </w:rPr>
        <mc:AlternateContent>
          <mc:Choice Requires="wps">
            <w:drawing>
              <wp:anchor distT="0" distB="0" distL="114300" distR="114300" simplePos="0" relativeHeight="251763712" behindDoc="0" locked="0" layoutInCell="1" allowOverlap="1" wp14:anchorId="0ED2D1BC" wp14:editId="48C4CD39">
                <wp:simplePos x="0" y="0"/>
                <wp:positionH relativeFrom="column">
                  <wp:posOffset>203200</wp:posOffset>
                </wp:positionH>
                <wp:positionV relativeFrom="paragraph">
                  <wp:posOffset>-1744</wp:posOffset>
                </wp:positionV>
                <wp:extent cx="5600065" cy="635"/>
                <wp:effectExtent l="0" t="0" r="635" b="0"/>
                <wp:wrapNone/>
                <wp:docPr id="720" name="Text Box 720"/>
                <wp:cNvGraphicFramePr/>
                <a:graphic xmlns:a="http://schemas.openxmlformats.org/drawingml/2006/main">
                  <a:graphicData uri="http://schemas.microsoft.com/office/word/2010/wordprocessingShape">
                    <wps:wsp>
                      <wps:cNvSpPr txBox="1"/>
                      <wps:spPr>
                        <a:xfrm>
                          <a:off x="0" y="0"/>
                          <a:ext cx="5600065" cy="635"/>
                        </a:xfrm>
                        <a:prstGeom prst="rect">
                          <a:avLst/>
                        </a:prstGeom>
                        <a:solidFill>
                          <a:prstClr val="white"/>
                        </a:solidFill>
                        <a:ln>
                          <a:noFill/>
                        </a:ln>
                        <a:effectLst/>
                      </wps:spPr>
                      <wps:txbx>
                        <w:txbxContent>
                          <w:p w:rsidR="00D2650A" w:rsidRPr="00A16F2F" w:rsidRDefault="00D2650A" w:rsidP="007345A6">
                            <w:pPr>
                              <w:pStyle w:val="Caption"/>
                              <w:jc w:val="center"/>
                              <w:rPr>
                                <w:noProof/>
                                <w:sz w:val="24"/>
                                <w:lang w:eastAsia="nl-NL"/>
                              </w:rPr>
                            </w:pPr>
                            <w:bookmarkStart w:id="324" w:name="_Ref416040297"/>
                            <w:bookmarkStart w:id="325" w:name="_Toc416107877"/>
                            <w:r>
                              <w:t xml:space="preserve">Figure </w:t>
                            </w:r>
                            <w:fldSimple w:instr=" SEQ Figure \* ARABIC ">
                              <w:r>
                                <w:rPr>
                                  <w:noProof/>
                                </w:rPr>
                                <w:t>16</w:t>
                              </w:r>
                            </w:fldSimple>
                            <w:bookmarkEnd w:id="324"/>
                            <w:r>
                              <w:t xml:space="preserve"> Predicted sweetspots by RF regression approach using all predictors</w:t>
                            </w:r>
                            <w:bookmarkEnd w:id="3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20" o:spid="_x0000_s1070" type="#_x0000_t202" style="position:absolute;left:0;text-align:left;margin-left:16pt;margin-top:-.15pt;width:440.95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" stroked="f">
                <v:textbox style="mso-fit-shape-to-text:t" inset="0,0,0,0">
                  <w:txbxContent>
                    <w:p w:rsidR="00D2650A" w:rsidRPr="00A16F2F" w:rsidRDefault="00D2650A" w:rsidP="007345A6">
                      <w:pPr>
                        <w:pStyle w:val="Caption"/>
                        <w:jc w:val="center"/>
                        <w:rPr>
                          <w:noProof/>
                          <w:sz w:val="24"/>
                          <w:lang w:eastAsia="nl-NL"/>
                        </w:rPr>
                      </w:pPr>
                      <w:bookmarkStart w:id="339" w:name="_Ref416040297"/>
                      <w:bookmarkStart w:id="340" w:name="_Toc416107877"/>
                      <w:r>
                        <w:t xml:space="preserve">Figure </w:t>
                      </w:r>
                      <w:r w:rsidR="005E68FE">
                        <w:fldChar w:fldCharType="begin"/>
                      </w:r>
                      <w:r w:rsidR="005E68FE">
                        <w:instrText xml:space="preserve"> SEQ Figure \* ARABIC </w:instrText>
                      </w:r>
                      <w:r w:rsidR="005E68FE">
                        <w:fldChar w:fldCharType="separate"/>
                      </w:r>
                      <w:r>
                        <w:rPr>
                          <w:noProof/>
                        </w:rPr>
                        <w:t>16</w:t>
                      </w:r>
                      <w:r w:rsidR="005E68FE">
                        <w:rPr>
                          <w:noProof/>
                        </w:rPr>
                        <w:fldChar w:fldCharType="end"/>
                      </w:r>
                      <w:bookmarkEnd w:id="339"/>
                      <w:r>
                        <w:t xml:space="preserve"> Predicted sweetspots by RF regression approach using all predictors</w:t>
                      </w:r>
                      <w:bookmarkEnd w:id="340"/>
                    </w:p>
                  </w:txbxContent>
                </v:textbox>
              </v:shape>
            </w:pict>
          </mc:Fallback>
        </mc:AlternateContent>
      </w:r>
    </w:p>
    <w:p w:rsidR="0031271B" w:rsidRDefault="0031271B" w:rsidP="0031271B">
      <w:pPr>
        <w:pStyle w:val="ListParagraph"/>
        <w:rPr>
          <w:lang w:eastAsia="en-US"/>
        </w:rPr>
      </w:pPr>
      <w:r>
        <w:rPr>
          <w:lang w:eastAsia="en-US"/>
        </w:rPr>
        <w:lastRenderedPageBreak/>
        <w:t xml:space="preserve">The results are summarized in </w:t>
      </w:r>
      <w:r>
        <w:rPr>
          <w:lang w:eastAsia="en-US"/>
        </w:rPr>
        <w:fldChar w:fldCharType="begin"/>
      </w:r>
      <w:r>
        <w:rPr>
          <w:lang w:eastAsia="en-US"/>
        </w:rPr>
        <w:instrText xml:space="preserve"> REF _Ref416039288 </w:instrText>
      </w:r>
      <w:r>
        <w:rPr>
          <w:lang w:eastAsia="en-US"/>
        </w:rPr>
        <w:fldChar w:fldCharType="separate"/>
      </w:r>
      <w:r>
        <w:t xml:space="preserve">Table </w:t>
      </w:r>
      <w:r>
        <w:rPr>
          <w:noProof/>
        </w:rPr>
        <w:t>7</w:t>
      </w:r>
      <w:r>
        <w:rPr>
          <w:lang w:eastAsia="en-US"/>
        </w:rPr>
        <w:fldChar w:fldCharType="end"/>
      </w:r>
      <w:r>
        <w:rPr>
          <w:lang w:eastAsia="en-US"/>
        </w:rPr>
        <w:t xml:space="preserve"> with overall MSE equal to 26.9. </w:t>
      </w:r>
      <w:proofErr w:type="gramStart"/>
      <w:r>
        <w:rPr>
          <w:lang w:eastAsia="en-US"/>
        </w:rPr>
        <w:t>Compared with the classification approach’s results (</w:t>
      </w:r>
      <w:r>
        <w:rPr>
          <w:lang w:eastAsia="en-US"/>
        </w:rPr>
        <w:fldChar w:fldCharType="begin"/>
      </w:r>
      <w:r>
        <w:rPr>
          <w:lang w:eastAsia="en-US"/>
        </w:rPr>
        <w:instrText xml:space="preserve"> REF _Ref416039204 </w:instrText>
      </w:r>
      <w:r>
        <w:rPr>
          <w:lang w:eastAsia="en-US"/>
        </w:rPr>
        <w:fldChar w:fldCharType="separate"/>
      </w:r>
      <w:r>
        <w:t xml:space="preserve">Table </w:t>
      </w:r>
      <w:r>
        <w:rPr>
          <w:noProof/>
        </w:rPr>
        <w:t>3</w:t>
      </w:r>
      <w:r>
        <w:rPr>
          <w:lang w:eastAsia="en-US"/>
        </w:rPr>
        <w:fldChar w:fldCharType="end"/>
      </w:r>
      <w:r>
        <w:rPr>
          <w:lang w:eastAsia="en-US"/>
        </w:rPr>
        <w:t>), both the true positive number of wells increases and the false negative number of wells decreases by 33, but the false positive number of wells increases by 21.</w:t>
      </w:r>
      <w:proofErr w:type="gramEnd"/>
      <w:r w:rsidR="007345A6">
        <w:rPr>
          <w:lang w:eastAsia="en-US"/>
        </w:rPr>
        <w:t xml:space="preserve"> </w:t>
      </w:r>
      <w:r w:rsidR="007345A6">
        <w:rPr>
          <w:lang w:eastAsia="en-US"/>
        </w:rPr>
        <w:fldChar w:fldCharType="begin"/>
      </w:r>
      <w:r w:rsidR="007345A6">
        <w:rPr>
          <w:lang w:eastAsia="en-US"/>
        </w:rPr>
        <w:instrText xml:space="preserve"> REF _Ref416040297 </w:instrText>
      </w:r>
      <w:r w:rsidR="007345A6">
        <w:rPr>
          <w:lang w:eastAsia="en-US"/>
        </w:rPr>
        <w:fldChar w:fldCharType="separate"/>
      </w:r>
      <w:r w:rsidR="007345A6">
        <w:t xml:space="preserve">Figure </w:t>
      </w:r>
      <w:r w:rsidR="007345A6">
        <w:rPr>
          <w:noProof/>
        </w:rPr>
        <w:t>16</w:t>
      </w:r>
      <w:r w:rsidR="007345A6">
        <w:rPr>
          <w:lang w:eastAsia="en-US"/>
        </w:rPr>
        <w:fldChar w:fldCharType="end"/>
      </w:r>
      <w:r w:rsidR="007345A6">
        <w:rPr>
          <w:lang w:eastAsia="en-US"/>
        </w:rPr>
        <w:t xml:space="preserve"> shows the sweetspots predicted by RF regression approach using all the predictors, the color setting is the same as the RF classification approach (</w:t>
      </w:r>
      <w:r w:rsidR="007345A6">
        <w:rPr>
          <w:lang w:eastAsia="en-US"/>
        </w:rPr>
        <w:fldChar w:fldCharType="begin"/>
      </w:r>
      <w:r w:rsidR="007345A6">
        <w:rPr>
          <w:lang w:eastAsia="en-US"/>
        </w:rPr>
        <w:instrText xml:space="preserve"> REF _Ref416007223 </w:instrText>
      </w:r>
      <w:r w:rsidR="007345A6">
        <w:rPr>
          <w:lang w:eastAsia="en-US"/>
        </w:rPr>
        <w:fldChar w:fldCharType="separate"/>
      </w:r>
      <w:r w:rsidR="007345A6">
        <w:t xml:space="preserve">Figure </w:t>
      </w:r>
      <w:r w:rsidR="007345A6">
        <w:rPr>
          <w:noProof/>
        </w:rPr>
        <w:t>10</w:t>
      </w:r>
      <w:r w:rsidR="007345A6">
        <w:rPr>
          <w:lang w:eastAsia="en-US"/>
        </w:rPr>
        <w:fldChar w:fldCharType="end"/>
      </w:r>
      <w:r w:rsidR="004019E9">
        <w:rPr>
          <w:lang w:eastAsia="en-US"/>
        </w:rPr>
        <w:t>), and the pattern of these two approach</w:t>
      </w:r>
      <w:r w:rsidR="006A7F06">
        <w:rPr>
          <w:lang w:eastAsia="en-US"/>
        </w:rPr>
        <w:t>es</w:t>
      </w:r>
      <w:r w:rsidR="004019E9">
        <w:rPr>
          <w:lang w:eastAsia="en-US"/>
        </w:rPr>
        <w:t xml:space="preserve"> is very similar.</w:t>
      </w:r>
    </w:p>
    <w:p w:rsidR="00220F22" w:rsidRDefault="00220F22" w:rsidP="00220F22">
      <w:pPr>
        <w:ind w:left="709"/>
        <w:rPr>
          <w:lang w:eastAsia="en-US"/>
        </w:rPr>
      </w:pPr>
    </w:p>
    <w:p w:rsidR="00220F22" w:rsidRDefault="00220F22" w:rsidP="00220F22">
      <w:pPr>
        <w:pStyle w:val="Caption"/>
        <w:keepNext/>
        <w:jc w:val="center"/>
      </w:pPr>
      <w:bookmarkStart w:id="326" w:name="_Ref416041065"/>
      <w:bookmarkStart w:id="327" w:name="_Toc416107858"/>
      <w:r>
        <w:t xml:space="preserve">Table </w:t>
      </w:r>
      <w:fldSimple w:instr=" SEQ Table \* ARABIC ">
        <w:r w:rsidR="00F63415">
          <w:rPr>
            <w:noProof/>
          </w:rPr>
          <w:t>8</w:t>
        </w:r>
      </w:fldSimple>
      <w:bookmarkEnd w:id="326"/>
      <w:r>
        <w:t xml:space="preserve"> RF </w:t>
      </w:r>
      <w:r w:rsidR="00B214E8">
        <w:t>regression</w:t>
      </w:r>
      <w:r>
        <w:t xml:space="preserve"> results with different fold cross-validation.</w:t>
      </w:r>
      <w:bookmarkEnd w:id="327"/>
    </w:p>
    <w:tbl>
      <w:tblPr>
        <w:tblStyle w:val="LightGrid"/>
        <w:tblW w:w="6274" w:type="dxa"/>
        <w:jc w:val="center"/>
        <w:tblLayout w:type="fixed"/>
        <w:tblCellMar>
          <w:left w:w="0" w:type="dxa"/>
          <w:right w:w="0" w:type="dxa"/>
        </w:tblCellMar>
        <w:tblLook w:val="0420" w:firstRow="1" w:lastRow="0" w:firstColumn="0" w:lastColumn="0" w:noHBand="0" w:noVBand="1"/>
      </w:tblPr>
      <w:tblGrid>
        <w:gridCol w:w="1564"/>
        <w:gridCol w:w="1564"/>
        <w:gridCol w:w="1583"/>
        <w:gridCol w:w="1563"/>
      </w:tblGrid>
      <w:tr w:rsidR="00220F22" w:rsidTr="00220F22">
        <w:trPr>
          <w:cnfStyle w:val="100000000000" w:firstRow="1" w:lastRow="0" w:firstColumn="0" w:lastColumn="0" w:oddVBand="0" w:evenVBand="0" w:oddHBand="0" w:evenHBand="0" w:firstRowFirstColumn="0" w:firstRowLastColumn="0" w:lastRowFirstColumn="0" w:lastRowLastColumn="0"/>
          <w:trHeight w:val="340"/>
          <w:jc w:val="center"/>
        </w:trPr>
        <w:tc>
          <w:tcPr>
            <w:tcW w:w="1564" w:type="dxa"/>
            <w:vAlign w:val="center"/>
          </w:tcPr>
          <w:p w:rsidR="00220F22" w:rsidRDefault="00220F22" w:rsidP="006810FD">
            <w:pPr>
              <w:pStyle w:val="ListParagraph"/>
              <w:spacing w:before="0" w:after="0"/>
              <w:ind w:left="0"/>
              <w:jc w:val="center"/>
              <w:rPr>
                <w:lang w:eastAsia="en-US"/>
              </w:rPr>
            </w:pPr>
            <w:r>
              <w:rPr>
                <w:lang w:eastAsia="en-US"/>
              </w:rPr>
              <w:t>CV</w:t>
            </w:r>
          </w:p>
        </w:tc>
        <w:tc>
          <w:tcPr>
            <w:tcW w:w="1564" w:type="dxa"/>
            <w:vAlign w:val="center"/>
          </w:tcPr>
          <w:p w:rsidR="00220F22" w:rsidRDefault="00220F22" w:rsidP="006810FD">
            <w:pPr>
              <w:pStyle w:val="ListParagraph"/>
              <w:spacing w:before="0" w:after="0"/>
              <w:ind w:left="0"/>
              <w:jc w:val="center"/>
              <w:rPr>
                <w:lang w:eastAsia="en-US"/>
              </w:rPr>
            </w:pPr>
            <w:r>
              <w:rPr>
                <w:lang w:eastAsia="en-US"/>
              </w:rPr>
              <w:t>Training (%)</w:t>
            </w:r>
          </w:p>
        </w:tc>
        <w:tc>
          <w:tcPr>
            <w:tcW w:w="1583" w:type="dxa"/>
          </w:tcPr>
          <w:p w:rsidR="00220F22" w:rsidRDefault="00220F22" w:rsidP="006810FD">
            <w:pPr>
              <w:pStyle w:val="ListParagraph"/>
              <w:spacing w:before="0" w:after="0"/>
              <w:ind w:left="0"/>
              <w:jc w:val="center"/>
              <w:rPr>
                <w:lang w:eastAsia="en-US"/>
              </w:rPr>
            </w:pPr>
            <w:r>
              <w:rPr>
                <w:lang w:eastAsia="en-US"/>
              </w:rPr>
              <w:t># of Wells in Training</w:t>
            </w:r>
          </w:p>
        </w:tc>
        <w:tc>
          <w:tcPr>
            <w:tcW w:w="1563" w:type="dxa"/>
            <w:noWrap/>
            <w:vAlign w:val="center"/>
          </w:tcPr>
          <w:p w:rsidR="00220F22" w:rsidRDefault="00875F7A" w:rsidP="006810FD">
            <w:pPr>
              <w:pStyle w:val="ListParagraph"/>
              <w:spacing w:before="0" w:after="0"/>
              <w:ind w:left="0"/>
              <w:jc w:val="center"/>
              <w:rPr>
                <w:lang w:eastAsia="en-US"/>
              </w:rPr>
            </w:pPr>
            <w:ins w:id="328" w:author="Mingqi.Wu" w:date="2015-04-29T13:26:00Z">
              <w:r>
                <w:rPr>
                  <w:lang w:eastAsia="en-US"/>
                </w:rPr>
                <w:t>R</w:t>
              </w:r>
            </w:ins>
            <w:r w:rsidR="00220F22">
              <w:rPr>
                <w:lang w:eastAsia="en-US"/>
              </w:rPr>
              <w:t>MSE</w:t>
            </w:r>
          </w:p>
        </w:tc>
      </w:tr>
      <w:tr w:rsidR="00220F22" w:rsidTr="00220F22">
        <w:trPr>
          <w:cnfStyle w:val="000000100000" w:firstRow="0" w:lastRow="0" w:firstColumn="0" w:lastColumn="0" w:oddVBand="0" w:evenVBand="0" w:oddHBand="1" w:evenHBand="0" w:firstRowFirstColumn="0" w:firstRowLastColumn="0" w:lastRowFirstColumn="0" w:lastRowLastColumn="0"/>
          <w:trHeight w:val="340"/>
          <w:jc w:val="center"/>
        </w:trPr>
        <w:tc>
          <w:tcPr>
            <w:tcW w:w="1564" w:type="dxa"/>
            <w:vAlign w:val="center"/>
          </w:tcPr>
          <w:p w:rsidR="00220F22" w:rsidRDefault="00220F22" w:rsidP="006810FD">
            <w:pPr>
              <w:pStyle w:val="ListParagraph"/>
              <w:spacing w:before="0" w:after="0"/>
              <w:ind w:left="0"/>
              <w:jc w:val="center"/>
              <w:rPr>
                <w:lang w:eastAsia="en-US"/>
              </w:rPr>
            </w:pPr>
            <w:r>
              <w:rPr>
                <w:lang w:eastAsia="en-US"/>
              </w:rPr>
              <w:t>Reverse 10-fold</w:t>
            </w:r>
          </w:p>
        </w:tc>
        <w:tc>
          <w:tcPr>
            <w:tcW w:w="1564" w:type="dxa"/>
            <w:vAlign w:val="center"/>
          </w:tcPr>
          <w:p w:rsidR="00220F22" w:rsidRDefault="00220F22" w:rsidP="006810FD">
            <w:pPr>
              <w:pStyle w:val="ListParagraph"/>
              <w:spacing w:before="0" w:after="0"/>
              <w:ind w:left="0"/>
              <w:jc w:val="center"/>
              <w:rPr>
                <w:lang w:eastAsia="en-US"/>
              </w:rPr>
            </w:pPr>
            <w:r>
              <w:rPr>
                <w:lang w:eastAsia="en-US"/>
              </w:rPr>
              <w:t>10</w:t>
            </w:r>
          </w:p>
        </w:tc>
        <w:tc>
          <w:tcPr>
            <w:tcW w:w="1583" w:type="dxa"/>
            <w:vAlign w:val="center"/>
          </w:tcPr>
          <w:p w:rsidR="00220F22" w:rsidRDefault="00220F22" w:rsidP="006810FD">
            <w:pPr>
              <w:pStyle w:val="ListParagraph"/>
              <w:spacing w:before="0" w:after="0"/>
              <w:ind w:left="0"/>
              <w:jc w:val="center"/>
              <w:rPr>
                <w:lang w:eastAsia="en-US"/>
              </w:rPr>
            </w:pPr>
            <w:r>
              <w:rPr>
                <w:lang w:eastAsia="en-US"/>
              </w:rPr>
              <w:t>263</w:t>
            </w:r>
          </w:p>
        </w:tc>
        <w:tc>
          <w:tcPr>
            <w:tcW w:w="1563" w:type="dxa"/>
            <w:noWrap/>
            <w:vAlign w:val="center"/>
          </w:tcPr>
          <w:p w:rsidR="00220F22" w:rsidRDefault="00220F22" w:rsidP="006810FD">
            <w:pPr>
              <w:pStyle w:val="ListParagraph"/>
              <w:spacing w:before="0" w:after="0"/>
              <w:ind w:left="0"/>
              <w:jc w:val="center"/>
              <w:rPr>
                <w:lang w:eastAsia="en-US"/>
              </w:rPr>
            </w:pPr>
            <w:del w:id="329" w:author="Mingqi.Wu" w:date="2015-04-29T13:30:00Z">
              <w:r w:rsidDel="00F06774">
                <w:rPr>
                  <w:lang w:eastAsia="en-US"/>
                </w:rPr>
                <w:delText>45.35</w:delText>
              </w:r>
            </w:del>
            <w:ins w:id="330" w:author="Mingqi.Wu" w:date="2015-04-29T13:30:00Z">
              <w:r w:rsidR="00F06774">
                <w:rPr>
                  <w:lang w:eastAsia="en-US"/>
                </w:rPr>
                <w:t>6.73</w:t>
              </w:r>
            </w:ins>
            <w:ins w:id="331" w:author="Mingqi.Wu" w:date="2015-04-29T13:27:00Z">
              <w:r w:rsidR="00875F7A">
                <w:rPr>
                  <w:lang w:eastAsia="en-US"/>
                </w:rPr>
                <w:t>±</w:t>
              </w:r>
            </w:ins>
            <w:ins w:id="332" w:author="Mingqi.Wu" w:date="2015-04-29T13:32:00Z">
              <w:r w:rsidR="00F06774">
                <w:rPr>
                  <w:lang w:eastAsia="en-US"/>
                </w:rPr>
                <w:t>0.23</w:t>
              </w:r>
            </w:ins>
          </w:p>
        </w:tc>
      </w:tr>
      <w:tr w:rsidR="00220F22" w:rsidTr="00220F22">
        <w:trPr>
          <w:cnfStyle w:val="000000010000" w:firstRow="0" w:lastRow="0" w:firstColumn="0" w:lastColumn="0" w:oddVBand="0" w:evenVBand="0" w:oddHBand="0" w:evenHBand="1" w:firstRowFirstColumn="0" w:firstRowLastColumn="0" w:lastRowFirstColumn="0" w:lastRowLastColumn="0"/>
          <w:trHeight w:val="340"/>
          <w:jc w:val="center"/>
        </w:trPr>
        <w:tc>
          <w:tcPr>
            <w:tcW w:w="1564" w:type="dxa"/>
            <w:vAlign w:val="center"/>
          </w:tcPr>
          <w:p w:rsidR="00220F22" w:rsidRDefault="00220F22" w:rsidP="006810FD">
            <w:pPr>
              <w:pStyle w:val="ListParagraph"/>
              <w:spacing w:before="0" w:after="0"/>
              <w:ind w:left="0"/>
              <w:jc w:val="center"/>
              <w:rPr>
                <w:lang w:eastAsia="en-US"/>
              </w:rPr>
            </w:pPr>
            <w:r>
              <w:rPr>
                <w:lang w:eastAsia="en-US"/>
              </w:rPr>
              <w:t>Reverse 5</w:t>
            </w:r>
            <w:r w:rsidRPr="00F52438">
              <w:rPr>
                <w:lang w:eastAsia="en-US"/>
              </w:rPr>
              <w:t>-fold</w:t>
            </w:r>
          </w:p>
        </w:tc>
        <w:tc>
          <w:tcPr>
            <w:tcW w:w="1564" w:type="dxa"/>
            <w:vAlign w:val="center"/>
          </w:tcPr>
          <w:p w:rsidR="00220F22" w:rsidRDefault="00220F22" w:rsidP="006810FD">
            <w:pPr>
              <w:pStyle w:val="ListParagraph"/>
              <w:spacing w:before="0" w:after="0"/>
              <w:ind w:left="0"/>
              <w:jc w:val="center"/>
              <w:rPr>
                <w:lang w:eastAsia="en-US"/>
              </w:rPr>
            </w:pPr>
            <w:r>
              <w:rPr>
                <w:lang w:eastAsia="en-US"/>
              </w:rPr>
              <w:t>20</w:t>
            </w:r>
          </w:p>
        </w:tc>
        <w:tc>
          <w:tcPr>
            <w:tcW w:w="1583" w:type="dxa"/>
            <w:vAlign w:val="center"/>
          </w:tcPr>
          <w:p w:rsidR="00220F22" w:rsidRDefault="00220F22" w:rsidP="006810FD">
            <w:pPr>
              <w:pStyle w:val="ListParagraph"/>
              <w:spacing w:before="0" w:after="0"/>
              <w:ind w:left="0"/>
              <w:jc w:val="center"/>
              <w:rPr>
                <w:lang w:eastAsia="en-US"/>
              </w:rPr>
            </w:pPr>
            <w:r>
              <w:rPr>
                <w:lang w:eastAsia="en-US"/>
              </w:rPr>
              <w:t>526</w:t>
            </w:r>
          </w:p>
        </w:tc>
        <w:tc>
          <w:tcPr>
            <w:tcW w:w="1563" w:type="dxa"/>
            <w:noWrap/>
            <w:vAlign w:val="center"/>
          </w:tcPr>
          <w:p w:rsidR="00220F22" w:rsidRDefault="00220F22" w:rsidP="006810FD">
            <w:pPr>
              <w:pStyle w:val="ListParagraph"/>
              <w:spacing w:before="0" w:after="0"/>
              <w:ind w:left="0"/>
              <w:jc w:val="center"/>
              <w:rPr>
                <w:lang w:eastAsia="en-US"/>
              </w:rPr>
            </w:pPr>
            <w:del w:id="333" w:author="Mingqi.Wu" w:date="2015-04-29T13:30:00Z">
              <w:r w:rsidDel="00F06774">
                <w:rPr>
                  <w:lang w:eastAsia="en-US"/>
                </w:rPr>
                <w:delText>36.73</w:delText>
              </w:r>
            </w:del>
            <w:ins w:id="334" w:author="Mingqi.Wu" w:date="2015-04-29T13:30:00Z">
              <w:r w:rsidR="00F06774">
                <w:rPr>
                  <w:lang w:eastAsia="en-US"/>
                </w:rPr>
                <w:t>6.06</w:t>
              </w:r>
            </w:ins>
            <w:ins w:id="335" w:author="Mingqi.Wu" w:date="2015-04-29T13:27:00Z">
              <w:r w:rsidR="00875F7A">
                <w:rPr>
                  <w:lang w:eastAsia="en-US"/>
                </w:rPr>
                <w:t>±</w:t>
              </w:r>
            </w:ins>
            <w:ins w:id="336" w:author="Mingqi.Wu" w:date="2015-04-29T13:32:00Z">
              <w:r w:rsidR="00F06774">
                <w:rPr>
                  <w:lang w:eastAsia="en-US"/>
                </w:rPr>
                <w:t>0.20</w:t>
              </w:r>
            </w:ins>
          </w:p>
        </w:tc>
      </w:tr>
      <w:tr w:rsidR="00220F22" w:rsidTr="00220F22">
        <w:trPr>
          <w:cnfStyle w:val="000000100000" w:firstRow="0" w:lastRow="0" w:firstColumn="0" w:lastColumn="0" w:oddVBand="0" w:evenVBand="0" w:oddHBand="1" w:evenHBand="0" w:firstRowFirstColumn="0" w:firstRowLastColumn="0" w:lastRowFirstColumn="0" w:lastRowLastColumn="0"/>
          <w:trHeight w:val="340"/>
          <w:jc w:val="center"/>
        </w:trPr>
        <w:tc>
          <w:tcPr>
            <w:tcW w:w="1564" w:type="dxa"/>
            <w:vAlign w:val="center"/>
          </w:tcPr>
          <w:p w:rsidR="00220F22" w:rsidRDefault="00220F22" w:rsidP="006810FD">
            <w:pPr>
              <w:pStyle w:val="ListParagraph"/>
              <w:spacing w:before="0" w:after="0"/>
              <w:ind w:left="0"/>
              <w:jc w:val="center"/>
              <w:rPr>
                <w:lang w:eastAsia="en-US"/>
              </w:rPr>
            </w:pPr>
            <w:r>
              <w:rPr>
                <w:lang w:eastAsia="en-US"/>
              </w:rPr>
              <w:t>Reverse 3</w:t>
            </w:r>
            <w:r w:rsidRPr="00F52438">
              <w:rPr>
                <w:lang w:eastAsia="en-US"/>
              </w:rPr>
              <w:t>-fold</w:t>
            </w:r>
          </w:p>
        </w:tc>
        <w:tc>
          <w:tcPr>
            <w:tcW w:w="1564" w:type="dxa"/>
            <w:vAlign w:val="center"/>
          </w:tcPr>
          <w:p w:rsidR="00220F22" w:rsidRDefault="00220F22" w:rsidP="006810FD">
            <w:pPr>
              <w:pStyle w:val="ListParagraph"/>
              <w:spacing w:before="0" w:after="0"/>
              <w:ind w:left="0"/>
              <w:jc w:val="center"/>
              <w:rPr>
                <w:lang w:eastAsia="en-US"/>
              </w:rPr>
            </w:pPr>
            <w:r>
              <w:rPr>
                <w:lang w:eastAsia="en-US"/>
              </w:rPr>
              <w:t>33</w:t>
            </w:r>
          </w:p>
        </w:tc>
        <w:tc>
          <w:tcPr>
            <w:tcW w:w="1583" w:type="dxa"/>
            <w:vAlign w:val="center"/>
          </w:tcPr>
          <w:p w:rsidR="00220F22" w:rsidRDefault="00220F22" w:rsidP="006810FD">
            <w:pPr>
              <w:pStyle w:val="ListParagraph"/>
              <w:spacing w:before="0" w:after="0"/>
              <w:ind w:left="0"/>
              <w:jc w:val="center"/>
              <w:rPr>
                <w:lang w:eastAsia="en-US"/>
              </w:rPr>
            </w:pPr>
            <w:r>
              <w:rPr>
                <w:lang w:eastAsia="en-US"/>
              </w:rPr>
              <w:t>868</w:t>
            </w:r>
          </w:p>
        </w:tc>
        <w:tc>
          <w:tcPr>
            <w:tcW w:w="1563" w:type="dxa"/>
            <w:noWrap/>
            <w:vAlign w:val="center"/>
          </w:tcPr>
          <w:p w:rsidR="00220F22" w:rsidRDefault="00220F22" w:rsidP="006810FD">
            <w:pPr>
              <w:pStyle w:val="ListParagraph"/>
              <w:spacing w:before="0" w:after="0"/>
              <w:ind w:left="0"/>
              <w:jc w:val="center"/>
              <w:rPr>
                <w:lang w:eastAsia="en-US"/>
              </w:rPr>
            </w:pPr>
            <w:del w:id="337" w:author="Mingqi.Wu" w:date="2015-04-29T13:31:00Z">
              <w:r w:rsidDel="00F06774">
                <w:rPr>
                  <w:lang w:eastAsia="en-US"/>
                </w:rPr>
                <w:delText>31.77</w:delText>
              </w:r>
            </w:del>
            <w:ins w:id="338" w:author="Mingqi.Wu" w:date="2015-04-29T13:31:00Z">
              <w:r w:rsidR="00F06774">
                <w:rPr>
                  <w:lang w:eastAsia="en-US"/>
                </w:rPr>
                <w:t>5.64</w:t>
              </w:r>
            </w:ins>
            <w:ins w:id="339" w:author="Mingqi.Wu" w:date="2015-04-29T13:27:00Z">
              <w:r w:rsidR="00875F7A">
                <w:rPr>
                  <w:lang w:eastAsia="en-US"/>
                </w:rPr>
                <w:t>±</w:t>
              </w:r>
            </w:ins>
            <w:ins w:id="340" w:author="Mingqi.Wu" w:date="2015-04-29T13:33:00Z">
              <w:r w:rsidR="00F06774">
                <w:rPr>
                  <w:lang w:eastAsia="en-US"/>
                </w:rPr>
                <w:t>0.10</w:t>
              </w:r>
            </w:ins>
          </w:p>
        </w:tc>
      </w:tr>
      <w:tr w:rsidR="00220F22" w:rsidTr="00220F22">
        <w:trPr>
          <w:cnfStyle w:val="000000010000" w:firstRow="0" w:lastRow="0" w:firstColumn="0" w:lastColumn="0" w:oddVBand="0" w:evenVBand="0" w:oddHBand="0" w:evenHBand="1" w:firstRowFirstColumn="0" w:firstRowLastColumn="0" w:lastRowFirstColumn="0" w:lastRowLastColumn="0"/>
          <w:trHeight w:val="340"/>
          <w:jc w:val="center"/>
        </w:trPr>
        <w:tc>
          <w:tcPr>
            <w:tcW w:w="1564" w:type="dxa"/>
            <w:vAlign w:val="center"/>
          </w:tcPr>
          <w:p w:rsidR="00220F22" w:rsidRDefault="00220F22" w:rsidP="006810FD">
            <w:pPr>
              <w:pStyle w:val="ListParagraph"/>
              <w:spacing w:before="0" w:after="0"/>
              <w:ind w:left="0"/>
              <w:jc w:val="center"/>
              <w:rPr>
                <w:lang w:eastAsia="en-US"/>
              </w:rPr>
            </w:pPr>
            <w:r>
              <w:rPr>
                <w:lang w:eastAsia="en-US"/>
              </w:rPr>
              <w:t>2</w:t>
            </w:r>
            <w:r w:rsidRPr="00F52438">
              <w:rPr>
                <w:lang w:eastAsia="en-US"/>
              </w:rPr>
              <w:t>-fold</w:t>
            </w:r>
          </w:p>
        </w:tc>
        <w:tc>
          <w:tcPr>
            <w:tcW w:w="1564" w:type="dxa"/>
            <w:vAlign w:val="center"/>
          </w:tcPr>
          <w:p w:rsidR="00220F22" w:rsidRDefault="00220F22" w:rsidP="006810FD">
            <w:pPr>
              <w:pStyle w:val="ListParagraph"/>
              <w:spacing w:before="0" w:after="0"/>
              <w:ind w:left="0"/>
              <w:jc w:val="center"/>
              <w:rPr>
                <w:lang w:eastAsia="en-US"/>
              </w:rPr>
            </w:pPr>
            <w:r>
              <w:rPr>
                <w:lang w:eastAsia="en-US"/>
              </w:rPr>
              <w:t>50</w:t>
            </w:r>
          </w:p>
        </w:tc>
        <w:tc>
          <w:tcPr>
            <w:tcW w:w="1583" w:type="dxa"/>
            <w:vAlign w:val="center"/>
          </w:tcPr>
          <w:p w:rsidR="00220F22" w:rsidRDefault="00220F22" w:rsidP="006810FD">
            <w:pPr>
              <w:pStyle w:val="ListParagraph"/>
              <w:spacing w:before="0" w:after="0"/>
              <w:ind w:left="0"/>
              <w:jc w:val="center"/>
              <w:rPr>
                <w:lang w:eastAsia="en-US"/>
              </w:rPr>
            </w:pPr>
            <w:r>
              <w:rPr>
                <w:lang w:eastAsia="en-US"/>
              </w:rPr>
              <w:t>1316</w:t>
            </w:r>
          </w:p>
        </w:tc>
        <w:tc>
          <w:tcPr>
            <w:tcW w:w="1563" w:type="dxa"/>
            <w:noWrap/>
            <w:vAlign w:val="center"/>
          </w:tcPr>
          <w:p w:rsidR="00220F22" w:rsidRDefault="00220F22" w:rsidP="006810FD">
            <w:pPr>
              <w:pStyle w:val="ListParagraph"/>
              <w:spacing w:before="0" w:after="0"/>
              <w:ind w:left="0"/>
              <w:jc w:val="center"/>
              <w:rPr>
                <w:lang w:eastAsia="en-US"/>
              </w:rPr>
            </w:pPr>
            <w:del w:id="341" w:author="Mingqi.Wu" w:date="2015-04-29T13:31:00Z">
              <w:r w:rsidDel="00F06774">
                <w:rPr>
                  <w:lang w:eastAsia="en-US"/>
                </w:rPr>
                <w:delText>29.78</w:delText>
              </w:r>
            </w:del>
            <w:ins w:id="342" w:author="Mingqi.Wu" w:date="2015-04-29T13:31:00Z">
              <w:r w:rsidR="00F06774">
                <w:rPr>
                  <w:lang w:eastAsia="en-US"/>
                </w:rPr>
                <w:t>5.46</w:t>
              </w:r>
            </w:ins>
            <w:ins w:id="343" w:author="Mingqi.Wu" w:date="2015-04-29T13:27:00Z">
              <w:r w:rsidR="00875F7A">
                <w:rPr>
                  <w:lang w:eastAsia="en-US"/>
                </w:rPr>
                <w:t>±</w:t>
              </w:r>
            </w:ins>
            <w:ins w:id="344" w:author="Mingqi.Wu" w:date="2015-04-29T13:33:00Z">
              <w:r w:rsidR="00F06774">
                <w:rPr>
                  <w:lang w:eastAsia="en-US"/>
                </w:rPr>
                <w:t>0.01</w:t>
              </w:r>
            </w:ins>
          </w:p>
        </w:tc>
      </w:tr>
      <w:tr w:rsidR="00220F22" w:rsidTr="00220F22">
        <w:trPr>
          <w:cnfStyle w:val="000000100000" w:firstRow="0" w:lastRow="0" w:firstColumn="0" w:lastColumn="0" w:oddVBand="0" w:evenVBand="0" w:oddHBand="1" w:evenHBand="0" w:firstRowFirstColumn="0" w:firstRowLastColumn="0" w:lastRowFirstColumn="0" w:lastRowLastColumn="0"/>
          <w:trHeight w:val="340"/>
          <w:jc w:val="center"/>
        </w:trPr>
        <w:tc>
          <w:tcPr>
            <w:tcW w:w="1564" w:type="dxa"/>
            <w:vAlign w:val="center"/>
          </w:tcPr>
          <w:p w:rsidR="00220F22" w:rsidRDefault="00220F22" w:rsidP="006810FD">
            <w:pPr>
              <w:pStyle w:val="ListParagraph"/>
              <w:spacing w:before="0" w:after="0"/>
              <w:ind w:left="0"/>
              <w:jc w:val="center"/>
              <w:rPr>
                <w:lang w:eastAsia="en-US"/>
              </w:rPr>
            </w:pPr>
            <w:r>
              <w:rPr>
                <w:lang w:eastAsia="en-US"/>
              </w:rPr>
              <w:t>3</w:t>
            </w:r>
            <w:r w:rsidRPr="00F52438">
              <w:rPr>
                <w:lang w:eastAsia="en-US"/>
              </w:rPr>
              <w:t>-fold</w:t>
            </w:r>
          </w:p>
        </w:tc>
        <w:tc>
          <w:tcPr>
            <w:tcW w:w="1564" w:type="dxa"/>
            <w:vAlign w:val="center"/>
          </w:tcPr>
          <w:p w:rsidR="00220F22" w:rsidRDefault="00220F22" w:rsidP="006810FD">
            <w:pPr>
              <w:pStyle w:val="ListParagraph"/>
              <w:spacing w:before="0" w:after="0"/>
              <w:ind w:left="0"/>
              <w:jc w:val="center"/>
              <w:rPr>
                <w:lang w:eastAsia="en-US"/>
              </w:rPr>
            </w:pPr>
            <w:r>
              <w:rPr>
                <w:lang w:eastAsia="en-US"/>
              </w:rPr>
              <w:t>67</w:t>
            </w:r>
          </w:p>
        </w:tc>
        <w:tc>
          <w:tcPr>
            <w:tcW w:w="1583" w:type="dxa"/>
            <w:vAlign w:val="center"/>
          </w:tcPr>
          <w:p w:rsidR="00220F22" w:rsidRDefault="00220F22" w:rsidP="006810FD">
            <w:pPr>
              <w:pStyle w:val="ListParagraph"/>
              <w:spacing w:before="0" w:after="0"/>
              <w:ind w:left="0"/>
              <w:jc w:val="center"/>
              <w:rPr>
                <w:lang w:eastAsia="en-US"/>
              </w:rPr>
            </w:pPr>
            <w:r>
              <w:rPr>
                <w:lang w:eastAsia="en-US"/>
              </w:rPr>
              <w:t>1763</w:t>
            </w:r>
          </w:p>
        </w:tc>
        <w:tc>
          <w:tcPr>
            <w:tcW w:w="1563" w:type="dxa"/>
            <w:noWrap/>
            <w:vAlign w:val="center"/>
          </w:tcPr>
          <w:p w:rsidR="00220F22" w:rsidRDefault="00220F22" w:rsidP="006810FD">
            <w:pPr>
              <w:pStyle w:val="ListParagraph"/>
              <w:spacing w:before="0" w:after="0"/>
              <w:ind w:left="0"/>
              <w:jc w:val="center"/>
              <w:rPr>
                <w:lang w:eastAsia="en-US"/>
              </w:rPr>
            </w:pPr>
            <w:del w:id="345" w:author="Mingqi.Wu" w:date="2015-04-29T13:31:00Z">
              <w:r w:rsidDel="00F06774">
                <w:rPr>
                  <w:lang w:eastAsia="en-US"/>
                </w:rPr>
                <w:delText>28.28</w:delText>
              </w:r>
            </w:del>
            <w:ins w:id="346" w:author="Mingqi.Wu" w:date="2015-04-29T13:31:00Z">
              <w:r w:rsidR="00F06774">
                <w:rPr>
                  <w:lang w:eastAsia="en-US"/>
                </w:rPr>
                <w:t>5.31</w:t>
              </w:r>
            </w:ins>
            <w:ins w:id="347" w:author="Mingqi.Wu" w:date="2015-04-29T13:27:00Z">
              <w:r w:rsidR="00875F7A">
                <w:rPr>
                  <w:lang w:eastAsia="en-US"/>
                </w:rPr>
                <w:t>±</w:t>
              </w:r>
            </w:ins>
            <w:ins w:id="348" w:author="Mingqi.Wu" w:date="2015-04-29T13:33:00Z">
              <w:r w:rsidR="00F06774">
                <w:rPr>
                  <w:lang w:eastAsia="en-US"/>
                </w:rPr>
                <w:t>0.32</w:t>
              </w:r>
            </w:ins>
          </w:p>
        </w:tc>
      </w:tr>
      <w:tr w:rsidR="00220F22" w:rsidTr="00220F22">
        <w:trPr>
          <w:cnfStyle w:val="000000010000" w:firstRow="0" w:lastRow="0" w:firstColumn="0" w:lastColumn="0" w:oddVBand="0" w:evenVBand="0" w:oddHBand="0" w:evenHBand="1" w:firstRowFirstColumn="0" w:firstRowLastColumn="0" w:lastRowFirstColumn="0" w:lastRowLastColumn="0"/>
          <w:trHeight w:val="340"/>
          <w:jc w:val="center"/>
        </w:trPr>
        <w:tc>
          <w:tcPr>
            <w:tcW w:w="1564" w:type="dxa"/>
            <w:vAlign w:val="center"/>
          </w:tcPr>
          <w:p w:rsidR="00220F22" w:rsidRDefault="00220F22" w:rsidP="006810FD">
            <w:pPr>
              <w:pStyle w:val="ListParagraph"/>
              <w:spacing w:before="0" w:after="0"/>
              <w:ind w:left="0"/>
              <w:jc w:val="center"/>
              <w:rPr>
                <w:lang w:eastAsia="en-US"/>
              </w:rPr>
            </w:pPr>
            <w:r>
              <w:rPr>
                <w:lang w:eastAsia="en-US"/>
              </w:rPr>
              <w:t>5</w:t>
            </w:r>
            <w:r w:rsidRPr="00F52438">
              <w:rPr>
                <w:lang w:eastAsia="en-US"/>
              </w:rPr>
              <w:t>-fold</w:t>
            </w:r>
          </w:p>
        </w:tc>
        <w:tc>
          <w:tcPr>
            <w:tcW w:w="1564" w:type="dxa"/>
            <w:vAlign w:val="center"/>
          </w:tcPr>
          <w:p w:rsidR="00220F22" w:rsidRDefault="00220F22" w:rsidP="006810FD">
            <w:pPr>
              <w:pStyle w:val="ListParagraph"/>
              <w:spacing w:before="0" w:after="0"/>
              <w:ind w:left="0"/>
              <w:jc w:val="center"/>
              <w:rPr>
                <w:lang w:eastAsia="en-US"/>
              </w:rPr>
            </w:pPr>
            <w:r>
              <w:rPr>
                <w:lang w:eastAsia="en-US"/>
              </w:rPr>
              <w:t>80</w:t>
            </w:r>
          </w:p>
        </w:tc>
        <w:tc>
          <w:tcPr>
            <w:tcW w:w="1583" w:type="dxa"/>
            <w:vAlign w:val="center"/>
          </w:tcPr>
          <w:p w:rsidR="00220F22" w:rsidRDefault="00220F22" w:rsidP="006810FD">
            <w:pPr>
              <w:pStyle w:val="ListParagraph"/>
              <w:spacing w:before="0" w:after="0"/>
              <w:ind w:left="0"/>
              <w:jc w:val="center"/>
              <w:rPr>
                <w:lang w:eastAsia="en-US"/>
              </w:rPr>
            </w:pPr>
            <w:r>
              <w:rPr>
                <w:lang w:eastAsia="en-US"/>
              </w:rPr>
              <w:t>2105</w:t>
            </w:r>
          </w:p>
        </w:tc>
        <w:tc>
          <w:tcPr>
            <w:tcW w:w="1563" w:type="dxa"/>
            <w:noWrap/>
            <w:vAlign w:val="center"/>
          </w:tcPr>
          <w:p w:rsidR="00220F22" w:rsidRDefault="00220F22" w:rsidP="006810FD">
            <w:pPr>
              <w:pStyle w:val="ListParagraph"/>
              <w:spacing w:before="0" w:after="0"/>
              <w:ind w:left="0"/>
              <w:jc w:val="center"/>
              <w:rPr>
                <w:lang w:eastAsia="en-US"/>
              </w:rPr>
            </w:pPr>
            <w:del w:id="349" w:author="Mingqi.Wu" w:date="2015-04-29T13:31:00Z">
              <w:r w:rsidDel="00F06774">
                <w:rPr>
                  <w:lang w:eastAsia="en-US"/>
                </w:rPr>
                <w:delText>26.00</w:delText>
              </w:r>
            </w:del>
            <w:ins w:id="350" w:author="Mingqi.Wu" w:date="2015-04-29T13:31:00Z">
              <w:r w:rsidR="00F06774">
                <w:rPr>
                  <w:lang w:eastAsia="en-US"/>
                </w:rPr>
                <w:t>5.09</w:t>
              </w:r>
            </w:ins>
            <w:ins w:id="351" w:author="Mingqi.Wu" w:date="2015-04-29T13:27:00Z">
              <w:r w:rsidR="00875F7A">
                <w:rPr>
                  <w:lang w:eastAsia="en-US"/>
                </w:rPr>
                <w:t>±</w:t>
              </w:r>
            </w:ins>
            <w:ins w:id="352" w:author="Mingqi.Wu" w:date="2015-04-29T13:33:00Z">
              <w:r w:rsidR="00F06774">
                <w:rPr>
                  <w:lang w:eastAsia="en-US"/>
                </w:rPr>
                <w:t>0.28</w:t>
              </w:r>
            </w:ins>
          </w:p>
        </w:tc>
      </w:tr>
      <w:tr w:rsidR="00220F22" w:rsidTr="00220F22">
        <w:trPr>
          <w:cnfStyle w:val="000000100000" w:firstRow="0" w:lastRow="0" w:firstColumn="0" w:lastColumn="0" w:oddVBand="0" w:evenVBand="0" w:oddHBand="1" w:evenHBand="0" w:firstRowFirstColumn="0" w:firstRowLastColumn="0" w:lastRowFirstColumn="0" w:lastRowLastColumn="0"/>
          <w:trHeight w:val="340"/>
          <w:jc w:val="center"/>
        </w:trPr>
        <w:tc>
          <w:tcPr>
            <w:tcW w:w="1564" w:type="dxa"/>
            <w:vAlign w:val="center"/>
          </w:tcPr>
          <w:p w:rsidR="00220F22" w:rsidRDefault="00220F22" w:rsidP="006810FD">
            <w:pPr>
              <w:pStyle w:val="ListParagraph"/>
              <w:spacing w:before="0" w:after="0"/>
              <w:ind w:left="0"/>
              <w:jc w:val="center"/>
              <w:rPr>
                <w:lang w:eastAsia="en-US"/>
              </w:rPr>
            </w:pPr>
            <w:r w:rsidRPr="00F52438">
              <w:rPr>
                <w:lang w:eastAsia="en-US"/>
              </w:rPr>
              <w:t>10-fold</w:t>
            </w:r>
          </w:p>
        </w:tc>
        <w:tc>
          <w:tcPr>
            <w:tcW w:w="1564" w:type="dxa"/>
            <w:vAlign w:val="center"/>
          </w:tcPr>
          <w:p w:rsidR="00220F22" w:rsidRDefault="00220F22" w:rsidP="006810FD">
            <w:pPr>
              <w:pStyle w:val="ListParagraph"/>
              <w:spacing w:before="0" w:after="0"/>
              <w:ind w:left="0"/>
              <w:jc w:val="center"/>
              <w:rPr>
                <w:lang w:eastAsia="en-US"/>
              </w:rPr>
            </w:pPr>
            <w:r>
              <w:rPr>
                <w:lang w:eastAsia="en-US"/>
              </w:rPr>
              <w:t>90</w:t>
            </w:r>
          </w:p>
        </w:tc>
        <w:tc>
          <w:tcPr>
            <w:tcW w:w="1583" w:type="dxa"/>
            <w:vAlign w:val="center"/>
          </w:tcPr>
          <w:p w:rsidR="00220F22" w:rsidRDefault="00220F22" w:rsidP="006810FD">
            <w:pPr>
              <w:pStyle w:val="ListParagraph"/>
              <w:spacing w:before="0" w:after="0"/>
              <w:ind w:left="0"/>
              <w:jc w:val="center"/>
              <w:rPr>
                <w:lang w:eastAsia="en-US"/>
              </w:rPr>
            </w:pPr>
            <w:r>
              <w:rPr>
                <w:lang w:eastAsia="en-US"/>
              </w:rPr>
              <w:t>2368</w:t>
            </w:r>
          </w:p>
        </w:tc>
        <w:tc>
          <w:tcPr>
            <w:tcW w:w="1563" w:type="dxa"/>
            <w:noWrap/>
            <w:vAlign w:val="center"/>
          </w:tcPr>
          <w:p w:rsidR="00220F22" w:rsidRDefault="00220F22" w:rsidP="006810FD">
            <w:pPr>
              <w:pStyle w:val="ListParagraph"/>
              <w:spacing w:before="0" w:after="0"/>
              <w:ind w:left="0"/>
              <w:jc w:val="center"/>
              <w:rPr>
                <w:lang w:eastAsia="en-US"/>
              </w:rPr>
            </w:pPr>
            <w:del w:id="353" w:author="Mingqi.Wu" w:date="2015-04-29T13:31:00Z">
              <w:r w:rsidDel="00F06774">
                <w:rPr>
                  <w:lang w:eastAsia="en-US"/>
                </w:rPr>
                <w:delText>25.82</w:delText>
              </w:r>
            </w:del>
            <w:ins w:id="354" w:author="Mingqi.Wu" w:date="2015-04-29T13:31:00Z">
              <w:r w:rsidR="00F06774">
                <w:rPr>
                  <w:lang w:eastAsia="en-US"/>
                </w:rPr>
                <w:t>5.07</w:t>
              </w:r>
            </w:ins>
            <w:ins w:id="355" w:author="Mingqi.Wu" w:date="2015-04-29T13:27:00Z">
              <w:r w:rsidR="00875F7A">
                <w:rPr>
                  <w:lang w:eastAsia="en-US"/>
                </w:rPr>
                <w:t>±</w:t>
              </w:r>
            </w:ins>
            <w:ins w:id="356" w:author="Mingqi.Wu" w:date="2015-04-29T13:34:00Z">
              <w:r w:rsidR="00F06774">
                <w:rPr>
                  <w:lang w:eastAsia="en-US"/>
                </w:rPr>
                <w:t>0.38</w:t>
              </w:r>
            </w:ins>
          </w:p>
        </w:tc>
      </w:tr>
    </w:tbl>
    <w:p w:rsidR="00220F22" w:rsidRDefault="00220F22" w:rsidP="00220F22">
      <w:pPr>
        <w:ind w:left="709"/>
      </w:pPr>
    </w:p>
    <w:p w:rsidR="002D1CA9" w:rsidRDefault="00E804C3" w:rsidP="002D1CA9">
      <w:pPr>
        <w:ind w:left="709"/>
        <w:jc w:val="center"/>
      </w:pPr>
      <w:r>
        <w:rPr>
          <w:noProof/>
          <w:lang w:eastAsia="zh-CN"/>
        </w:rPr>
        <mc:AlternateContent>
          <mc:Choice Requires="wpg">
            <w:drawing>
              <wp:anchor distT="0" distB="0" distL="114300" distR="114300" simplePos="0" relativeHeight="251777024" behindDoc="0" locked="0" layoutInCell="1" allowOverlap="1">
                <wp:simplePos x="0" y="0"/>
                <wp:positionH relativeFrom="column">
                  <wp:posOffset>869092</wp:posOffset>
                </wp:positionH>
                <wp:positionV relativeFrom="paragraph">
                  <wp:posOffset>10795</wp:posOffset>
                </wp:positionV>
                <wp:extent cx="4180114" cy="3657600"/>
                <wp:effectExtent l="0" t="0" r="0" b="0"/>
                <wp:wrapNone/>
                <wp:docPr id="732" name="Group 732"/>
                <wp:cNvGraphicFramePr/>
                <a:graphic xmlns:a="http://schemas.openxmlformats.org/drawingml/2006/main">
                  <a:graphicData uri="http://schemas.microsoft.com/office/word/2010/wordprocessingGroup">
                    <wpg:wgp>
                      <wpg:cNvGrpSpPr/>
                      <wpg:grpSpPr>
                        <a:xfrm>
                          <a:off x="0" y="0"/>
                          <a:ext cx="4180114" cy="3657600"/>
                          <a:chOff x="0" y="0"/>
                          <a:chExt cx="4180114" cy="3657600"/>
                        </a:xfrm>
                      </wpg:grpSpPr>
                      <pic:pic xmlns:pic="http://schemas.openxmlformats.org/drawingml/2006/picture">
                        <pic:nvPicPr>
                          <pic:cNvPr id="729" name="Picture 729" descr="C:\Users\Mingqi.Wu\Desktop\train_pct_reg_rmse_cv.png"/>
                          <pic:cNvPicPr>
                            <a:picLocks noChangeAspect="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80114" cy="3657600"/>
                          </a:xfrm>
                          <a:prstGeom prst="rect">
                            <a:avLst/>
                          </a:prstGeom>
                          <a:noFill/>
                          <a:ln>
                            <a:noFill/>
                          </a:ln>
                        </pic:spPr>
                      </pic:pic>
                      <wps:wsp>
                        <wps:cNvPr id="724" name="Straight Connector 724"/>
                        <wps:cNvCnPr/>
                        <wps:spPr>
                          <a:xfrm>
                            <a:off x="3479470" y="106878"/>
                            <a:ext cx="0" cy="326898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32" o:spid="_x0000_s1026" style="position:absolute;margin-left:68.45pt;margin-top:.85pt;width:329.15pt;height:4in;z-index:251777024" coordsize="41801,36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">
                <v:shape id="Picture 729" o:spid="_x0000_s1027" type="#_x0000_t75" style="position:absolute;width:41801;height:365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cDk5LEAAAA3AAAAA8AAABkcnMvZG93bnJldi54bWxEj81qwzAQhO+FvIPYQG+NXEOb1LUcQqDQ&#10;W5ofCr0t0sYytVbGUmInTx8VCjkOM/MNUy5H14oz9aHxrOB5loEg1t40XCs47D+eFiBCRDbYeiYF&#10;FwqwrCYPJRbGD7yl8y7WIkE4FKjAxtgVUgZtyWGY+Y44eUffO4xJ9rU0PQ4J7lqZZ9mrdNhwWrDY&#10;0dqS/t2dnIJrPgxH2h5+TvXXRr+4uPgmq5V6nI6rdxCRxngP/7c/jYJ5/gZ/Z9IRkNU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cDk5LEAAAA3AAAAA8AAAAAAAAAAAAAAAAA&#10;nwIAAGRycy9kb3ducmV2LnhtbFBLBQYAAAAABAAEAPcAAACQAwAAAAA=&#10;">
                  <v:imagedata r:id="rId47" o:title="train_pct_reg_rmse_cv"/>
                  <v:path arrowok="t"/>
                </v:shape>
                <v:line id="Straight Connector 724" o:spid="_x0000_s1028" style="position:absolute;visibility:visible;mso-wrap-style:square" from="34794,1068" to="34794,33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6EpsUAAADcAAAADwAAAGRycy9kb3ducmV2LnhtbESPQWvCQBSE7wX/w/KEXopulBJLdJVS&#10;KBQ8Nbb0+tx9yQazb0N2jbG/vlsQPA4z8w2z2Y2uFQP1ofGsYDHPQBBrbxquFXwd3mcvIEJENth6&#10;JgVXCrDbTh42WBh/4U8ayliLBOFQoAIbY1dIGbQlh2HuO+LkVb53GJPsa2l6vCS4a+Uyy3LpsOG0&#10;YLGjN0v6VJ6dgn2+KvF40N8/1yc52D1V+jevlHqcjq9rEJHGeA/f2h9GwWr5DP9n0hGQ2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6EpsUAAADcAAAADwAAAAAAAAAA&#10;AAAAAAChAgAAZHJzL2Rvd25yZXYueG1sUEsFBgAAAAAEAAQA+QAAAJMDAAAAAA==&#10;" strokecolor="black [3213]">
                  <v:stroke dashstyle="dash"/>
                </v:line>
              </v:group>
            </w:pict>
          </mc:Fallback>
        </mc:AlternateContent>
      </w:r>
      <w:r w:rsidR="00F63415">
        <w:rPr>
          <w:noProof/>
          <w:lang w:eastAsia="zh-CN"/>
        </w:rPr>
        <mc:AlternateContent>
          <mc:Choice Requires="wps">
            <w:drawing>
              <wp:anchor distT="0" distB="0" distL="114300" distR="114300" simplePos="0" relativeHeight="251766784" behindDoc="0" locked="0" layoutInCell="1" allowOverlap="1" wp14:anchorId="5215007D" wp14:editId="0AC08C09">
                <wp:simplePos x="0" y="0"/>
                <wp:positionH relativeFrom="column">
                  <wp:posOffset>744220</wp:posOffset>
                </wp:positionH>
                <wp:positionV relativeFrom="paragraph">
                  <wp:posOffset>3734435</wp:posOffset>
                </wp:positionV>
                <wp:extent cx="4564380" cy="635"/>
                <wp:effectExtent l="0" t="0" r="0" b="0"/>
                <wp:wrapNone/>
                <wp:docPr id="723" name="Text Box 723"/>
                <wp:cNvGraphicFramePr/>
                <a:graphic xmlns:a="http://schemas.openxmlformats.org/drawingml/2006/main">
                  <a:graphicData uri="http://schemas.microsoft.com/office/word/2010/wordprocessingShape">
                    <wps:wsp>
                      <wps:cNvSpPr txBox="1"/>
                      <wps:spPr>
                        <a:xfrm>
                          <a:off x="0" y="0"/>
                          <a:ext cx="4564380" cy="635"/>
                        </a:xfrm>
                        <a:prstGeom prst="rect">
                          <a:avLst/>
                        </a:prstGeom>
                        <a:solidFill>
                          <a:prstClr val="white"/>
                        </a:solidFill>
                        <a:ln>
                          <a:noFill/>
                        </a:ln>
                        <a:effectLst/>
                      </wps:spPr>
                      <wps:txbx>
                        <w:txbxContent>
                          <w:p w:rsidR="00D2650A" w:rsidRPr="00461E04" w:rsidRDefault="00D2650A" w:rsidP="00F63415">
                            <w:pPr>
                              <w:pStyle w:val="Caption"/>
                              <w:jc w:val="center"/>
                              <w:rPr>
                                <w:noProof/>
                                <w:sz w:val="24"/>
                                <w:lang w:eastAsia="nl-NL"/>
                              </w:rPr>
                            </w:pPr>
                            <w:bookmarkStart w:id="357" w:name="_Ref416041089"/>
                            <w:bookmarkStart w:id="358" w:name="_Toc416107878"/>
                            <w:r>
                              <w:t xml:space="preserve">Figure </w:t>
                            </w:r>
                            <w:fldSimple w:instr=" SEQ Figure \* ARABIC ">
                              <w:r>
                                <w:rPr>
                                  <w:noProof/>
                                </w:rPr>
                                <w:t>17</w:t>
                              </w:r>
                            </w:fldSimple>
                            <w:bookmarkEnd w:id="357"/>
                            <w:r>
                              <w:t xml:space="preserve"> RF regression</w:t>
                            </w:r>
                            <w:r w:rsidRPr="00067E96">
                              <w:t xml:space="preserve"> results at different percentage of training data.</w:t>
                            </w:r>
                            <w:bookmarkEnd w:id="3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23" o:spid="_x0000_s1071" type="#_x0000_t202" style="position:absolute;left:0;text-align:left;margin-left:58.6pt;margin-top:294.05pt;width:359.4pt;height:.0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" stroked="f">
                <v:textbox style="mso-fit-shape-to-text:t" inset="0,0,0,0">
                  <w:txbxContent>
                    <w:p w:rsidR="00D2650A" w:rsidRPr="00461E04" w:rsidRDefault="00D2650A" w:rsidP="00F63415">
                      <w:pPr>
                        <w:pStyle w:val="Caption"/>
                        <w:jc w:val="center"/>
                        <w:rPr>
                          <w:noProof/>
                          <w:sz w:val="24"/>
                          <w:lang w:eastAsia="nl-NL"/>
                        </w:rPr>
                      </w:pPr>
                      <w:bookmarkStart w:id="374" w:name="_Ref416041089"/>
                      <w:bookmarkStart w:id="375" w:name="_Toc416107878"/>
                      <w:r>
                        <w:t xml:space="preserve">Figure </w:t>
                      </w:r>
                      <w:r w:rsidR="005E68FE">
                        <w:fldChar w:fldCharType="begin"/>
                      </w:r>
                      <w:r w:rsidR="005E68FE">
                        <w:instrText xml:space="preserve"> SEQ Figure \* ARABIC </w:instrText>
                      </w:r>
                      <w:r w:rsidR="005E68FE">
                        <w:fldChar w:fldCharType="separate"/>
                      </w:r>
                      <w:r>
                        <w:rPr>
                          <w:noProof/>
                        </w:rPr>
                        <w:t>17</w:t>
                      </w:r>
                      <w:r w:rsidR="005E68FE">
                        <w:rPr>
                          <w:noProof/>
                        </w:rPr>
                        <w:fldChar w:fldCharType="end"/>
                      </w:r>
                      <w:bookmarkEnd w:id="374"/>
                      <w:r>
                        <w:t xml:space="preserve"> RF regression</w:t>
                      </w:r>
                      <w:r w:rsidRPr="00067E96">
                        <w:t xml:space="preserve"> results at different percentage of training data.</w:t>
                      </w:r>
                      <w:bookmarkEnd w:id="375"/>
                    </w:p>
                  </w:txbxContent>
                </v:textbox>
              </v:shape>
            </w:pict>
          </mc:Fallback>
        </mc:AlternateContent>
      </w:r>
    </w:p>
    <w:p w:rsidR="002D1CA9" w:rsidRDefault="00E804C3">
      <w:pPr>
        <w:ind w:left="709"/>
        <w:jc w:val="center"/>
        <w:pPrChange w:id="359" w:author="Mingqi.Wu" w:date="2015-04-29T15:03:00Z">
          <w:pPr>
            <w:ind w:left="709"/>
          </w:pPr>
        </w:pPrChange>
      </w:pPr>
      <w:del w:id="360" w:author="Mingqi.Wu" w:date="2015-04-29T15:03:00Z">
        <w:r w:rsidDel="00E804C3">
          <w:rPr>
            <w:noProof/>
            <w:lang w:eastAsia="zh-CN"/>
          </w:rPr>
          <w:drawing>
            <wp:anchor distT="0" distB="0" distL="114300" distR="114300" simplePos="0" relativeHeight="251768832" behindDoc="0" locked="0" layoutInCell="1" allowOverlap="1" wp14:anchorId="17C8F9D5" wp14:editId="14251B93">
              <wp:simplePos x="0" y="0"/>
              <wp:positionH relativeFrom="column">
                <wp:posOffset>540385</wp:posOffset>
              </wp:positionH>
              <wp:positionV relativeFrom="paragraph">
                <wp:posOffset>165100</wp:posOffset>
              </wp:positionV>
              <wp:extent cx="4565015" cy="3650615"/>
              <wp:effectExtent l="0" t="0" r="6985" b="698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0" y="0"/>
                        <a:ext cx="4565015" cy="3650615"/>
                      </a:xfrm>
                      <a:prstGeom prst="rect">
                        <a:avLst/>
                      </a:prstGeom>
                    </pic:spPr>
                  </pic:pic>
                </a:graphicData>
              </a:graphic>
              <wp14:sizeRelH relativeFrom="margin">
                <wp14:pctWidth>0</wp14:pctWidth>
              </wp14:sizeRelH>
              <wp14:sizeRelV relativeFrom="margin">
                <wp14:pctHeight>0</wp14:pctHeight>
              </wp14:sizeRelV>
            </wp:anchor>
          </w:drawing>
        </w:r>
      </w:del>
    </w:p>
    <w:p w:rsidR="00F63415" w:rsidRDefault="00F63415" w:rsidP="00220F22">
      <w:pPr>
        <w:ind w:left="709"/>
      </w:pPr>
    </w:p>
    <w:p w:rsidR="00F63415" w:rsidRDefault="00F63415" w:rsidP="00220F22">
      <w:pPr>
        <w:ind w:left="709"/>
      </w:pPr>
    </w:p>
    <w:p w:rsidR="00F63415" w:rsidRDefault="00F63415" w:rsidP="00220F22">
      <w:pPr>
        <w:ind w:left="709"/>
      </w:pPr>
    </w:p>
    <w:p w:rsidR="00F63415" w:rsidRDefault="00F63415" w:rsidP="00220F22">
      <w:pPr>
        <w:ind w:left="709"/>
      </w:pPr>
    </w:p>
    <w:p w:rsidR="00F63415" w:rsidRDefault="00F63415" w:rsidP="00220F22">
      <w:pPr>
        <w:ind w:left="709"/>
      </w:pPr>
    </w:p>
    <w:p w:rsidR="00F63415" w:rsidRDefault="00F63415" w:rsidP="00220F22">
      <w:pPr>
        <w:ind w:left="709"/>
      </w:pPr>
    </w:p>
    <w:p w:rsidR="00F63415" w:rsidRDefault="00F63415" w:rsidP="00220F22">
      <w:pPr>
        <w:ind w:left="709"/>
      </w:pPr>
    </w:p>
    <w:p w:rsidR="00F63415" w:rsidRDefault="00F63415" w:rsidP="00220F22">
      <w:pPr>
        <w:ind w:left="709"/>
      </w:pPr>
    </w:p>
    <w:p w:rsidR="00F63415" w:rsidRDefault="00F63415" w:rsidP="00220F22">
      <w:pPr>
        <w:ind w:left="709"/>
      </w:pPr>
    </w:p>
    <w:p w:rsidR="00F63415" w:rsidRDefault="00F63415" w:rsidP="00220F22">
      <w:pPr>
        <w:ind w:left="709"/>
      </w:pPr>
    </w:p>
    <w:p w:rsidR="00F63415" w:rsidRDefault="00F63415" w:rsidP="00220F22">
      <w:pPr>
        <w:ind w:left="709"/>
      </w:pPr>
    </w:p>
    <w:p w:rsidR="00F63415" w:rsidRDefault="00F63415" w:rsidP="00220F22">
      <w:pPr>
        <w:ind w:left="709"/>
      </w:pPr>
    </w:p>
    <w:p w:rsidR="00F63415" w:rsidRDefault="00F63415" w:rsidP="00220F22">
      <w:pPr>
        <w:ind w:left="709"/>
      </w:pPr>
    </w:p>
    <w:p w:rsidR="00F63415" w:rsidRDefault="00F63415" w:rsidP="00220F22">
      <w:pPr>
        <w:ind w:left="709"/>
      </w:pPr>
    </w:p>
    <w:p w:rsidR="00F63415" w:rsidRDefault="00F63415" w:rsidP="00220F22">
      <w:pPr>
        <w:ind w:left="709"/>
      </w:pPr>
    </w:p>
    <w:p w:rsidR="002D1CA9" w:rsidRDefault="002D1CA9" w:rsidP="00220F22">
      <w:pPr>
        <w:ind w:left="709"/>
      </w:pPr>
    </w:p>
    <w:p w:rsidR="002D1CA9" w:rsidRDefault="002D1CA9" w:rsidP="00220F22">
      <w:pPr>
        <w:ind w:left="709"/>
      </w:pPr>
    </w:p>
    <w:p w:rsidR="002D1CA9" w:rsidRDefault="002D1CA9" w:rsidP="002D1CA9">
      <w:pPr>
        <w:ind w:left="709"/>
        <w:rPr>
          <w:lang w:eastAsia="en-US"/>
        </w:rPr>
      </w:pPr>
      <w:r>
        <w:rPr>
          <w:lang w:eastAsia="en-US"/>
        </w:rPr>
        <w:lastRenderedPageBreak/>
        <w:t>Next, to study the effect of percentage of training data on the performance of predictive model, RF regression approach was applied to the EF data set with different fold CV. Please note, when the training percentage is small, reverse CV technique is used. The results are summarized in</w:t>
      </w:r>
      <w:r w:rsidR="00F63415">
        <w:rPr>
          <w:lang w:eastAsia="en-US"/>
        </w:rPr>
        <w:t xml:space="preserve"> </w:t>
      </w:r>
      <w:r w:rsidR="00F63415">
        <w:rPr>
          <w:lang w:eastAsia="en-US"/>
        </w:rPr>
        <w:fldChar w:fldCharType="begin"/>
      </w:r>
      <w:r w:rsidR="00F63415">
        <w:rPr>
          <w:lang w:eastAsia="en-US"/>
        </w:rPr>
        <w:instrText xml:space="preserve"> REF _Ref416041065 </w:instrText>
      </w:r>
      <w:r w:rsidR="00F63415">
        <w:rPr>
          <w:lang w:eastAsia="en-US"/>
        </w:rPr>
        <w:fldChar w:fldCharType="separate"/>
      </w:r>
      <w:r w:rsidR="00F63415">
        <w:t xml:space="preserve">Table </w:t>
      </w:r>
      <w:r w:rsidR="00F63415">
        <w:rPr>
          <w:noProof/>
        </w:rPr>
        <w:t>8</w:t>
      </w:r>
      <w:r w:rsidR="00F63415">
        <w:rPr>
          <w:lang w:eastAsia="en-US"/>
        </w:rPr>
        <w:fldChar w:fldCharType="end"/>
      </w:r>
      <w:r w:rsidR="00F63415">
        <w:rPr>
          <w:lang w:eastAsia="en-US"/>
        </w:rPr>
        <w:t xml:space="preserve"> and </w:t>
      </w:r>
      <w:r w:rsidR="00F63415">
        <w:rPr>
          <w:lang w:eastAsia="en-US"/>
        </w:rPr>
        <w:fldChar w:fldCharType="begin"/>
      </w:r>
      <w:r w:rsidR="00F63415">
        <w:rPr>
          <w:lang w:eastAsia="en-US"/>
        </w:rPr>
        <w:instrText xml:space="preserve"> REF _Ref416041089 </w:instrText>
      </w:r>
      <w:r w:rsidR="00F63415">
        <w:rPr>
          <w:lang w:eastAsia="en-US"/>
        </w:rPr>
        <w:fldChar w:fldCharType="separate"/>
      </w:r>
      <w:r w:rsidR="00F63415">
        <w:t xml:space="preserve">Figure </w:t>
      </w:r>
      <w:r w:rsidR="00F63415">
        <w:rPr>
          <w:noProof/>
        </w:rPr>
        <w:t>17</w:t>
      </w:r>
      <w:r w:rsidR="00F63415">
        <w:rPr>
          <w:lang w:eastAsia="en-US"/>
        </w:rPr>
        <w:fldChar w:fldCharType="end"/>
      </w:r>
      <w:r w:rsidR="00F63415">
        <w:rPr>
          <w:lang w:eastAsia="en-US"/>
        </w:rPr>
        <w:t>.</w:t>
      </w:r>
      <w:r w:rsidR="001C3FD0">
        <w:rPr>
          <w:lang w:eastAsia="en-US"/>
        </w:rPr>
        <w:t xml:space="preserve"> Detail examining reveals that as the percentage of training data increases, the MSE dramatically decreases in the range of 10% - </w:t>
      </w:r>
      <w:r w:rsidR="00E84B70">
        <w:rPr>
          <w:lang w:eastAsia="en-US"/>
        </w:rPr>
        <w:t>80%; after 80%, it reaches a plateau area.</w:t>
      </w:r>
    </w:p>
    <w:p w:rsidR="00470083" w:rsidRDefault="00470083" w:rsidP="002D1CA9">
      <w:pPr>
        <w:ind w:left="709"/>
        <w:rPr>
          <w:lang w:eastAsia="en-US"/>
        </w:rPr>
      </w:pPr>
    </w:p>
    <w:p w:rsidR="00470083" w:rsidRDefault="00470083" w:rsidP="00470083">
      <w:pPr>
        <w:pStyle w:val="ListParagraph"/>
        <w:numPr>
          <w:ilvl w:val="0"/>
          <w:numId w:val="11"/>
        </w:numPr>
        <w:rPr>
          <w:lang w:eastAsia="en-US"/>
        </w:rPr>
      </w:pPr>
      <w:r>
        <w:rPr>
          <w:lang w:eastAsia="en-US"/>
        </w:rPr>
        <w:t>Prediction based on select predictors</w:t>
      </w:r>
    </w:p>
    <w:p w:rsidR="00470083" w:rsidRDefault="002903D4" w:rsidP="002D1CA9">
      <w:pPr>
        <w:ind w:left="709"/>
      </w:pPr>
      <w:r>
        <w:rPr>
          <w:lang w:eastAsia="en-US"/>
        </w:rPr>
        <w:t xml:space="preserve">Again, the performance of RF regression approach will be first examined by using only the top </w:t>
      </w:r>
      <m:oMath>
        <m:r>
          <w:rPr>
            <w:rFonts w:ascii="Cambria Math" w:hAnsi="Cambria Math"/>
            <w:lang w:eastAsia="en-US"/>
          </w:rPr>
          <m:t>K</m:t>
        </m:r>
      </m:oMath>
      <w:r>
        <w:rPr>
          <w:lang w:eastAsia="en-US"/>
        </w:rPr>
        <w:t xml:space="preserve"> important predictors with 5-fold cross-validation. The results are summarized in </w:t>
      </w:r>
      <w:r>
        <w:rPr>
          <w:lang w:eastAsia="en-US"/>
        </w:rPr>
        <w:fldChar w:fldCharType="begin"/>
      </w:r>
      <w:r>
        <w:rPr>
          <w:lang w:eastAsia="en-US"/>
        </w:rPr>
        <w:instrText xml:space="preserve"> REF _Ref416042110 </w:instrText>
      </w:r>
      <w:r>
        <w:rPr>
          <w:lang w:eastAsia="en-US"/>
        </w:rPr>
        <w:fldChar w:fldCharType="separate"/>
      </w:r>
      <w:r>
        <w:t xml:space="preserve">Figure </w:t>
      </w:r>
      <w:r>
        <w:rPr>
          <w:noProof/>
        </w:rPr>
        <w:t>18</w:t>
      </w:r>
      <w:r>
        <w:rPr>
          <w:lang w:eastAsia="en-US"/>
        </w:rPr>
        <w:fldChar w:fldCharType="end"/>
      </w:r>
      <w:r>
        <w:rPr>
          <w:lang w:eastAsia="en-US"/>
        </w:rPr>
        <w:t xml:space="preserve"> for permutation-based </w:t>
      </w:r>
      <w:bookmarkStart w:id="361" w:name="_GoBack"/>
      <w:bookmarkEnd w:id="361"/>
      <w:r>
        <w:t>MSE reduction importance measure.</w:t>
      </w:r>
    </w:p>
    <w:p w:rsidR="002903D4" w:rsidRDefault="00132374" w:rsidP="002D1CA9">
      <w:pPr>
        <w:ind w:left="709"/>
      </w:pPr>
      <w:r>
        <w:rPr>
          <w:noProof/>
          <w:lang w:eastAsia="zh-CN"/>
        </w:rPr>
        <mc:AlternateContent>
          <mc:Choice Requires="wps">
            <w:drawing>
              <wp:anchor distT="0" distB="0" distL="114300" distR="114300" simplePos="0" relativeHeight="251771904" behindDoc="0" locked="0" layoutInCell="1" allowOverlap="1" wp14:anchorId="1FCEE839" wp14:editId="5FAF9B50">
                <wp:simplePos x="0" y="0"/>
                <wp:positionH relativeFrom="column">
                  <wp:posOffset>1748790</wp:posOffset>
                </wp:positionH>
                <wp:positionV relativeFrom="paragraph">
                  <wp:posOffset>94838</wp:posOffset>
                </wp:positionV>
                <wp:extent cx="0" cy="3083560"/>
                <wp:effectExtent l="0" t="0" r="19050" b="21590"/>
                <wp:wrapNone/>
                <wp:docPr id="726" name="Straight Connector 726"/>
                <wp:cNvGraphicFramePr/>
                <a:graphic xmlns:a="http://schemas.openxmlformats.org/drawingml/2006/main">
                  <a:graphicData uri="http://schemas.microsoft.com/office/word/2010/wordprocessingShape">
                    <wps:wsp>
                      <wps:cNvCnPr/>
                      <wps:spPr>
                        <a:xfrm>
                          <a:off x="0" y="0"/>
                          <a:ext cx="0" cy="308356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26" o:spid="_x0000_s1026" style="position:absolute;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7.7pt,7.45pt" to="137.7pt,2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" strokecolor="black [3213]">
                <v:stroke dashstyle="dash"/>
              </v:line>
            </w:pict>
          </mc:Fallback>
        </mc:AlternateContent>
      </w:r>
      <w:ins w:id="362" w:author="Mingqi.Wu" w:date="2015-04-29T16:04:00Z">
        <w:r>
          <w:rPr>
            <w:noProof/>
            <w:lang w:eastAsia="zh-CN"/>
          </w:rPr>
          <w:drawing>
            <wp:inline distT="0" distB="0" distL="0" distR="0" wp14:anchorId="146AC76E" wp14:editId="5F717CD5">
              <wp:extent cx="4942960" cy="3461658"/>
              <wp:effectExtent l="0" t="0" r="0" b="5715"/>
              <wp:docPr id="725" name="Picture 725" descr="C:\Users\Mingqi.Wu\Desktop\rmse_topK_impvar_5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gqi.Wu\Desktop\rmse_topK_impvar_5cv.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50133" cy="3466681"/>
                      </a:xfrm>
                      <a:prstGeom prst="rect">
                        <a:avLst/>
                      </a:prstGeom>
                      <a:noFill/>
                      <a:ln>
                        <a:noFill/>
                      </a:ln>
                    </pic:spPr>
                  </pic:pic>
                </a:graphicData>
              </a:graphic>
            </wp:inline>
          </w:drawing>
        </w:r>
      </w:ins>
    </w:p>
    <w:p w:rsidR="002903D4" w:rsidRDefault="002903D4" w:rsidP="002903D4">
      <w:pPr>
        <w:keepNext/>
        <w:ind w:left="709"/>
        <w:jc w:val="center"/>
      </w:pPr>
      <w:del w:id="363" w:author="Mingqi.Wu" w:date="2015-04-29T16:04:00Z">
        <w:r w:rsidDel="00132374">
          <w:rPr>
            <w:noProof/>
            <w:lang w:eastAsia="zh-CN"/>
          </w:rPr>
          <w:lastRenderedPageBreak/>
          <w:drawing>
            <wp:inline distT="0" distB="0" distL="0" distR="0" wp14:anchorId="720D97A1" wp14:editId="0E7EF22E">
              <wp:extent cx="5111087" cy="3409575"/>
              <wp:effectExtent l="0" t="0" r="0" b="635"/>
              <wp:docPr id="35" name="Picture 35" descr="V:\project\DataMiningUNC\Code\RF\results\mse_topK_impvar_5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project\DataMiningUNC\Code\RF\results\mse_topK_impvar_5cv.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11515" cy="3409860"/>
                      </a:xfrm>
                      <a:prstGeom prst="rect">
                        <a:avLst/>
                      </a:prstGeom>
                      <a:noFill/>
                      <a:ln>
                        <a:noFill/>
                      </a:ln>
                    </pic:spPr>
                  </pic:pic>
                </a:graphicData>
              </a:graphic>
            </wp:inline>
          </w:drawing>
        </w:r>
      </w:del>
    </w:p>
    <w:p w:rsidR="002903D4" w:rsidRDefault="002903D4" w:rsidP="002903D4">
      <w:pPr>
        <w:pStyle w:val="Caption"/>
        <w:jc w:val="center"/>
      </w:pPr>
      <w:bookmarkStart w:id="364" w:name="_Ref416042110"/>
      <w:bookmarkStart w:id="365" w:name="_Toc416107879"/>
      <w:r>
        <w:t xml:space="preserve">Figure </w:t>
      </w:r>
      <w:fldSimple w:instr=" SEQ Figure \* ARABIC ">
        <w:r w:rsidR="00A917D8">
          <w:rPr>
            <w:noProof/>
          </w:rPr>
          <w:t>18</w:t>
        </w:r>
      </w:fldSimple>
      <w:bookmarkEnd w:id="364"/>
      <w:r>
        <w:t xml:space="preserve"> </w:t>
      </w:r>
      <w:r w:rsidRPr="00AC6684">
        <w:t xml:space="preserve">RF </w:t>
      </w:r>
      <w:r>
        <w:t>regression</w:t>
      </w:r>
      <w:r w:rsidRPr="00AC6684">
        <w:t xml:space="preserve"> results with top K important predictors (permutation</w:t>
      </w:r>
      <w:r>
        <w:t>-based MSE measure</w:t>
      </w:r>
      <w:r w:rsidRPr="00AC6684">
        <w:t>).</w:t>
      </w:r>
      <w:bookmarkEnd w:id="365"/>
    </w:p>
    <w:p w:rsidR="002D1CA9" w:rsidRDefault="002D1CA9" w:rsidP="00220F22">
      <w:pPr>
        <w:ind w:left="709"/>
      </w:pPr>
    </w:p>
    <w:p w:rsidR="003B05D5" w:rsidRDefault="003B05D5" w:rsidP="00220F22">
      <w:pPr>
        <w:ind w:left="709"/>
      </w:pPr>
      <w:r>
        <w:rPr>
          <w:lang w:eastAsia="en-US"/>
        </w:rPr>
        <w:t>The plot showed that, when the number of predictors is small, generally as more important predictors added to the model, the MSE reduces significantly, however, when K greater than 7, the performance reaches a plateau areas and MSE is oscillating within a small range, in another words, only top 7 predictors for permutation measure are needed to get a predictive model as good as using more predictors.</w:t>
      </w:r>
    </w:p>
    <w:p w:rsidR="002D1CA9" w:rsidRDefault="002D1CA9" w:rsidP="00220F22">
      <w:pPr>
        <w:ind w:left="709"/>
      </w:pPr>
    </w:p>
    <w:p w:rsidR="002D1CA9" w:rsidRDefault="00415700" w:rsidP="00220F22">
      <w:pPr>
        <w:ind w:left="709"/>
      </w:pPr>
      <w:r>
        <w:rPr>
          <w:lang w:eastAsia="en-US"/>
        </w:rPr>
        <w:t>Second, the performance of</w:t>
      </w:r>
      <w:r>
        <w:t xml:space="preserve"> RF regression approach using only a subset important predictors, {True vertical depth, S2, Tmax, Chlorite in </w:t>
      </w:r>
      <w:proofErr w:type="gramStart"/>
      <w:r w:rsidRPr="00CB2F35">
        <w:t>clay</w:t>
      </w:r>
      <w:r>
        <w:t>(</w:t>
      </w:r>
      <w:proofErr w:type="gramEnd"/>
      <w:r>
        <w:t xml:space="preserve">X-ray diffraction), Ro measured, GRI water filled porosity} identified in section </w:t>
      </w:r>
      <w:fldSimple w:instr=" REF _Ref416043921 \r ">
        <w:r>
          <w:t>4.1.2.2</w:t>
        </w:r>
      </w:fldSimple>
      <w:r>
        <w:t xml:space="preserve"> is studied with 5-fold cross-validation. The results are summarized in</w:t>
      </w:r>
      <w:r w:rsidR="00987339">
        <w:t xml:space="preserve"> </w:t>
      </w:r>
      <w:fldSimple w:instr=" REF _Ref416044047 ">
        <w:r w:rsidR="00987339">
          <w:t xml:space="preserve">Table </w:t>
        </w:r>
        <w:r w:rsidR="00987339">
          <w:rPr>
            <w:noProof/>
          </w:rPr>
          <w:t>9</w:t>
        </w:r>
      </w:fldSimple>
      <w:r w:rsidR="00BE4BB9">
        <w:rPr>
          <w:noProof/>
        </w:rPr>
        <w:t xml:space="preserve"> </w:t>
      </w:r>
      <w:r w:rsidR="00BE4BB9">
        <w:rPr>
          <w:lang w:eastAsia="en-US"/>
        </w:rPr>
        <w:t>with overall MSE equal to 26.3</w:t>
      </w:r>
      <w:r>
        <w:t xml:space="preserve">, compared with the results in </w:t>
      </w:r>
      <w:fldSimple w:instr=" REF _Ref416039288 ">
        <w:r w:rsidR="00D316B7">
          <w:t xml:space="preserve">Table </w:t>
        </w:r>
        <w:r w:rsidR="00D316B7">
          <w:rPr>
            <w:noProof/>
          </w:rPr>
          <w:t>7</w:t>
        </w:r>
      </w:fldSimple>
      <w:r w:rsidR="00D316B7">
        <w:t xml:space="preserve"> </w:t>
      </w:r>
      <w:r>
        <w:t>using all the 31 predi</w:t>
      </w:r>
      <w:r w:rsidR="00D316B7">
        <w:t>ctors, the performance for the 6</w:t>
      </w:r>
      <w:r>
        <w:t xml:space="preserve"> p</w:t>
      </w:r>
      <w:r w:rsidR="00D316B7">
        <w:t>redictors model is even better</w:t>
      </w:r>
      <w:r w:rsidR="00966C01">
        <w:t xml:space="preserve">, with </w:t>
      </w:r>
      <w:r w:rsidR="00784690">
        <w:t>true positive number increases to 490 from 484; false positive and false negative number decreases from 17</w:t>
      </w:r>
      <w:r w:rsidR="00836A0F">
        <w:t>4</w:t>
      </w:r>
      <w:r w:rsidR="00784690">
        <w:t xml:space="preserve"> to 168.</w:t>
      </w:r>
    </w:p>
    <w:p w:rsidR="00D316B7" w:rsidRDefault="00D316B7" w:rsidP="00220F22">
      <w:pPr>
        <w:ind w:left="709"/>
      </w:pPr>
    </w:p>
    <w:p w:rsidR="00415700" w:rsidRDefault="00415700" w:rsidP="00415700">
      <w:pPr>
        <w:pStyle w:val="Caption"/>
        <w:keepNext/>
        <w:jc w:val="center"/>
      </w:pPr>
      <w:bookmarkStart w:id="366" w:name="_Ref416044047"/>
      <w:bookmarkStart w:id="367" w:name="_Toc416107859"/>
      <w:r>
        <w:t xml:space="preserve">Table </w:t>
      </w:r>
      <w:fldSimple w:instr=" SEQ Table \* ARABIC ">
        <w:r w:rsidR="00987339">
          <w:rPr>
            <w:noProof/>
          </w:rPr>
          <w:t>9</w:t>
        </w:r>
      </w:fldSimple>
      <w:bookmarkEnd w:id="366"/>
      <w:r>
        <w:t xml:space="preserve"> RF regression results with 5-fold cross-validation using only 6 important predictors: true vertical depth, S2, Tmax, Chlorite in </w:t>
      </w:r>
      <w:proofErr w:type="gramStart"/>
      <w:r w:rsidRPr="00CB2F35">
        <w:t>clay</w:t>
      </w:r>
      <w:r>
        <w:t>(</w:t>
      </w:r>
      <w:proofErr w:type="gramEnd"/>
      <w:r>
        <w:t>X-ray diffraction), Ro measured, GRI water filled porosity.</w:t>
      </w:r>
      <w:bookmarkEnd w:id="367"/>
    </w:p>
    <w:tbl>
      <w:tblPr>
        <w:tblStyle w:val="LightGrid"/>
        <w:tblW w:w="0" w:type="auto"/>
        <w:jc w:val="center"/>
        <w:tblLayout w:type="fixed"/>
        <w:tblCellMar>
          <w:left w:w="0" w:type="dxa"/>
          <w:right w:w="0" w:type="dxa"/>
        </w:tblCellMar>
        <w:tblLook w:val="0420" w:firstRow="1" w:lastRow="0" w:firstColumn="0" w:lastColumn="0" w:noHBand="0" w:noVBand="1"/>
      </w:tblPr>
      <w:tblGrid>
        <w:gridCol w:w="1819"/>
        <w:gridCol w:w="1819"/>
        <w:gridCol w:w="1819"/>
      </w:tblGrid>
      <w:tr w:rsidR="00966C01" w:rsidTr="006810FD">
        <w:trPr>
          <w:cnfStyle w:val="100000000000" w:firstRow="1" w:lastRow="0" w:firstColumn="0" w:lastColumn="0" w:oddVBand="0" w:evenVBand="0" w:oddHBand="0" w:evenHBand="0" w:firstRowFirstColumn="0" w:firstRowLastColumn="0" w:lastRowFirstColumn="0" w:lastRowLastColumn="0"/>
          <w:trHeight w:val="340"/>
          <w:jc w:val="center"/>
        </w:trPr>
        <w:tc>
          <w:tcPr>
            <w:tcW w:w="1819" w:type="dxa"/>
            <w:noWrap/>
            <w:vAlign w:val="center"/>
          </w:tcPr>
          <w:p w:rsidR="00966C01" w:rsidRDefault="00966C01" w:rsidP="006810FD">
            <w:pPr>
              <w:pStyle w:val="ListParagraph"/>
              <w:spacing w:before="0" w:after="0"/>
              <w:ind w:left="0"/>
              <w:jc w:val="center"/>
              <w:rPr>
                <w:lang w:eastAsia="en-US"/>
              </w:rPr>
            </w:pPr>
            <w:r>
              <w:rPr>
                <w:lang w:eastAsia="en-US"/>
              </w:rPr>
              <w:t>True Positive</w:t>
            </w:r>
          </w:p>
        </w:tc>
        <w:tc>
          <w:tcPr>
            <w:tcW w:w="1819" w:type="dxa"/>
            <w:noWrap/>
            <w:vAlign w:val="center"/>
          </w:tcPr>
          <w:p w:rsidR="00966C01" w:rsidRDefault="00966C01" w:rsidP="006810FD">
            <w:pPr>
              <w:pStyle w:val="ListParagraph"/>
              <w:spacing w:before="0" w:after="0"/>
              <w:ind w:left="0"/>
              <w:jc w:val="center"/>
              <w:rPr>
                <w:lang w:eastAsia="en-US"/>
              </w:rPr>
            </w:pPr>
            <w:r>
              <w:rPr>
                <w:lang w:eastAsia="en-US"/>
              </w:rPr>
              <w:t>False Positive</w:t>
            </w:r>
          </w:p>
        </w:tc>
        <w:tc>
          <w:tcPr>
            <w:tcW w:w="1819" w:type="dxa"/>
            <w:noWrap/>
            <w:vAlign w:val="center"/>
          </w:tcPr>
          <w:p w:rsidR="00966C01" w:rsidRDefault="00966C01" w:rsidP="006810FD">
            <w:pPr>
              <w:pStyle w:val="ListParagraph"/>
              <w:spacing w:before="0" w:after="0"/>
              <w:ind w:left="0"/>
              <w:jc w:val="center"/>
              <w:rPr>
                <w:lang w:eastAsia="en-US"/>
              </w:rPr>
            </w:pPr>
            <w:r>
              <w:rPr>
                <w:lang w:eastAsia="en-US"/>
              </w:rPr>
              <w:t>False Negative</w:t>
            </w:r>
          </w:p>
        </w:tc>
      </w:tr>
      <w:tr w:rsidR="00966C01" w:rsidTr="006810FD">
        <w:trPr>
          <w:cnfStyle w:val="000000100000" w:firstRow="0" w:lastRow="0" w:firstColumn="0" w:lastColumn="0" w:oddVBand="0" w:evenVBand="0" w:oddHBand="1" w:evenHBand="0" w:firstRowFirstColumn="0" w:firstRowLastColumn="0" w:lastRowFirstColumn="0" w:lastRowLastColumn="0"/>
          <w:trHeight w:val="340"/>
          <w:jc w:val="center"/>
        </w:trPr>
        <w:tc>
          <w:tcPr>
            <w:tcW w:w="1819" w:type="dxa"/>
            <w:noWrap/>
            <w:vAlign w:val="center"/>
          </w:tcPr>
          <w:p w:rsidR="00966C01" w:rsidRDefault="00966C01" w:rsidP="00966C01">
            <w:pPr>
              <w:pStyle w:val="ListParagraph"/>
              <w:spacing w:before="0" w:after="0"/>
              <w:ind w:left="0"/>
              <w:jc w:val="center"/>
              <w:rPr>
                <w:lang w:eastAsia="en-US"/>
              </w:rPr>
            </w:pPr>
            <w:r>
              <w:rPr>
                <w:lang w:eastAsia="en-US"/>
              </w:rPr>
              <w:t>490</w:t>
            </w:r>
          </w:p>
        </w:tc>
        <w:tc>
          <w:tcPr>
            <w:tcW w:w="1819" w:type="dxa"/>
            <w:noWrap/>
            <w:vAlign w:val="center"/>
          </w:tcPr>
          <w:p w:rsidR="00966C01" w:rsidRDefault="00966C01" w:rsidP="006810FD">
            <w:pPr>
              <w:pStyle w:val="ListParagraph"/>
              <w:spacing w:before="0" w:after="0"/>
              <w:ind w:left="0"/>
              <w:jc w:val="center"/>
              <w:rPr>
                <w:lang w:eastAsia="en-US"/>
              </w:rPr>
            </w:pPr>
            <w:r>
              <w:rPr>
                <w:lang w:eastAsia="en-US"/>
              </w:rPr>
              <w:t>168</w:t>
            </w:r>
          </w:p>
        </w:tc>
        <w:tc>
          <w:tcPr>
            <w:tcW w:w="1819" w:type="dxa"/>
            <w:noWrap/>
            <w:vAlign w:val="center"/>
          </w:tcPr>
          <w:p w:rsidR="00966C01" w:rsidRDefault="00966C01" w:rsidP="006810FD">
            <w:pPr>
              <w:pStyle w:val="ListParagraph"/>
              <w:spacing w:before="0" w:after="0"/>
              <w:ind w:left="0"/>
              <w:jc w:val="center"/>
              <w:rPr>
                <w:lang w:eastAsia="en-US"/>
              </w:rPr>
            </w:pPr>
            <w:r>
              <w:rPr>
                <w:lang w:eastAsia="en-US"/>
              </w:rPr>
              <w:t>168</w:t>
            </w:r>
          </w:p>
        </w:tc>
      </w:tr>
    </w:tbl>
    <w:p w:rsidR="00415700" w:rsidRDefault="00415700" w:rsidP="00220F22">
      <w:pPr>
        <w:ind w:left="709"/>
      </w:pPr>
    </w:p>
    <w:p w:rsidR="002D1CA9" w:rsidRDefault="002D1CA9" w:rsidP="00220F22">
      <w:pPr>
        <w:ind w:left="709"/>
      </w:pPr>
    </w:p>
    <w:p w:rsidR="00ED6D23" w:rsidRDefault="00A37409" w:rsidP="00CE15D0">
      <w:pPr>
        <w:ind w:left="567"/>
      </w:pPr>
      <w:r>
        <w:t>For the most interesting three important predictors, {</w:t>
      </w:r>
      <w:r w:rsidRPr="00E45992">
        <w:rPr>
          <w:i/>
        </w:rPr>
        <w:t>True vertical depth, S2 and Tmax</w:t>
      </w:r>
      <w:r>
        <w:t>}, their partia</w:t>
      </w:r>
      <w:r w:rsidR="00CE15D0">
        <w:t xml:space="preserve">l dependence plots are shown in </w:t>
      </w:r>
      <w:fldSimple w:instr=" REF _Ref416046659 ">
        <w:r w:rsidR="00CE15D0">
          <w:t xml:space="preserve">Figure </w:t>
        </w:r>
        <w:r w:rsidR="00CE15D0">
          <w:rPr>
            <w:noProof/>
          </w:rPr>
          <w:t>19</w:t>
        </w:r>
      </w:fldSimple>
      <w:r w:rsidR="00CE15D0">
        <w:t xml:space="preserve">. </w:t>
      </w:r>
      <w:r w:rsidR="00D655FC" w:rsidRPr="00D655FC">
        <w:t>These plots are graphical visualizations of the mar</w:t>
      </w:r>
      <w:r w:rsidR="00D655FC">
        <w:t xml:space="preserve">ginal effect of </w:t>
      </w:r>
      <w:r w:rsidR="0047187D">
        <w:t xml:space="preserve">the given predictors with </w:t>
      </w:r>
      <w:r w:rsidR="0047187D" w:rsidRPr="0047187D">
        <w:t xml:space="preserve">the average </w:t>
      </w:r>
      <w:r w:rsidR="0047187D">
        <w:t>e</w:t>
      </w:r>
      <w:r w:rsidR="0047187D" w:rsidRPr="0047187D">
        <w:t xml:space="preserve">ffect of all other </w:t>
      </w:r>
      <w:r w:rsidR="0047187D">
        <w:t>predictors</w:t>
      </w:r>
      <w:r w:rsidR="0047187D" w:rsidRPr="0047187D">
        <w:t xml:space="preserve"> from </w:t>
      </w:r>
      <w:r w:rsidR="0047187D">
        <w:t>the</w:t>
      </w:r>
      <w:r w:rsidR="0047187D" w:rsidRPr="0047187D">
        <w:t xml:space="preserve"> model</w:t>
      </w:r>
      <w:r w:rsidR="0047187D">
        <w:t>.</w:t>
      </w:r>
      <w:r w:rsidR="00323613">
        <w:t xml:space="preserve"> A</w:t>
      </w:r>
      <w:r w:rsidR="00ED6D23">
        <w:t xml:space="preserve">s indicated by these plots, peak productivity is </w:t>
      </w:r>
      <w:r w:rsidR="00323613">
        <w:t xml:space="preserve">achieved at certain range of each </w:t>
      </w:r>
      <w:r w:rsidR="00ED6D23">
        <w:t>predictor:</w:t>
      </w:r>
    </w:p>
    <w:p w:rsidR="00ED6D23" w:rsidRDefault="00ED6D23" w:rsidP="00CE15D0">
      <w:pPr>
        <w:ind w:left="567"/>
      </w:pPr>
    </w:p>
    <w:p w:rsidR="00ED6D23" w:rsidRDefault="00ED6D23" w:rsidP="00ED6D23">
      <w:pPr>
        <w:pStyle w:val="ListParagraph"/>
        <w:numPr>
          <w:ilvl w:val="1"/>
          <w:numId w:val="11"/>
        </w:numPr>
      </w:pPr>
      <w:r>
        <w:t xml:space="preserve">Tmax ~ (460, 472); </w:t>
      </w:r>
    </w:p>
    <w:p w:rsidR="00ED6D23" w:rsidRDefault="00ED6D23" w:rsidP="00ED6D23">
      <w:pPr>
        <w:pStyle w:val="ListParagraph"/>
        <w:numPr>
          <w:ilvl w:val="1"/>
          <w:numId w:val="11"/>
        </w:numPr>
      </w:pPr>
      <w:r>
        <w:t>True vertical depth ~ (12000, 12800);</w:t>
      </w:r>
    </w:p>
    <w:p w:rsidR="00ED6D23" w:rsidRDefault="00ED6D23" w:rsidP="00ED6D23">
      <w:pPr>
        <w:pStyle w:val="ListParagraph"/>
        <w:numPr>
          <w:ilvl w:val="1"/>
          <w:numId w:val="11"/>
        </w:numPr>
      </w:pPr>
      <w:r>
        <w:t>S2 ~ around 5.</w:t>
      </w:r>
    </w:p>
    <w:p w:rsidR="00ED6D23" w:rsidRDefault="00ED6D23" w:rsidP="00ED6D23">
      <w:pPr>
        <w:pStyle w:val="ListParagraph"/>
        <w:ind w:left="1440"/>
      </w:pPr>
    </w:p>
    <w:p w:rsidR="00A37409" w:rsidRDefault="00ED6D23" w:rsidP="00ED6D23">
      <w:pPr>
        <w:ind w:left="567"/>
      </w:pPr>
      <w:r>
        <w:t>T</w:t>
      </w:r>
      <w:r w:rsidR="00323613">
        <w:t xml:space="preserve">hese ranges need </w:t>
      </w:r>
      <w:r w:rsidR="00723F01">
        <w:t>to be discussed further</w:t>
      </w:r>
      <w:r w:rsidR="00323613">
        <w:t xml:space="preserve"> with domain experts</w:t>
      </w:r>
      <w:r w:rsidR="00723F01">
        <w:t xml:space="preserve"> and may guide sweetspots identification as well as completion engineering parameters optimization.</w:t>
      </w:r>
    </w:p>
    <w:p w:rsidR="00A37409" w:rsidRDefault="00A37409" w:rsidP="00220F22">
      <w:pPr>
        <w:ind w:left="709"/>
      </w:pPr>
    </w:p>
    <w:p w:rsidR="002D1CA9" w:rsidRDefault="002D1CA9" w:rsidP="00220F22">
      <w:pPr>
        <w:ind w:left="709"/>
      </w:pPr>
    </w:p>
    <w:p w:rsidR="00EA1F0A" w:rsidRDefault="00EA1F0A" w:rsidP="00220F22">
      <w:pPr>
        <w:ind w:left="709"/>
      </w:pPr>
    </w:p>
    <w:p w:rsidR="00EA1F0A" w:rsidRDefault="00EA1F0A" w:rsidP="00220F22">
      <w:pPr>
        <w:ind w:left="709"/>
      </w:pPr>
    </w:p>
    <w:p w:rsidR="00EA1F0A" w:rsidRDefault="00EA1F0A" w:rsidP="00220F22">
      <w:pPr>
        <w:ind w:left="709"/>
      </w:pPr>
    </w:p>
    <w:p w:rsidR="00EA1F0A" w:rsidRDefault="00EA1F0A" w:rsidP="00220F22">
      <w:pPr>
        <w:ind w:left="709"/>
      </w:pPr>
    </w:p>
    <w:p w:rsidR="00EA1F0A" w:rsidRDefault="00EA1F0A" w:rsidP="00220F22">
      <w:pPr>
        <w:ind w:left="709"/>
      </w:pPr>
    </w:p>
    <w:p w:rsidR="00EA1F0A" w:rsidRDefault="00EA1F0A" w:rsidP="00220F22">
      <w:pPr>
        <w:ind w:left="709"/>
      </w:pPr>
    </w:p>
    <w:p w:rsidR="00EA1F0A" w:rsidRDefault="00EA1F0A" w:rsidP="00220F22">
      <w:pPr>
        <w:ind w:left="709"/>
      </w:pPr>
    </w:p>
    <w:p w:rsidR="00EA1F0A" w:rsidRDefault="00EA1F0A" w:rsidP="00220F22">
      <w:pPr>
        <w:ind w:left="709"/>
      </w:pPr>
    </w:p>
    <w:p w:rsidR="00EA1F0A" w:rsidRDefault="00EA1F0A" w:rsidP="00220F22">
      <w:pPr>
        <w:ind w:left="709"/>
      </w:pPr>
    </w:p>
    <w:p w:rsidR="00EA1F0A" w:rsidRDefault="00EA1F0A" w:rsidP="00220F22">
      <w:pPr>
        <w:ind w:left="709"/>
      </w:pPr>
    </w:p>
    <w:p w:rsidR="00EA1F0A" w:rsidRDefault="00EA1F0A" w:rsidP="00220F22">
      <w:pPr>
        <w:ind w:left="709"/>
      </w:pPr>
    </w:p>
    <w:p w:rsidR="00EA1F0A" w:rsidRDefault="00EA1F0A" w:rsidP="00220F22">
      <w:pPr>
        <w:ind w:left="709"/>
      </w:pPr>
    </w:p>
    <w:p w:rsidR="00EA1F0A" w:rsidRDefault="00ED6D23" w:rsidP="00220F22">
      <w:pPr>
        <w:ind w:left="709"/>
      </w:pPr>
      <w:r>
        <w:rPr>
          <w:noProof/>
          <w:lang w:eastAsia="zh-CN"/>
        </w:rPr>
        <mc:AlternateContent>
          <mc:Choice Requires="wpg">
            <w:drawing>
              <wp:anchor distT="0" distB="0" distL="114300" distR="114300" simplePos="0" relativeHeight="251675647" behindDoc="0" locked="0" layoutInCell="1" allowOverlap="1" wp14:anchorId="5DF4AC35" wp14:editId="0E7F5016">
                <wp:simplePos x="0" y="0"/>
                <wp:positionH relativeFrom="column">
                  <wp:posOffset>1096010</wp:posOffset>
                </wp:positionH>
                <wp:positionV relativeFrom="paragraph">
                  <wp:posOffset>-235808</wp:posOffset>
                </wp:positionV>
                <wp:extent cx="3687936" cy="7986915"/>
                <wp:effectExtent l="0" t="0" r="8255" b="0"/>
                <wp:wrapNone/>
                <wp:docPr id="721" name="Group 721"/>
                <wp:cNvGraphicFramePr/>
                <a:graphic xmlns:a="http://schemas.openxmlformats.org/drawingml/2006/main">
                  <a:graphicData uri="http://schemas.microsoft.com/office/word/2010/wordprocessingGroup">
                    <wpg:wgp>
                      <wpg:cNvGrpSpPr/>
                      <wpg:grpSpPr>
                        <a:xfrm>
                          <a:off x="0" y="0"/>
                          <a:ext cx="3687936" cy="7986915"/>
                          <a:chOff x="0" y="0"/>
                          <a:chExt cx="3687936" cy="7986915"/>
                        </a:xfrm>
                      </wpg:grpSpPr>
                      <pic:pic xmlns:pic="http://schemas.openxmlformats.org/drawingml/2006/picture">
                        <pic:nvPicPr>
                          <pic:cNvPr id="727" name="Picture 727" descr="C:\Users\Mingqi.Wu\Downloads\partialPlot_tmax_tvd_s2.png"/>
                          <pic:cNvPicPr>
                            <a:picLocks noChangeAspect="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87936" cy="7986915"/>
                          </a:xfrm>
                          <a:prstGeom prst="rect">
                            <a:avLst/>
                          </a:prstGeom>
                          <a:noFill/>
                          <a:ln>
                            <a:noFill/>
                          </a:ln>
                        </pic:spPr>
                      </pic:pic>
                      <wps:wsp>
                        <wps:cNvPr id="682" name="Straight Connector 682"/>
                        <wps:cNvCnPr/>
                        <wps:spPr>
                          <a:xfrm>
                            <a:off x="1031409" y="325024"/>
                            <a:ext cx="0" cy="19431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91" name="Straight Connector 691"/>
                        <wps:cNvCnPr/>
                        <wps:spPr>
                          <a:xfrm>
                            <a:off x="1382434" y="325024"/>
                            <a:ext cx="0" cy="19431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01" name="Straight Connector 701"/>
                        <wps:cNvCnPr/>
                        <wps:spPr>
                          <a:xfrm>
                            <a:off x="2764869" y="2990218"/>
                            <a:ext cx="0" cy="19431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13" name="Straight Connector 713"/>
                        <wps:cNvCnPr/>
                        <wps:spPr>
                          <a:xfrm>
                            <a:off x="2955549" y="2994551"/>
                            <a:ext cx="0" cy="19431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16" name="Straight Connector 716"/>
                        <wps:cNvCnPr/>
                        <wps:spPr>
                          <a:xfrm>
                            <a:off x="1265426" y="5642411"/>
                            <a:ext cx="0" cy="19431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18" name="Straight Connector 718"/>
                        <wps:cNvCnPr/>
                        <wps:spPr>
                          <a:xfrm>
                            <a:off x="1399769" y="5642411"/>
                            <a:ext cx="0" cy="19431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21" o:spid="_x0000_s1026" style="position:absolute;margin-left:86.3pt;margin-top:-18.55pt;width:290.4pt;height:628.9pt;z-index:251675647" coordsize="36879,79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">
                <v:shape id="Picture 727" o:spid="_x0000_s1027" type="#_x0000_t75" style="position:absolute;width:36879;height:798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up3/FAAAA3AAAAA8AAABkcnMvZG93bnJldi54bWxEj0FrAjEUhO9C/0N4hd40Ww+urkYpQkux&#10;J1dBvD02z83i5iXdpLr21zcFweMwM98wi1VvW3GhLjSOFbyOMhDEldMN1wr2u/fhFESIyBpbx6Tg&#10;RgFWy6fBAgvtrrylSxlrkSAcClRgYvSFlKEyZDGMnCdO3sl1FmOSXS11h9cEt60cZ9lEWmw4LRj0&#10;tDZUncsfq8Bvbr/lzG8PH+vq6zjJm00/Nd9KvTz3b3MQkfr4CN/bn1pBPs7h/0w6AnL5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77qd/xQAAANwAAAAPAAAAAAAAAAAAAAAA&#10;AJ8CAABkcnMvZG93bnJldi54bWxQSwUGAAAAAAQABAD3AAAAkQMAAAAA&#10;">
                  <v:imagedata r:id="rId52" o:title="partialPlot_tmax_tvd_s2"/>
                  <v:path arrowok="t"/>
                </v:shape>
                <v:line id="Straight Connector 682" o:spid="_x0000_s1028" style="position:absolute;visibility:visible;mso-wrap-style:square" from="10314,3250" to="10314,22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zp7sQAAADcAAAADwAAAGRycy9kb3ducmV2LnhtbESPQWvCQBSE70L/w/IKvYhu6iFKdBUp&#10;FAqejEqvr7sv2WD2bchuY/TXdwuFHoeZ+YbZ7EbXioH60HhW8DrPQBBrbxquFZxP77MViBCRDbae&#10;ScGdAuy2T5MNFsbf+EhDGWuRIBwKVGBj7Aopg7bkMMx9R5y8yvcOY5J9LU2PtwR3rVxkWS4dNpwW&#10;LHb0Zklfy2+n4JAvS/w66cvnfSoHe6BKP/JKqZfncb8GEWmM/+G/9odRkK8W8HsmHQ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bOnuxAAAANwAAAAPAAAAAAAAAAAA&#10;AAAAAKECAABkcnMvZG93bnJldi54bWxQSwUGAAAAAAQABAD5AAAAkgMAAAAA&#10;" strokecolor="black [3213]">
                  <v:stroke dashstyle="dash"/>
                </v:line>
                <v:line id="Straight Connector 691" o:spid="_x0000_s1029" style="position:absolute;visibility:visible;mso-wrap-style:square" from="13824,3250" to="13824,22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fhRMUAAADcAAAADwAAAGRycy9kb3ducmV2LnhtbESPQWvCQBSE7wX/w/KEXopu9JDa1FVE&#10;KAieGpVen7sv2dDs25Ddxthf3y0Uehxm5htmvR1dKwbqQ+NZwWKegSDW3jRcKzif3mYrECEiG2w9&#10;k4I7BdhuJg9rLIy/8TsNZaxFgnAoUIGNsSukDNqSwzD3HXHyKt87jEn2tTQ93hLctXKZZbl02HBa&#10;sNjR3pL+LL+cgmP+XOL1pC8f9yc52CNV+juvlHqcjrtXEJHG+B/+ax+MgvxlAb9n0h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mfhRMUAAADcAAAADwAAAAAAAAAA&#10;AAAAAAChAgAAZHJzL2Rvd25yZXYueG1sUEsFBgAAAAAEAAQA+QAAAJMDAAAAAA==&#10;" strokecolor="black [3213]">
                  <v:stroke dashstyle="dash"/>
                </v:line>
                <v:line id="Straight Connector 701" o:spid="_x0000_s1030" style="position:absolute;visibility:visible;mso-wrap-style:square" from="27648,29902" to="27648,49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x7XsQAAADcAAAADwAAAGRycy9kb3ducmV2LnhtbESPQWvCQBSE70L/w/KEXkQ39hBLdBUp&#10;FAqeGiu9PndfssHs25Ddxthf3xWEHoeZ+YbZ7EbXioH60HhWsFxkIIi1Nw3XCr6O7/NXECEiG2w9&#10;k4IbBdhtnyYbLIy/8icNZaxFgnAoUIGNsSukDNqSw7DwHXHyKt87jEn2tTQ9XhPctfIly3LpsOG0&#10;YLGjN0v6Uv44BYd8VeL5qE/ft5kc7IEq/ZtXSj1Px/0aRKQx/ocf7Q+jYJUt4X4mH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jHtexAAAANwAAAAPAAAAAAAAAAAA&#10;AAAAAKECAABkcnMvZG93bnJldi54bWxQSwUGAAAAAAQABAD5AAAAkgMAAAAA&#10;" strokecolor="black [3213]">
                  <v:stroke dashstyle="dash"/>
                </v:line>
                <v:line id="Straight Connector 713" o:spid="_x0000_s1031" style="position:absolute;visibility:visible;mso-wrap-style:square" from="29555,29945" to="29555,49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vWb8UAAADcAAAADwAAAGRycy9kb3ducmV2LnhtbESPQWvCQBSE70L/w/IKXkQ3thBL6iql&#10;UCh4Miq9PndfsqHZtyG7jdFf7xYKPQ4z8w2z3o6uFQP1ofGsYLnIQBBrbxquFRwPH/MXECEiG2w9&#10;k4IrBdhuHiZrLIy/8J6GMtYiQTgUqMDG2BVSBm3JYVj4jjh5le8dxiT7WpoeLwnuWvmUZbl02HBa&#10;sNjRuyX9Xf44Bbt8VeL5oE9f15kc7I4qfcsrpaaP49sriEhj/A//tT+NgtXyGX7PpCMgN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svWb8UAAADcAAAADwAAAAAAAAAA&#10;AAAAAAChAgAAZHJzL2Rvd25yZXYueG1sUEsFBgAAAAAEAAQA+QAAAJMDAAAAAA==&#10;" strokecolor="black [3213]">
                  <v:stroke dashstyle="dash"/>
                </v:line>
                <v:line id="Straight Connector 716" o:spid="_x0000_s1032" style="position:absolute;visibility:visible;mso-wrap-style:square" from="12654,56424" to="12654,75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x198QAAADcAAAADwAAAGRycy9kb3ducmV2LnhtbESPQWvCQBSE70L/w/KEXkQ39hBLdBUp&#10;FAqeGiu9PndfssHs25Ddxthf3xWEHoeZ+YbZ7EbXioH60HhWsFxkIIi1Nw3XCr6O7/NXECEiG2w9&#10;k4IbBdhtnyYbLIy/8icNZaxFgnAoUIGNsSukDNqSw7DwHXHyKt87jEn2tTQ9XhPctfIly3LpsOG0&#10;YLGjN0v6Uv44BYd8VeL5qE/ft5kc7IEq/ZtXSj1Px/0aRKQx/ocf7Q+jYLXM4X4mH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vHX3xAAAANwAAAAPAAAAAAAAAAAA&#10;AAAAAKECAABkcnMvZG93bnJldi54bWxQSwUGAAAAAAQABAD5AAAAkgMAAAAA&#10;" strokecolor="black [3213]">
                  <v:stroke dashstyle="dash"/>
                </v:line>
                <v:line id="Straight Connector 718" o:spid="_x0000_s1033" style="position:absolute;visibility:visible;mso-wrap-style:square" from="13997,56424" to="13997,75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9EHsEAAADcAAAADwAAAGRycy9kb3ducmV2LnhtbERPz2vCMBS+C/4P4QleZKZ6qKMzyhgM&#10;BE/WjV3fktemrHkpTazVv94chB0/vt/b/ehaMVAfGs8KVssMBLH2puFawdf58+UVRIjIBlvPpOBG&#10;Afa76WSLhfFXPtFQxlqkEA4FKrAxdoWUQVtyGJa+I05c5XuHMcG+lqbHawp3rVxnWS4dNpwaLHb0&#10;YUn/lRen4JhvSvw96++f20IO9kiVvueVUvPZ+P4GItIY/8VP98Eo2KzS2nQmHQG5e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b0QewQAAANwAAAAPAAAAAAAAAAAAAAAA&#10;AKECAABkcnMvZG93bnJldi54bWxQSwUGAAAAAAQABAD5AAAAjwMAAAAA&#10;" strokecolor="black [3213]">
                  <v:stroke dashstyle="dash"/>
                </v:line>
              </v:group>
            </w:pict>
          </mc:Fallback>
        </mc:AlternateContent>
      </w:r>
    </w:p>
    <w:p w:rsidR="00914176" w:rsidRDefault="00914176" w:rsidP="00220F22">
      <w:pPr>
        <w:ind w:left="709"/>
      </w:pPr>
    </w:p>
    <w:p w:rsidR="00EA1F0A" w:rsidRDefault="00EA1F0A" w:rsidP="00220F22">
      <w:pPr>
        <w:ind w:left="709"/>
      </w:pPr>
    </w:p>
    <w:p w:rsidR="00EA1F0A" w:rsidRDefault="00EA1F0A" w:rsidP="00220F22">
      <w:pPr>
        <w:ind w:left="709"/>
      </w:pPr>
    </w:p>
    <w:p w:rsidR="00EA1F0A" w:rsidRDefault="00EA1F0A" w:rsidP="00220F22">
      <w:pPr>
        <w:ind w:left="709"/>
      </w:pPr>
    </w:p>
    <w:p w:rsidR="00EA1F0A" w:rsidRDefault="00EA1F0A" w:rsidP="00220F22">
      <w:pPr>
        <w:ind w:left="709"/>
      </w:pPr>
    </w:p>
    <w:p w:rsidR="00EA1F0A" w:rsidRDefault="00EA1F0A" w:rsidP="00220F22">
      <w:pPr>
        <w:ind w:left="709"/>
      </w:pPr>
    </w:p>
    <w:p w:rsidR="00EA1F0A" w:rsidRDefault="00EA1F0A" w:rsidP="00220F22">
      <w:pPr>
        <w:ind w:left="709"/>
      </w:pPr>
    </w:p>
    <w:p w:rsidR="00EA1F0A" w:rsidRDefault="00EA1F0A" w:rsidP="00220F22">
      <w:pPr>
        <w:ind w:left="709"/>
      </w:pPr>
    </w:p>
    <w:p w:rsidR="00EA1F0A" w:rsidRDefault="00EA1F0A" w:rsidP="00220F22">
      <w:pPr>
        <w:ind w:left="709"/>
      </w:pPr>
    </w:p>
    <w:p w:rsidR="00EA1F0A" w:rsidRDefault="00EA1F0A" w:rsidP="00220F22">
      <w:pPr>
        <w:ind w:left="709"/>
      </w:pPr>
    </w:p>
    <w:p w:rsidR="00EA1F0A" w:rsidRDefault="00EA1F0A" w:rsidP="00220F22">
      <w:pPr>
        <w:ind w:left="709"/>
      </w:pPr>
    </w:p>
    <w:p w:rsidR="00EA1F0A" w:rsidRDefault="00EA1F0A" w:rsidP="00220F22">
      <w:pPr>
        <w:ind w:left="709"/>
      </w:pPr>
    </w:p>
    <w:p w:rsidR="00EA1F0A" w:rsidRDefault="00EA1F0A" w:rsidP="00220F22">
      <w:pPr>
        <w:ind w:left="709"/>
      </w:pPr>
    </w:p>
    <w:p w:rsidR="00EA1F0A" w:rsidRDefault="00EA1F0A" w:rsidP="00220F22">
      <w:pPr>
        <w:ind w:left="709"/>
      </w:pPr>
    </w:p>
    <w:p w:rsidR="00A37409" w:rsidRDefault="00A37409" w:rsidP="00220F22">
      <w:pPr>
        <w:ind w:left="709"/>
      </w:pPr>
    </w:p>
    <w:p w:rsidR="00A37409" w:rsidRDefault="00A37409" w:rsidP="00220F22">
      <w:pPr>
        <w:ind w:left="709"/>
      </w:pPr>
    </w:p>
    <w:p w:rsidR="00A37409" w:rsidRDefault="00A37409" w:rsidP="00220F22">
      <w:pPr>
        <w:ind w:left="709"/>
      </w:pPr>
    </w:p>
    <w:p w:rsidR="00A37409" w:rsidRDefault="00A37409" w:rsidP="00220F22">
      <w:pPr>
        <w:ind w:left="709"/>
      </w:pPr>
    </w:p>
    <w:p w:rsidR="00A37409" w:rsidRDefault="00A37409" w:rsidP="00220F22">
      <w:pPr>
        <w:ind w:left="709"/>
      </w:pPr>
    </w:p>
    <w:p w:rsidR="00A37409" w:rsidRDefault="00A37409" w:rsidP="00220F22">
      <w:pPr>
        <w:ind w:left="709"/>
      </w:pPr>
    </w:p>
    <w:p w:rsidR="00A37409" w:rsidRDefault="00A37409" w:rsidP="00220F22">
      <w:pPr>
        <w:ind w:left="709"/>
      </w:pPr>
    </w:p>
    <w:p w:rsidR="00A37409" w:rsidRDefault="00A37409" w:rsidP="00220F22">
      <w:pPr>
        <w:ind w:left="709"/>
      </w:pPr>
    </w:p>
    <w:p w:rsidR="00A37409" w:rsidRDefault="00A37409" w:rsidP="00220F22">
      <w:pPr>
        <w:ind w:left="709"/>
      </w:pPr>
    </w:p>
    <w:p w:rsidR="00A37409" w:rsidRDefault="00A37409" w:rsidP="00220F22">
      <w:pPr>
        <w:ind w:left="709"/>
      </w:pPr>
    </w:p>
    <w:p w:rsidR="00A37409" w:rsidRDefault="00A37409" w:rsidP="00220F22">
      <w:pPr>
        <w:ind w:left="709"/>
      </w:pPr>
    </w:p>
    <w:p w:rsidR="00A37409" w:rsidRDefault="00A37409" w:rsidP="00220F22">
      <w:pPr>
        <w:ind w:left="709"/>
      </w:pPr>
    </w:p>
    <w:p w:rsidR="00A37409" w:rsidRDefault="00A37409" w:rsidP="00220F22">
      <w:pPr>
        <w:ind w:left="709"/>
      </w:pPr>
    </w:p>
    <w:p w:rsidR="00A37409" w:rsidRDefault="00A37409" w:rsidP="00220F22">
      <w:pPr>
        <w:ind w:left="709"/>
      </w:pPr>
    </w:p>
    <w:p w:rsidR="00914176" w:rsidRDefault="00914176" w:rsidP="00220F22">
      <w:pPr>
        <w:ind w:left="709"/>
      </w:pPr>
    </w:p>
    <w:p w:rsidR="00EA1F0A" w:rsidRDefault="00EA1F0A" w:rsidP="00220F22">
      <w:pPr>
        <w:ind w:left="709"/>
      </w:pPr>
    </w:p>
    <w:p w:rsidR="00EA1F0A" w:rsidRDefault="00EA1F0A" w:rsidP="00220F22">
      <w:pPr>
        <w:ind w:left="709"/>
      </w:pPr>
    </w:p>
    <w:p w:rsidR="002D1CA9" w:rsidRDefault="002D1CA9" w:rsidP="00220F22">
      <w:pPr>
        <w:ind w:left="709"/>
      </w:pPr>
    </w:p>
    <w:p w:rsidR="002D1CA9" w:rsidRDefault="00A37409" w:rsidP="00220F22">
      <w:pPr>
        <w:ind w:left="709"/>
      </w:pPr>
      <w:r>
        <w:rPr>
          <w:noProof/>
          <w:lang w:eastAsia="zh-CN"/>
        </w:rPr>
        <mc:AlternateContent>
          <mc:Choice Requires="wps">
            <w:drawing>
              <wp:anchor distT="0" distB="0" distL="114300" distR="114300" simplePos="0" relativeHeight="251774976" behindDoc="0" locked="0" layoutInCell="1" allowOverlap="1" wp14:anchorId="453025DF" wp14:editId="6329B998">
                <wp:simplePos x="0" y="0"/>
                <wp:positionH relativeFrom="column">
                  <wp:posOffset>816610</wp:posOffset>
                </wp:positionH>
                <wp:positionV relativeFrom="paragraph">
                  <wp:posOffset>575533</wp:posOffset>
                </wp:positionV>
                <wp:extent cx="4496937" cy="635"/>
                <wp:effectExtent l="0" t="0" r="0" b="0"/>
                <wp:wrapNone/>
                <wp:docPr id="728" name="Text Box 728"/>
                <wp:cNvGraphicFramePr/>
                <a:graphic xmlns:a="http://schemas.openxmlformats.org/drawingml/2006/main">
                  <a:graphicData uri="http://schemas.microsoft.com/office/word/2010/wordprocessingShape">
                    <wps:wsp>
                      <wps:cNvSpPr txBox="1"/>
                      <wps:spPr>
                        <a:xfrm>
                          <a:off x="0" y="0"/>
                          <a:ext cx="4496937" cy="635"/>
                        </a:xfrm>
                        <a:prstGeom prst="rect">
                          <a:avLst/>
                        </a:prstGeom>
                        <a:solidFill>
                          <a:prstClr val="white"/>
                        </a:solidFill>
                        <a:ln>
                          <a:noFill/>
                        </a:ln>
                        <a:effectLst/>
                      </wps:spPr>
                      <wps:txbx>
                        <w:txbxContent>
                          <w:p w:rsidR="00D2650A" w:rsidRPr="00664E96" w:rsidRDefault="00D2650A" w:rsidP="00EE6ADF">
                            <w:pPr>
                              <w:pStyle w:val="Caption"/>
                              <w:rPr>
                                <w:noProof/>
                                <w:sz w:val="24"/>
                              </w:rPr>
                            </w:pPr>
                            <w:bookmarkStart w:id="368" w:name="_Ref416046659"/>
                            <w:bookmarkStart w:id="369" w:name="_Toc416107880"/>
                            <w:r>
                              <w:t xml:space="preserve">Figure </w:t>
                            </w:r>
                            <w:r w:rsidR="005E68FE">
                              <w:fldChar w:fldCharType="begin"/>
                            </w:r>
                            <w:r w:rsidR="005E68FE">
                              <w:instrText xml:space="preserve"> SEQ Figure \* ARABIC </w:instrText>
                            </w:r>
                            <w:r w:rsidR="005E68FE">
                              <w:fldChar w:fldCharType="separate"/>
                            </w:r>
                            <w:proofErr w:type="gramStart"/>
                            <w:r>
                              <w:rPr>
                                <w:noProof/>
                              </w:rPr>
                              <w:t>19</w:t>
                            </w:r>
                            <w:r w:rsidR="005E68FE">
                              <w:rPr>
                                <w:noProof/>
                              </w:rPr>
                              <w:fldChar w:fldCharType="end"/>
                            </w:r>
                            <w:bookmarkEnd w:id="368"/>
                            <w:r>
                              <w:t xml:space="preserve"> Partial dependence plot</w:t>
                            </w:r>
                            <w:proofErr w:type="gramEnd"/>
                            <w:r>
                              <w:t xml:space="preserve"> for three selected important predictors.</w:t>
                            </w:r>
                            <w:bookmarkEnd w:id="3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28" o:spid="_x0000_s1072" type="#_x0000_t202" style="position:absolute;left:0;text-align:left;margin-left:64.3pt;margin-top:45.3pt;width:354.1pt;height:.0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" stroked="f">
                <v:textbox style="mso-fit-shape-to-text:t" inset="0,0,0,0">
                  <w:txbxContent>
                    <w:p w:rsidR="00D2650A" w:rsidRPr="00664E96" w:rsidRDefault="00D2650A" w:rsidP="00EE6ADF">
                      <w:pPr>
                        <w:pStyle w:val="Caption"/>
                        <w:rPr>
                          <w:noProof/>
                          <w:sz w:val="24"/>
                        </w:rPr>
                      </w:pPr>
                      <w:bookmarkStart w:id="354" w:name="_Ref416046659"/>
                      <w:bookmarkStart w:id="355" w:name="_Toc416107880"/>
                      <w:r>
                        <w:t xml:space="preserve">Figure </w:t>
                      </w:r>
                      <w:fldSimple w:instr=" SEQ Figure \* ARABIC ">
                        <w:r>
                          <w:rPr>
                            <w:noProof/>
                          </w:rPr>
                          <w:t>19</w:t>
                        </w:r>
                      </w:fldSimple>
                      <w:bookmarkEnd w:id="354"/>
                      <w:r>
                        <w:t xml:space="preserve"> Partial dependence plot for three selected important predictors.</w:t>
                      </w:r>
                      <w:bookmarkEnd w:id="355"/>
                    </w:p>
                  </w:txbxContent>
                </v:textbox>
              </v:shape>
            </w:pict>
          </mc:Fallback>
        </mc:AlternateContent>
      </w:r>
    </w:p>
    <w:p w:rsidR="00851A69" w:rsidRDefault="00851A69" w:rsidP="00851A69">
      <w:pPr>
        <w:pStyle w:val="Heading2"/>
      </w:pPr>
      <w:bookmarkStart w:id="370" w:name="_Toc416107842"/>
      <w:r>
        <w:t>BART</w:t>
      </w:r>
      <w:bookmarkEnd w:id="370"/>
    </w:p>
    <w:p w:rsidR="000F036E" w:rsidRDefault="00A04094" w:rsidP="00152E25">
      <w:r>
        <w:t xml:space="preserve">As mentioned in section </w:t>
      </w:r>
      <w:r>
        <w:fldChar w:fldCharType="begin"/>
      </w:r>
      <w:r>
        <w:instrText xml:space="preserve"> REF _Ref416095355 \r \h </w:instrText>
      </w:r>
      <w:r w:rsidR="00152E25">
        <w:instrText xml:space="preserve"> \* MERGEFORMAT </w:instrText>
      </w:r>
      <w:r>
        <w:fldChar w:fldCharType="separate"/>
      </w:r>
      <w:r>
        <w:t>3.3</w:t>
      </w:r>
      <w:r>
        <w:fldChar w:fldCharType="end"/>
      </w:r>
      <w:r>
        <w:t>, the main reason that BART is introduced into this study is due to its capability to compute uncertainty estimates via quantiles of the posterior samples</w:t>
      </w:r>
      <w:r w:rsidR="006C6D5B">
        <w:t xml:space="preserve"> for regression problem.</w:t>
      </w:r>
      <w:r>
        <w:t xml:space="preserve"> </w:t>
      </w:r>
      <w:r w:rsidR="006C6D5B">
        <w:t xml:space="preserve">Therefore, in this section, </w:t>
      </w:r>
      <w:r>
        <w:t>the use of BART wil</w:t>
      </w:r>
      <w:r w:rsidR="00152E25">
        <w:t>l focus on regression approach</w:t>
      </w:r>
      <w:r w:rsidR="00082689">
        <w:t xml:space="preserve"> only</w:t>
      </w:r>
      <w:r w:rsidR="00152E25">
        <w:t>.</w:t>
      </w:r>
    </w:p>
    <w:p w:rsidR="001723A6" w:rsidRPr="001723A6" w:rsidRDefault="001723A6" w:rsidP="001723A6"/>
    <w:p w:rsidR="001E657A" w:rsidRDefault="001E657A" w:rsidP="00152E25">
      <w:pPr>
        <w:pStyle w:val="Heading3"/>
        <w:ind w:hanging="657"/>
      </w:pPr>
      <w:bookmarkStart w:id="371" w:name="_Toc416107843"/>
      <w:r>
        <w:t>Parameter tuning</w:t>
      </w:r>
      <w:bookmarkEnd w:id="371"/>
    </w:p>
    <w:p w:rsidR="00AA1745" w:rsidRPr="005513DB" w:rsidRDefault="00AA1745" w:rsidP="00AA1745">
      <w:pPr>
        <w:rPr>
          <w:lang w:eastAsia="en-US"/>
        </w:rPr>
      </w:pPr>
      <w:r>
        <w:rPr>
          <w:lang w:eastAsia="en-US"/>
        </w:rPr>
        <w:t>R package bartMachine</w:t>
      </w:r>
      <w:r w:rsidR="0095570C">
        <w:rPr>
          <w:lang w:eastAsia="en-US"/>
        </w:rPr>
        <w:t xml:space="preserve"> </w:t>
      </w:r>
      <w:r>
        <w:rPr>
          <w:lang w:eastAsia="en-US"/>
        </w:rPr>
        <w:t>[</w:t>
      </w:r>
      <w:r w:rsidR="0095570C">
        <w:rPr>
          <w:lang w:eastAsia="en-US"/>
        </w:rPr>
        <w:t>9</w:t>
      </w:r>
      <w:r>
        <w:rPr>
          <w:lang w:eastAsia="en-US"/>
        </w:rPr>
        <w:t>]</w:t>
      </w:r>
      <w:r w:rsidR="0095570C">
        <w:rPr>
          <w:lang w:eastAsia="en-US"/>
        </w:rPr>
        <w:t xml:space="preserve"> provides some useful functions to help turning the parameters</w:t>
      </w:r>
      <w:r w:rsidR="005513DB">
        <w:rPr>
          <w:lang w:eastAsia="en-US"/>
        </w:rPr>
        <w:t>, the</w:t>
      </w:r>
      <w:r w:rsidR="0095570C">
        <w:rPr>
          <w:lang w:eastAsia="en-US"/>
        </w:rPr>
        <w:t xml:space="preserve"> </w:t>
      </w:r>
      <w:proofErr w:type="spellStart"/>
      <w:r w:rsidR="0095570C" w:rsidRPr="0095570C">
        <w:rPr>
          <w:i/>
          <w:lang w:eastAsia="en-US"/>
        </w:rPr>
        <w:t>rmse_by_num_</w:t>
      </w:r>
      <w:proofErr w:type="gramStart"/>
      <w:r w:rsidR="0095570C" w:rsidRPr="0095570C">
        <w:rPr>
          <w:i/>
          <w:lang w:eastAsia="en-US"/>
        </w:rPr>
        <w:t>trees</w:t>
      </w:r>
      <w:proofErr w:type="spellEnd"/>
      <w:r w:rsidR="0095570C" w:rsidRPr="0095570C">
        <w:rPr>
          <w:i/>
          <w:lang w:eastAsia="en-US"/>
        </w:rPr>
        <w:t>(</w:t>
      </w:r>
      <w:proofErr w:type="gramEnd"/>
      <w:r w:rsidR="0095570C" w:rsidRPr="0095570C">
        <w:rPr>
          <w:i/>
          <w:lang w:eastAsia="en-US"/>
        </w:rPr>
        <w:t xml:space="preserve"> )</w:t>
      </w:r>
      <w:r w:rsidR="0095570C">
        <w:rPr>
          <w:lang w:eastAsia="en-US"/>
        </w:rPr>
        <w:t xml:space="preserve"> and </w:t>
      </w:r>
      <w:proofErr w:type="spellStart"/>
      <w:r w:rsidR="005513DB" w:rsidRPr="005513DB">
        <w:rPr>
          <w:i/>
          <w:lang w:eastAsia="en-US"/>
        </w:rPr>
        <w:t>bart_machine_cv</w:t>
      </w:r>
      <w:proofErr w:type="spellEnd"/>
      <w:r w:rsidR="005513DB" w:rsidRPr="005513DB">
        <w:rPr>
          <w:i/>
          <w:lang w:eastAsia="en-US"/>
        </w:rPr>
        <w:t>( )</w:t>
      </w:r>
      <w:r w:rsidR="005513DB">
        <w:rPr>
          <w:i/>
          <w:lang w:eastAsia="en-US"/>
        </w:rPr>
        <w:t xml:space="preserve"> </w:t>
      </w:r>
      <w:r w:rsidR="005513DB">
        <w:rPr>
          <w:lang w:eastAsia="en-US"/>
        </w:rPr>
        <w:t>are used here for parameter tuning.</w:t>
      </w:r>
    </w:p>
    <w:p w:rsidR="00AA1745" w:rsidRPr="00AA1745" w:rsidRDefault="00AA1745" w:rsidP="00AA1745">
      <w:pPr>
        <w:rPr>
          <w:lang w:eastAsia="en-US"/>
        </w:rPr>
      </w:pPr>
    </w:p>
    <w:p w:rsidR="00AA1745" w:rsidRDefault="00AA1745" w:rsidP="00AA1745">
      <w:pPr>
        <w:pStyle w:val="ListParagraph"/>
        <w:numPr>
          <w:ilvl w:val="0"/>
          <w:numId w:val="11"/>
        </w:numPr>
        <w:rPr>
          <w:lang w:eastAsia="en-US"/>
        </w:rPr>
      </w:pPr>
      <w:r>
        <w:rPr>
          <w:lang w:eastAsia="en-US"/>
        </w:rPr>
        <w:t>Number of trees</w:t>
      </w:r>
    </w:p>
    <w:p w:rsidR="00A917D8" w:rsidRDefault="003C668A" w:rsidP="004D60EC">
      <w:pPr>
        <w:ind w:left="360"/>
      </w:pPr>
      <w:r>
        <w:fldChar w:fldCharType="begin"/>
      </w:r>
      <w:r>
        <w:instrText xml:space="preserve"> REF _Ref416096312 \h </w:instrText>
      </w:r>
      <w:r>
        <w:fldChar w:fldCharType="separate"/>
      </w:r>
      <w:r>
        <w:t xml:space="preserve">Figure </w:t>
      </w:r>
      <w:r>
        <w:rPr>
          <w:noProof/>
        </w:rPr>
        <w:t>20</w:t>
      </w:r>
      <w:r>
        <w:fldChar w:fldCharType="end"/>
      </w:r>
      <w:r>
        <w:t xml:space="preserve"> shows the out-of-sample root mean square error</w:t>
      </w:r>
      <w:r w:rsidR="00152E25" w:rsidRPr="00152E25">
        <w:t xml:space="preserve"> </w:t>
      </w:r>
      <w:r>
        <w:t>(R</w:t>
      </w:r>
      <w:r w:rsidR="00152E25" w:rsidRPr="00152E25">
        <w:t>MSE</w:t>
      </w:r>
      <w:r>
        <w:t>)</w:t>
      </w:r>
      <w:r w:rsidR="00152E25" w:rsidRPr="00152E25">
        <w:t xml:space="preserve"> with different number of trees for the Eagle Ford dataset. From the plots, the </w:t>
      </w:r>
      <w:r w:rsidR="004D60EC">
        <w:t xml:space="preserve">minima of </w:t>
      </w:r>
      <w:r>
        <w:t>R</w:t>
      </w:r>
      <w:r w:rsidR="00AA1745">
        <w:t xml:space="preserve">MSE </w:t>
      </w:r>
      <w:r w:rsidR="004D60EC">
        <w:t>is</w:t>
      </w:r>
      <w:r w:rsidR="00152E25" w:rsidRPr="00152E25">
        <w:t xml:space="preserve"> </w:t>
      </w:r>
      <w:r w:rsidR="007D0237">
        <w:t xml:space="preserve">located at </w:t>
      </w:r>
      <w:r>
        <w:t xml:space="preserve">number of trees equal to 150, after that, the RMSE increases as more trees are added. </w:t>
      </w:r>
      <w:r w:rsidR="00AA1745">
        <w:t>For this study, t</w:t>
      </w:r>
      <w:r w:rsidR="00152E25" w:rsidRPr="00152E25">
        <w:t xml:space="preserve">he number of trees will be fixed at </w:t>
      </w:r>
      <w:r w:rsidR="00AA1745">
        <w:t xml:space="preserve">150. </w:t>
      </w:r>
    </w:p>
    <w:p w:rsidR="00A917D8" w:rsidRDefault="00A917D8" w:rsidP="001E657A"/>
    <w:p w:rsidR="00A917D8" w:rsidRDefault="00A917D8" w:rsidP="00A917D8">
      <w:pPr>
        <w:keepNext/>
      </w:pPr>
      <w:r>
        <w:rPr>
          <w:noProof/>
          <w:lang w:eastAsia="zh-CN"/>
        </w:rPr>
        <w:drawing>
          <wp:inline distT="0" distB="0" distL="0" distR="0" wp14:anchorId="4996A1FB" wp14:editId="32D0F1ED">
            <wp:extent cx="5812971" cy="3490267"/>
            <wp:effectExtent l="0" t="0" r="0" b="0"/>
            <wp:docPr id="34" name="Picture 34" descr="C:\Users\Mingqi.Wu\Desktop\bart_ntr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gqi.Wu\Desktop\bart_ntrees.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13240" cy="3490428"/>
                    </a:xfrm>
                    <a:prstGeom prst="rect">
                      <a:avLst/>
                    </a:prstGeom>
                    <a:noFill/>
                    <a:ln>
                      <a:noFill/>
                    </a:ln>
                  </pic:spPr>
                </pic:pic>
              </a:graphicData>
            </a:graphic>
          </wp:inline>
        </w:drawing>
      </w:r>
    </w:p>
    <w:p w:rsidR="00A917D8" w:rsidRPr="001E657A" w:rsidRDefault="00A917D8" w:rsidP="00152E25">
      <w:pPr>
        <w:pStyle w:val="Caption"/>
        <w:jc w:val="center"/>
      </w:pPr>
      <w:bookmarkStart w:id="372" w:name="_Ref416096312"/>
      <w:bookmarkStart w:id="373" w:name="_Toc416107881"/>
      <w:r>
        <w:t xml:space="preserve">Figure </w:t>
      </w:r>
      <w:fldSimple w:instr=" SEQ Figure \* ARABIC ">
        <w:r>
          <w:rPr>
            <w:noProof/>
          </w:rPr>
          <w:t>20</w:t>
        </w:r>
      </w:fldSimple>
      <w:bookmarkEnd w:id="372"/>
      <w:r>
        <w:t xml:space="preserve"> </w:t>
      </w:r>
      <w:r w:rsidR="00152E25">
        <w:t>Out-of-sample RMSE with different number of trees.</w:t>
      </w:r>
      <w:bookmarkEnd w:id="373"/>
    </w:p>
    <w:p w:rsidR="000F036E" w:rsidRDefault="000F036E" w:rsidP="000F036E"/>
    <w:p w:rsidR="00411528" w:rsidRDefault="00411528" w:rsidP="00411528">
      <w:pPr>
        <w:pStyle w:val="ListParagraph"/>
        <w:numPr>
          <w:ilvl w:val="0"/>
          <w:numId w:val="11"/>
        </w:numPr>
        <w:rPr>
          <w:lang w:eastAsia="en-US"/>
        </w:rPr>
      </w:pPr>
      <w:r>
        <w:rPr>
          <w:lang w:eastAsia="en-US"/>
        </w:rPr>
        <w:t>Hyperparameters</w:t>
      </w:r>
    </w:p>
    <w:p w:rsidR="00E256AF" w:rsidRDefault="000B69F4" w:rsidP="00E256AF">
      <w:pPr>
        <w:ind w:left="720"/>
        <w:rPr>
          <w:lang w:eastAsia="en-US"/>
        </w:rPr>
      </w:pPr>
      <w:proofErr w:type="spellStart"/>
      <w:r w:rsidRPr="005513DB">
        <w:rPr>
          <w:i/>
          <w:lang w:eastAsia="en-US"/>
        </w:rPr>
        <w:t>bart_machine_cv</w:t>
      </w:r>
      <w:proofErr w:type="spellEnd"/>
      <w:r w:rsidRPr="005513DB">
        <w:rPr>
          <w:i/>
          <w:lang w:eastAsia="en-US"/>
        </w:rPr>
        <w:t>( )</w:t>
      </w:r>
      <w:r>
        <w:rPr>
          <w:lang w:eastAsia="en-US"/>
        </w:rPr>
        <w:t xml:space="preserve"> </w:t>
      </w:r>
      <w:r w:rsidR="00E256AF">
        <w:rPr>
          <w:lang w:eastAsia="en-US"/>
        </w:rPr>
        <w:t xml:space="preserve">can do grid-searching over a set of </w:t>
      </w:r>
      <w:proofErr w:type="spellStart"/>
      <w:r w:rsidR="00E256AF">
        <w:rPr>
          <w:lang w:eastAsia="en-US"/>
        </w:rPr>
        <w:t>hyperparameter</w:t>
      </w:r>
      <w:proofErr w:type="spellEnd"/>
      <w:r w:rsidR="00E256AF">
        <w:rPr>
          <w:lang w:eastAsia="en-US"/>
        </w:rPr>
        <w:t xml:space="preserve"> combination using cross-validation approach, with the default grid search setting,  the “winning” model with lowest out-of-sample RMSE over a 5-fold cross-validation is </w:t>
      </w:r>
      <w:r w:rsidR="00E256AF">
        <w:rPr>
          <w:i/>
          <w:lang w:eastAsia="en-US"/>
        </w:rPr>
        <w:t xml:space="preserve">k=3; nu=3; q=0.9. </w:t>
      </w:r>
      <w:r w:rsidR="00E256AF">
        <w:rPr>
          <w:lang w:eastAsia="en-US"/>
        </w:rPr>
        <w:t>For more detail</w:t>
      </w:r>
      <w:r w:rsidR="00295C6A">
        <w:rPr>
          <w:lang w:eastAsia="en-US"/>
        </w:rPr>
        <w:t>, please refer to [9].</w:t>
      </w:r>
    </w:p>
    <w:p w:rsidR="002669A6" w:rsidRPr="00E256AF" w:rsidRDefault="002669A6" w:rsidP="00E256AF">
      <w:pPr>
        <w:ind w:left="720"/>
      </w:pPr>
    </w:p>
    <w:p w:rsidR="000F036E" w:rsidRDefault="000F036E" w:rsidP="006C5DEF">
      <w:pPr>
        <w:adjustRightInd/>
        <w:spacing w:before="0" w:after="0" w:line="240" w:lineRule="auto"/>
      </w:pPr>
    </w:p>
    <w:p w:rsidR="002669A6" w:rsidRDefault="002669A6" w:rsidP="006C5DEF">
      <w:pPr>
        <w:pStyle w:val="Heading3"/>
        <w:adjustRightInd/>
        <w:spacing w:before="0" w:after="0" w:line="240" w:lineRule="auto"/>
        <w:ind w:hanging="657"/>
      </w:pPr>
      <w:bookmarkStart w:id="374" w:name="_Toc416107844"/>
      <w:r>
        <w:t>Variable importance</w:t>
      </w:r>
      <w:bookmarkEnd w:id="374"/>
    </w:p>
    <w:p w:rsidR="002B0521" w:rsidRDefault="002B0521" w:rsidP="003C469C">
      <w:r>
        <w:t xml:space="preserve">bartMachine implements the variable selection procedure developed in </w:t>
      </w:r>
      <w:proofErr w:type="spellStart"/>
      <w:r>
        <w:t>Bleih</w:t>
      </w:r>
      <w:proofErr w:type="spellEnd"/>
      <w:r>
        <w:t xml:space="preserve"> et al. </w:t>
      </w:r>
      <w:r w:rsidR="00E145F1">
        <w:t>(2014</w:t>
      </w:r>
      <w:r>
        <w:t>)</w:t>
      </w:r>
      <w:r w:rsidR="00D71894">
        <w:t xml:space="preserve"> [10]</w:t>
      </w:r>
      <w:r>
        <w:t>, which makes use of the “variable inclusion proportions”,  i.e. the proportion of times each predictors is chosen as a splitting rule divided by the total number of splitting rules appearing in the model [5].</w:t>
      </w:r>
      <w:r w:rsidR="00D71894">
        <w:t xml:space="preserve"> With the local threshold selection rule, the predictors ranking is summarized in </w:t>
      </w:r>
      <w:r w:rsidR="00D71894">
        <w:fldChar w:fldCharType="begin"/>
      </w:r>
      <w:r w:rsidR="00D71894">
        <w:instrText xml:space="preserve"> REF _Ref416099985 \h </w:instrText>
      </w:r>
      <w:r w:rsidR="00D71894">
        <w:fldChar w:fldCharType="separate"/>
      </w:r>
      <w:r w:rsidR="00D71894">
        <w:t xml:space="preserve">Figure </w:t>
      </w:r>
      <w:r w:rsidR="00D71894">
        <w:rPr>
          <w:noProof/>
        </w:rPr>
        <w:t>21</w:t>
      </w:r>
      <w:r w:rsidR="00D71894">
        <w:fldChar w:fldCharType="end"/>
      </w:r>
      <w:r w:rsidR="00D71894">
        <w:t>. The results are pretty consistent with RF regression approach, {</w:t>
      </w:r>
      <w:r w:rsidR="00D71894" w:rsidRPr="00E45992">
        <w:rPr>
          <w:i/>
        </w:rPr>
        <w:t>True vertical depth, S2 and Tmax</w:t>
      </w:r>
      <w:r w:rsidR="00D71894">
        <w:t>} are among the top 5 important variables.</w:t>
      </w:r>
    </w:p>
    <w:p w:rsidR="003C469C" w:rsidRDefault="003C469C" w:rsidP="001E4A9D">
      <w:pPr>
        <w:rPr>
          <w:lang w:eastAsia="en-US"/>
        </w:rPr>
      </w:pPr>
    </w:p>
    <w:p w:rsidR="001E4A9D" w:rsidRDefault="001E4A9D" w:rsidP="001E4A9D">
      <w:pPr>
        <w:rPr>
          <w:lang w:eastAsia="en-US"/>
        </w:rPr>
      </w:pPr>
    </w:p>
    <w:p w:rsidR="001E4A9D" w:rsidRDefault="001E4A9D" w:rsidP="001E4A9D">
      <w:pPr>
        <w:jc w:val="center"/>
        <w:rPr>
          <w:lang w:eastAsia="en-US"/>
        </w:rPr>
      </w:pPr>
      <w:r>
        <w:rPr>
          <w:noProof/>
          <w:lang w:eastAsia="zh-CN"/>
        </w:rPr>
        <w:lastRenderedPageBreak/>
        <w:drawing>
          <wp:inline distT="0" distB="0" distL="0" distR="0" wp14:anchorId="61D56AD5" wp14:editId="537069AF">
            <wp:extent cx="4632615" cy="3705102"/>
            <wp:effectExtent l="0" t="0" r="0" b="0"/>
            <wp:docPr id="37" name="Picture 37" descr="C:\Users\Mingqi.Wu\Desktop\bart_varImp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ngqi.Wu\Desktop\bart_varImp_plot.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40220" cy="3711184"/>
                    </a:xfrm>
                    <a:prstGeom prst="rect">
                      <a:avLst/>
                    </a:prstGeom>
                    <a:noFill/>
                    <a:ln>
                      <a:noFill/>
                    </a:ln>
                  </pic:spPr>
                </pic:pic>
              </a:graphicData>
            </a:graphic>
          </wp:inline>
        </w:drawing>
      </w:r>
    </w:p>
    <w:p w:rsidR="001E4A9D" w:rsidRDefault="001E4A9D" w:rsidP="001E4A9D">
      <w:pPr>
        <w:jc w:val="center"/>
        <w:rPr>
          <w:lang w:eastAsia="en-US"/>
        </w:rPr>
      </w:pPr>
    </w:p>
    <w:p w:rsidR="001E4A9D" w:rsidRDefault="001E4A9D" w:rsidP="001E4A9D">
      <w:pPr>
        <w:pStyle w:val="Caption"/>
        <w:jc w:val="center"/>
      </w:pPr>
      <w:bookmarkStart w:id="375" w:name="_Ref416099985"/>
      <w:bookmarkStart w:id="376" w:name="_Toc416107882"/>
      <w:r>
        <w:t xml:space="preserve">Figure </w:t>
      </w:r>
      <w:fldSimple w:instr=" SEQ Figure \* ARABIC ">
        <w:r>
          <w:rPr>
            <w:noProof/>
          </w:rPr>
          <w:t>21</w:t>
        </w:r>
      </w:fldSimple>
      <w:bookmarkEnd w:id="375"/>
      <w:r>
        <w:t xml:space="preserve"> </w:t>
      </w:r>
      <w:r w:rsidRPr="00C759B3">
        <w:t xml:space="preserve">A variable importance </w:t>
      </w:r>
      <w:proofErr w:type="gramStart"/>
      <w:r w:rsidRPr="00C759B3">
        <w:t>plot</w:t>
      </w:r>
      <w:proofErr w:type="gramEnd"/>
      <w:r w:rsidRPr="00C759B3">
        <w:t xml:space="preserve"> for the EF data set. Variable importance is computed using </w:t>
      </w:r>
      <w:r w:rsidR="00E20C7D">
        <w:t>the variable inclusion proportions measure</w:t>
      </w:r>
      <w:r w:rsidRPr="00C759B3">
        <w:t xml:space="preserve"> normalized by the maximum score.</w:t>
      </w:r>
      <w:bookmarkEnd w:id="376"/>
    </w:p>
    <w:p w:rsidR="001E4A9D" w:rsidRDefault="001E4A9D" w:rsidP="001E4A9D">
      <w:pPr>
        <w:jc w:val="center"/>
        <w:rPr>
          <w:lang w:eastAsia="en-US"/>
        </w:rPr>
      </w:pPr>
    </w:p>
    <w:p w:rsidR="00B53A52" w:rsidRDefault="00B53A52" w:rsidP="001E4A9D">
      <w:pPr>
        <w:jc w:val="center"/>
        <w:rPr>
          <w:lang w:eastAsia="en-US"/>
        </w:rPr>
      </w:pPr>
    </w:p>
    <w:p w:rsidR="00B53A52" w:rsidRDefault="00B53A52" w:rsidP="001E4A9D">
      <w:pPr>
        <w:jc w:val="center"/>
        <w:rPr>
          <w:lang w:eastAsia="en-US"/>
        </w:rPr>
      </w:pPr>
    </w:p>
    <w:p w:rsidR="00B53A52" w:rsidRDefault="00B53A52" w:rsidP="001E4A9D">
      <w:pPr>
        <w:jc w:val="center"/>
        <w:rPr>
          <w:lang w:eastAsia="en-US"/>
        </w:rPr>
      </w:pPr>
    </w:p>
    <w:p w:rsidR="00B53A52" w:rsidRDefault="00B53A52" w:rsidP="001E4A9D">
      <w:pPr>
        <w:jc w:val="center"/>
        <w:rPr>
          <w:lang w:eastAsia="en-US"/>
        </w:rPr>
      </w:pPr>
    </w:p>
    <w:p w:rsidR="00B53A52" w:rsidRDefault="00B53A52" w:rsidP="00B53A52">
      <w:pPr>
        <w:pStyle w:val="Heading3"/>
        <w:tabs>
          <w:tab w:val="clear" w:pos="567"/>
          <w:tab w:val="num" w:pos="657"/>
        </w:tabs>
        <w:adjustRightInd/>
        <w:spacing w:before="0" w:after="0" w:line="240" w:lineRule="auto"/>
        <w:ind w:left="657" w:hanging="657"/>
      </w:pPr>
      <w:bookmarkStart w:id="377" w:name="_Toc416107845"/>
      <w:r>
        <w:t>Prediction</w:t>
      </w:r>
      <w:bookmarkEnd w:id="377"/>
    </w:p>
    <w:p w:rsidR="00B53A52" w:rsidRDefault="009D2D8F" w:rsidP="009D2D8F">
      <w:pPr>
        <w:rPr>
          <w:lang w:eastAsia="en-US"/>
        </w:rPr>
      </w:pPr>
      <w:r>
        <w:rPr>
          <w:lang w:eastAsia="en-US"/>
        </w:rPr>
        <w:t xml:space="preserve">As a method under Bayesian frame work, the computational cost of BART is very </w:t>
      </w:r>
      <w:r w:rsidR="00694D9E">
        <w:rPr>
          <w:lang w:eastAsia="en-US"/>
        </w:rPr>
        <w:t>expensive</w:t>
      </w:r>
      <w:r>
        <w:rPr>
          <w:lang w:eastAsia="en-US"/>
        </w:rPr>
        <w:t>; therefore, our study is limited to the prediction performance of the model with all 31 predictors.</w:t>
      </w:r>
    </w:p>
    <w:p w:rsidR="009D2D8F" w:rsidRDefault="009D2D8F" w:rsidP="009D2D8F">
      <w:pPr>
        <w:rPr>
          <w:lang w:eastAsia="en-US"/>
        </w:rPr>
      </w:pPr>
    </w:p>
    <w:p w:rsidR="009D2D8F" w:rsidRDefault="009D2D8F" w:rsidP="009D2D8F">
      <w:pPr>
        <w:rPr>
          <w:lang w:eastAsia="en-US"/>
        </w:rPr>
      </w:pPr>
      <w:r>
        <w:rPr>
          <w:lang w:eastAsia="en-US"/>
        </w:rPr>
        <w:t xml:space="preserve">BART regression algorithm was </w:t>
      </w:r>
      <w:r w:rsidRPr="009D2D8F">
        <w:rPr>
          <w:lang w:eastAsia="en-US"/>
        </w:rPr>
        <w:t>applied to the EF data set with 5-fold cross-validation approach and the followi</w:t>
      </w:r>
      <w:r w:rsidR="00996A17">
        <w:rPr>
          <w:lang w:eastAsia="en-US"/>
        </w:rPr>
        <w:t xml:space="preserve">ng setting: number of trees=150, </w:t>
      </w:r>
      <w:r w:rsidR="00996A17">
        <w:rPr>
          <w:i/>
          <w:lang w:eastAsia="en-US"/>
        </w:rPr>
        <w:t>k=3; nu=3; q=0.9</w:t>
      </w:r>
      <w:r w:rsidRPr="009D2D8F">
        <w:rPr>
          <w:lang w:eastAsia="en-US"/>
        </w:rPr>
        <w:t xml:space="preserve">. </w:t>
      </w:r>
      <w:r w:rsidR="00996A17">
        <w:rPr>
          <w:lang w:eastAsia="en-US"/>
        </w:rPr>
        <w:t>Follow the regression predict-ranking procedure</w:t>
      </w:r>
      <w:r w:rsidR="009925B3">
        <w:rPr>
          <w:lang w:eastAsia="en-US"/>
        </w:rPr>
        <w:t>, the</w:t>
      </w:r>
      <w:r w:rsidR="00296197">
        <w:rPr>
          <w:lang w:eastAsia="en-US"/>
        </w:rPr>
        <w:t xml:space="preserve"> BART results are summarized in</w:t>
      </w:r>
      <w:r w:rsidR="009925B3">
        <w:rPr>
          <w:lang w:eastAsia="en-US"/>
        </w:rPr>
        <w:t xml:space="preserve"> </w:t>
      </w:r>
      <w:r w:rsidR="009925B3">
        <w:rPr>
          <w:lang w:eastAsia="en-US"/>
        </w:rPr>
        <w:fldChar w:fldCharType="begin"/>
      </w:r>
      <w:r w:rsidR="009925B3">
        <w:rPr>
          <w:lang w:eastAsia="en-US"/>
        </w:rPr>
        <w:instrText xml:space="preserve"> REF _Ref416100801 \h </w:instrText>
      </w:r>
      <w:r w:rsidR="009925B3">
        <w:rPr>
          <w:lang w:eastAsia="en-US"/>
        </w:rPr>
      </w:r>
      <w:r w:rsidR="009925B3">
        <w:rPr>
          <w:lang w:eastAsia="en-US"/>
        </w:rPr>
        <w:fldChar w:fldCharType="separate"/>
      </w:r>
      <w:r w:rsidR="009925B3">
        <w:t xml:space="preserve">Table </w:t>
      </w:r>
      <w:r w:rsidR="009925B3">
        <w:rPr>
          <w:noProof/>
        </w:rPr>
        <w:t>10</w:t>
      </w:r>
      <w:r w:rsidR="009925B3">
        <w:rPr>
          <w:lang w:eastAsia="en-US"/>
        </w:rPr>
        <w:fldChar w:fldCharType="end"/>
      </w:r>
      <w:r w:rsidR="00296197">
        <w:rPr>
          <w:lang w:eastAsia="en-US"/>
        </w:rPr>
        <w:t xml:space="preserve"> with overall </w:t>
      </w:r>
      <w:r w:rsidR="009925B3">
        <w:rPr>
          <w:lang w:eastAsia="en-US"/>
        </w:rPr>
        <w:t>MSE equal to 30.0</w:t>
      </w:r>
      <w:r w:rsidR="00694D9E">
        <w:rPr>
          <w:lang w:eastAsia="en-US"/>
        </w:rPr>
        <w:t xml:space="preserve">. It is much worse than RF regression results (see </w:t>
      </w:r>
      <w:r w:rsidR="00694D9E">
        <w:rPr>
          <w:lang w:eastAsia="en-US"/>
        </w:rPr>
        <w:fldChar w:fldCharType="begin"/>
      </w:r>
      <w:r w:rsidR="00694D9E">
        <w:rPr>
          <w:lang w:eastAsia="en-US"/>
        </w:rPr>
        <w:instrText xml:space="preserve"> REF _Ref416039288 \h </w:instrText>
      </w:r>
      <w:r w:rsidR="00694D9E">
        <w:rPr>
          <w:lang w:eastAsia="en-US"/>
        </w:rPr>
      </w:r>
      <w:r w:rsidR="00694D9E">
        <w:rPr>
          <w:lang w:eastAsia="en-US"/>
        </w:rPr>
        <w:fldChar w:fldCharType="separate"/>
      </w:r>
      <w:r w:rsidR="00694D9E">
        <w:t xml:space="preserve">Table </w:t>
      </w:r>
      <w:r w:rsidR="00694D9E">
        <w:rPr>
          <w:noProof/>
        </w:rPr>
        <w:t>7</w:t>
      </w:r>
      <w:r w:rsidR="00694D9E">
        <w:rPr>
          <w:lang w:eastAsia="en-US"/>
        </w:rPr>
        <w:fldChar w:fldCharType="end"/>
      </w:r>
      <w:r w:rsidR="00694D9E">
        <w:rPr>
          <w:lang w:eastAsia="en-US"/>
        </w:rPr>
        <w:t>).</w:t>
      </w:r>
    </w:p>
    <w:p w:rsidR="00296197" w:rsidRDefault="00296197" w:rsidP="009D2D8F">
      <w:pPr>
        <w:rPr>
          <w:lang w:eastAsia="en-US"/>
        </w:rPr>
      </w:pPr>
    </w:p>
    <w:p w:rsidR="00296197" w:rsidRDefault="00296197" w:rsidP="00296197">
      <w:pPr>
        <w:pStyle w:val="Caption"/>
        <w:keepNext/>
        <w:jc w:val="center"/>
      </w:pPr>
      <w:bookmarkStart w:id="378" w:name="_Ref416100801"/>
      <w:bookmarkStart w:id="379" w:name="_Toc416107860"/>
      <w:r>
        <w:t xml:space="preserve">Table </w:t>
      </w:r>
      <w:fldSimple w:instr=" SEQ Table \* ARABIC ">
        <w:r>
          <w:rPr>
            <w:noProof/>
          </w:rPr>
          <w:t>10</w:t>
        </w:r>
      </w:fldSimple>
      <w:bookmarkEnd w:id="378"/>
      <w:r>
        <w:t xml:space="preserve"> BART regression results in number of wells with 5-fold cross-validation.</w:t>
      </w:r>
      <w:bookmarkEnd w:id="379"/>
    </w:p>
    <w:tbl>
      <w:tblPr>
        <w:tblStyle w:val="LightGrid"/>
        <w:tblW w:w="0" w:type="auto"/>
        <w:jc w:val="center"/>
        <w:tblLayout w:type="fixed"/>
        <w:tblCellMar>
          <w:left w:w="0" w:type="dxa"/>
          <w:right w:w="0" w:type="dxa"/>
        </w:tblCellMar>
        <w:tblLook w:val="0420" w:firstRow="1" w:lastRow="0" w:firstColumn="0" w:lastColumn="0" w:noHBand="0" w:noVBand="1"/>
      </w:tblPr>
      <w:tblGrid>
        <w:gridCol w:w="1819"/>
        <w:gridCol w:w="1819"/>
        <w:gridCol w:w="1819"/>
      </w:tblGrid>
      <w:tr w:rsidR="00296197" w:rsidTr="00DC21E7">
        <w:trPr>
          <w:cnfStyle w:val="100000000000" w:firstRow="1" w:lastRow="0" w:firstColumn="0" w:lastColumn="0" w:oddVBand="0" w:evenVBand="0" w:oddHBand="0" w:evenHBand="0" w:firstRowFirstColumn="0" w:firstRowLastColumn="0" w:lastRowFirstColumn="0" w:lastRowLastColumn="0"/>
          <w:trHeight w:val="340"/>
          <w:jc w:val="center"/>
        </w:trPr>
        <w:tc>
          <w:tcPr>
            <w:tcW w:w="1819" w:type="dxa"/>
            <w:noWrap/>
            <w:vAlign w:val="center"/>
          </w:tcPr>
          <w:p w:rsidR="00296197" w:rsidRDefault="00296197" w:rsidP="00DC21E7">
            <w:pPr>
              <w:pStyle w:val="ListParagraph"/>
              <w:spacing w:before="0" w:after="0"/>
              <w:ind w:left="0"/>
              <w:jc w:val="center"/>
              <w:rPr>
                <w:lang w:eastAsia="en-US"/>
              </w:rPr>
            </w:pPr>
            <w:r>
              <w:rPr>
                <w:lang w:eastAsia="en-US"/>
              </w:rPr>
              <w:t>True Positive</w:t>
            </w:r>
          </w:p>
        </w:tc>
        <w:tc>
          <w:tcPr>
            <w:tcW w:w="1819" w:type="dxa"/>
            <w:noWrap/>
            <w:vAlign w:val="center"/>
          </w:tcPr>
          <w:p w:rsidR="00296197" w:rsidRDefault="00296197" w:rsidP="00DC21E7">
            <w:pPr>
              <w:pStyle w:val="ListParagraph"/>
              <w:spacing w:before="0" w:after="0"/>
              <w:ind w:left="0"/>
              <w:jc w:val="center"/>
              <w:rPr>
                <w:lang w:eastAsia="en-US"/>
              </w:rPr>
            </w:pPr>
            <w:r>
              <w:rPr>
                <w:lang w:eastAsia="en-US"/>
              </w:rPr>
              <w:t>False Positive</w:t>
            </w:r>
          </w:p>
        </w:tc>
        <w:tc>
          <w:tcPr>
            <w:tcW w:w="1819" w:type="dxa"/>
            <w:noWrap/>
            <w:vAlign w:val="center"/>
          </w:tcPr>
          <w:p w:rsidR="00296197" w:rsidRDefault="00296197" w:rsidP="00DC21E7">
            <w:pPr>
              <w:pStyle w:val="ListParagraph"/>
              <w:spacing w:before="0" w:after="0"/>
              <w:ind w:left="0"/>
              <w:jc w:val="center"/>
              <w:rPr>
                <w:lang w:eastAsia="en-US"/>
              </w:rPr>
            </w:pPr>
            <w:r>
              <w:rPr>
                <w:lang w:eastAsia="en-US"/>
              </w:rPr>
              <w:t>False Negative</w:t>
            </w:r>
          </w:p>
        </w:tc>
      </w:tr>
      <w:tr w:rsidR="00296197" w:rsidTr="00DC21E7">
        <w:trPr>
          <w:cnfStyle w:val="000000100000" w:firstRow="0" w:lastRow="0" w:firstColumn="0" w:lastColumn="0" w:oddVBand="0" w:evenVBand="0" w:oddHBand="1" w:evenHBand="0" w:firstRowFirstColumn="0" w:firstRowLastColumn="0" w:lastRowFirstColumn="0" w:lastRowLastColumn="0"/>
          <w:trHeight w:val="340"/>
          <w:jc w:val="center"/>
        </w:trPr>
        <w:tc>
          <w:tcPr>
            <w:tcW w:w="1819" w:type="dxa"/>
            <w:noWrap/>
            <w:vAlign w:val="center"/>
          </w:tcPr>
          <w:p w:rsidR="00296197" w:rsidRDefault="00296197" w:rsidP="00DC21E7">
            <w:pPr>
              <w:pStyle w:val="ListParagraph"/>
              <w:spacing w:before="0" w:after="0"/>
              <w:ind w:left="0"/>
              <w:jc w:val="center"/>
              <w:rPr>
                <w:lang w:eastAsia="en-US"/>
              </w:rPr>
            </w:pPr>
            <w:r>
              <w:rPr>
                <w:lang w:eastAsia="en-US"/>
              </w:rPr>
              <w:lastRenderedPageBreak/>
              <w:t>465</w:t>
            </w:r>
          </w:p>
        </w:tc>
        <w:tc>
          <w:tcPr>
            <w:tcW w:w="1819" w:type="dxa"/>
            <w:noWrap/>
            <w:vAlign w:val="center"/>
          </w:tcPr>
          <w:p w:rsidR="00296197" w:rsidRDefault="00296197" w:rsidP="00DC21E7">
            <w:pPr>
              <w:pStyle w:val="ListParagraph"/>
              <w:spacing w:before="0" w:after="0"/>
              <w:ind w:left="0"/>
              <w:jc w:val="center"/>
              <w:rPr>
                <w:lang w:eastAsia="en-US"/>
              </w:rPr>
            </w:pPr>
            <w:r>
              <w:rPr>
                <w:lang w:eastAsia="en-US"/>
              </w:rPr>
              <w:t>193</w:t>
            </w:r>
          </w:p>
        </w:tc>
        <w:tc>
          <w:tcPr>
            <w:tcW w:w="1819" w:type="dxa"/>
            <w:noWrap/>
            <w:vAlign w:val="center"/>
          </w:tcPr>
          <w:p w:rsidR="00296197" w:rsidRDefault="00296197" w:rsidP="00DC21E7">
            <w:pPr>
              <w:pStyle w:val="ListParagraph"/>
              <w:spacing w:before="0" w:after="0"/>
              <w:ind w:left="0"/>
              <w:jc w:val="center"/>
              <w:rPr>
                <w:lang w:eastAsia="en-US"/>
              </w:rPr>
            </w:pPr>
            <w:r>
              <w:rPr>
                <w:lang w:eastAsia="en-US"/>
              </w:rPr>
              <w:t>193</w:t>
            </w:r>
          </w:p>
        </w:tc>
      </w:tr>
    </w:tbl>
    <w:p w:rsidR="00296197" w:rsidRDefault="00296197" w:rsidP="009D2D8F">
      <w:pPr>
        <w:rPr>
          <w:lang w:eastAsia="en-US"/>
        </w:rPr>
      </w:pPr>
    </w:p>
    <w:p w:rsidR="00694D9E" w:rsidRDefault="00694D9E" w:rsidP="009D2D8F">
      <w:pPr>
        <w:rPr>
          <w:lang w:eastAsia="en-US"/>
        </w:rPr>
      </w:pPr>
    </w:p>
    <w:p w:rsidR="00694D9E" w:rsidRDefault="00694D9E" w:rsidP="009D2D8F">
      <w:pPr>
        <w:rPr>
          <w:lang w:eastAsia="en-US"/>
        </w:rPr>
      </w:pPr>
      <w:r w:rsidRPr="00694D9E">
        <w:rPr>
          <w:lang w:eastAsia="en-US"/>
        </w:rPr>
        <w:t>Next, to study the effect of percentage of training data on the per</w:t>
      </w:r>
      <w:r w:rsidR="007467CF">
        <w:rPr>
          <w:lang w:eastAsia="en-US"/>
        </w:rPr>
        <w:t>formance of predictive model, BART</w:t>
      </w:r>
      <w:r w:rsidRPr="00694D9E">
        <w:rPr>
          <w:lang w:eastAsia="en-US"/>
        </w:rPr>
        <w:t xml:space="preserve"> regression approach was applied to the EF d</w:t>
      </w:r>
      <w:r w:rsidR="007467CF">
        <w:rPr>
          <w:lang w:eastAsia="en-US"/>
        </w:rPr>
        <w:t xml:space="preserve">ata set with different fold CV as the RF regression approach. </w:t>
      </w:r>
      <w:r w:rsidRPr="00694D9E">
        <w:rPr>
          <w:lang w:eastAsia="en-US"/>
        </w:rPr>
        <w:t xml:space="preserve">The results are summarized in </w:t>
      </w:r>
      <w:r w:rsidR="004A6C51">
        <w:rPr>
          <w:lang w:eastAsia="en-US"/>
        </w:rPr>
        <w:fldChar w:fldCharType="begin"/>
      </w:r>
      <w:r w:rsidR="004A6C51">
        <w:rPr>
          <w:lang w:eastAsia="en-US"/>
        </w:rPr>
        <w:instrText xml:space="preserve"> REF _Ref416101389 \h </w:instrText>
      </w:r>
      <w:r w:rsidR="004A6C51">
        <w:rPr>
          <w:lang w:eastAsia="en-US"/>
        </w:rPr>
      </w:r>
      <w:r w:rsidR="004A6C51">
        <w:rPr>
          <w:lang w:eastAsia="en-US"/>
        </w:rPr>
        <w:fldChar w:fldCharType="separate"/>
      </w:r>
      <w:r w:rsidR="004A6C51">
        <w:t xml:space="preserve">Figure </w:t>
      </w:r>
      <w:r w:rsidR="004A6C51">
        <w:rPr>
          <w:noProof/>
        </w:rPr>
        <w:t>22</w:t>
      </w:r>
      <w:r w:rsidR="004A6C51">
        <w:rPr>
          <w:lang w:eastAsia="en-US"/>
        </w:rPr>
        <w:fldChar w:fldCharType="end"/>
      </w:r>
      <w:r w:rsidRPr="00694D9E">
        <w:rPr>
          <w:lang w:eastAsia="en-US"/>
        </w:rPr>
        <w:t xml:space="preserve">. Detail examining reveals that as the percentage of training data increases, the MSE dramatically decreases in the </w:t>
      </w:r>
      <w:r w:rsidR="004A6C51">
        <w:rPr>
          <w:lang w:eastAsia="en-US"/>
        </w:rPr>
        <w:t xml:space="preserve">whole </w:t>
      </w:r>
      <w:r w:rsidRPr="00694D9E">
        <w:rPr>
          <w:lang w:eastAsia="en-US"/>
        </w:rPr>
        <w:t>range of</w:t>
      </w:r>
      <w:r w:rsidR="004A6C51">
        <w:rPr>
          <w:lang w:eastAsia="en-US"/>
        </w:rPr>
        <w:t xml:space="preserve"> study 10% - 90%.</w:t>
      </w:r>
    </w:p>
    <w:p w:rsidR="004A6C51" w:rsidRDefault="004A6C51" w:rsidP="009D2D8F">
      <w:pPr>
        <w:rPr>
          <w:lang w:eastAsia="en-US"/>
        </w:rPr>
      </w:pPr>
    </w:p>
    <w:p w:rsidR="00694D9E" w:rsidRDefault="00694D9E" w:rsidP="007467CF">
      <w:pPr>
        <w:jc w:val="center"/>
        <w:rPr>
          <w:lang w:eastAsia="en-US"/>
        </w:rPr>
      </w:pPr>
      <w:r>
        <w:rPr>
          <w:noProof/>
          <w:lang w:eastAsia="zh-CN"/>
        </w:rPr>
        <w:drawing>
          <wp:inline distT="0" distB="0" distL="0" distR="0" wp14:anchorId="549F09A3" wp14:editId="74418F93">
            <wp:extent cx="4150426" cy="3238308"/>
            <wp:effectExtent l="0" t="0" r="2540" b="635"/>
            <wp:docPr id="722" name="Picture 722" descr="C:\Users\Mingqi.Wu\Desktop\bart_train_p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gqi.Wu\Desktop\bart_train_pct.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50507" cy="3238372"/>
                    </a:xfrm>
                    <a:prstGeom prst="rect">
                      <a:avLst/>
                    </a:prstGeom>
                    <a:noFill/>
                    <a:ln>
                      <a:noFill/>
                    </a:ln>
                  </pic:spPr>
                </pic:pic>
              </a:graphicData>
            </a:graphic>
          </wp:inline>
        </w:drawing>
      </w:r>
    </w:p>
    <w:p w:rsidR="007467CF" w:rsidRPr="00461E04" w:rsidRDefault="007467CF" w:rsidP="007467CF">
      <w:pPr>
        <w:pStyle w:val="Caption"/>
        <w:jc w:val="center"/>
        <w:rPr>
          <w:noProof/>
          <w:sz w:val="24"/>
          <w:lang w:eastAsia="nl-NL"/>
        </w:rPr>
      </w:pPr>
      <w:bookmarkStart w:id="380" w:name="_Ref416101389"/>
      <w:bookmarkStart w:id="381" w:name="_Toc416107883"/>
      <w:r>
        <w:t xml:space="preserve">Figure </w:t>
      </w:r>
      <w:fldSimple w:instr=" SEQ Figure \* ARABIC ">
        <w:r>
          <w:rPr>
            <w:noProof/>
          </w:rPr>
          <w:t>22</w:t>
        </w:r>
      </w:fldSimple>
      <w:bookmarkEnd w:id="380"/>
      <w:r>
        <w:t xml:space="preserve"> BART regression</w:t>
      </w:r>
      <w:r w:rsidRPr="00067E96">
        <w:t xml:space="preserve"> results at different percentage of training data.</w:t>
      </w:r>
      <w:bookmarkEnd w:id="381"/>
    </w:p>
    <w:p w:rsidR="007467CF" w:rsidRPr="001E4A9D" w:rsidRDefault="007467CF" w:rsidP="007467CF">
      <w:pPr>
        <w:jc w:val="center"/>
        <w:rPr>
          <w:lang w:eastAsia="en-US"/>
        </w:rPr>
      </w:pPr>
    </w:p>
    <w:p w:rsidR="0063215C" w:rsidRDefault="0063215C" w:rsidP="001B1CE9">
      <w:pPr>
        <w:pStyle w:val="Heading1"/>
      </w:pPr>
      <w:bookmarkStart w:id="382" w:name="_Toc416107846"/>
      <w:bookmarkStart w:id="383" w:name="_Toc385432606"/>
      <w:r>
        <w:lastRenderedPageBreak/>
        <w:t>Discussion and future work</w:t>
      </w:r>
      <w:bookmarkEnd w:id="382"/>
    </w:p>
    <w:p w:rsidR="006B04A0" w:rsidRDefault="004816C6" w:rsidP="0083197A">
      <w:r>
        <w:t>This study investigated the performance of three machine learning approaches in building a predictive model for shale oil plays sweetspots identification, namely RF classification approach, RF regression approach and BART. Their results comparison</w:t>
      </w:r>
      <w:r w:rsidR="00DB4BD8">
        <w:t xml:space="preserve"> in terms of true positive number, the number of correctly identified sweetspots, are</w:t>
      </w:r>
      <w:r>
        <w:t xml:space="preserve"> summarized in </w:t>
      </w:r>
      <w:r w:rsidR="00DB4BD8">
        <w:fldChar w:fldCharType="begin"/>
      </w:r>
      <w:r w:rsidR="00DB4BD8">
        <w:instrText xml:space="preserve"> REF _Ref416102061 \h </w:instrText>
      </w:r>
      <w:r w:rsidR="00DB4BD8">
        <w:fldChar w:fldCharType="separate"/>
      </w:r>
      <w:r w:rsidR="00DB4BD8">
        <w:t xml:space="preserve">Table </w:t>
      </w:r>
      <w:r w:rsidR="00DB4BD8">
        <w:rPr>
          <w:noProof/>
        </w:rPr>
        <w:t>11</w:t>
      </w:r>
      <w:r w:rsidR="00DB4BD8">
        <w:fldChar w:fldCharType="end"/>
      </w:r>
      <w:r w:rsidR="00DB4BD8">
        <w:t xml:space="preserve">. The random draw and rule based methods are list for comparison purpose only. For random draw model, it views the </w:t>
      </w:r>
      <w:r w:rsidR="006B04A0">
        <w:t xml:space="preserve">correct number of </w:t>
      </w:r>
      <w:r w:rsidR="00DB4BD8">
        <w:t>sweetspots</w:t>
      </w:r>
      <w:r w:rsidR="006B04A0">
        <w:t xml:space="preserve"> identified from pure guessing fo</w:t>
      </w:r>
      <w:r w:rsidR="00DB4BD8">
        <w:t xml:space="preserve">llows a hypergeometric distribution, and the expectation value </w:t>
      </w:r>
      <w:r w:rsidR="006B04A0">
        <w:t xml:space="preserve">is 165 for top quartile identification; Rule based method is an empirical approach, defining a score system with a few geological parameters identified by the domain experts. </w:t>
      </w:r>
    </w:p>
    <w:p w:rsidR="006B04A0" w:rsidRDefault="006B04A0" w:rsidP="0083197A"/>
    <w:p w:rsidR="006B04A0" w:rsidRDefault="006B04A0" w:rsidP="006B04A0">
      <w:pPr>
        <w:pStyle w:val="Caption"/>
        <w:keepNext/>
        <w:jc w:val="center"/>
      </w:pPr>
      <w:bookmarkStart w:id="384" w:name="_Ref416102061"/>
      <w:bookmarkStart w:id="385" w:name="_Toc416107861"/>
      <w:r>
        <w:t xml:space="preserve">Table </w:t>
      </w:r>
      <w:fldSimple w:instr=" SEQ Table \* ARABIC ">
        <w:r>
          <w:rPr>
            <w:noProof/>
          </w:rPr>
          <w:t>11</w:t>
        </w:r>
      </w:fldSimple>
      <w:bookmarkEnd w:id="384"/>
      <w:r>
        <w:t xml:space="preserve"> Methods comparisons in terms of true positive number.</w:t>
      </w:r>
      <w:bookmarkEnd w:id="385"/>
    </w:p>
    <w:tbl>
      <w:tblPr>
        <w:tblStyle w:val="LightGrid"/>
        <w:tblW w:w="0" w:type="auto"/>
        <w:jc w:val="center"/>
        <w:tblLayout w:type="fixed"/>
        <w:tblCellMar>
          <w:left w:w="0" w:type="dxa"/>
          <w:right w:w="0" w:type="dxa"/>
        </w:tblCellMar>
        <w:tblLook w:val="0420" w:firstRow="1" w:lastRow="0" w:firstColumn="0" w:lastColumn="0" w:noHBand="0" w:noVBand="1"/>
      </w:tblPr>
      <w:tblGrid>
        <w:gridCol w:w="1819"/>
        <w:gridCol w:w="1819"/>
        <w:gridCol w:w="1819"/>
        <w:gridCol w:w="1819"/>
        <w:gridCol w:w="2008"/>
      </w:tblGrid>
      <w:tr w:rsidR="006B04A0" w:rsidTr="00E1274D">
        <w:trPr>
          <w:cnfStyle w:val="100000000000" w:firstRow="1" w:lastRow="0" w:firstColumn="0" w:lastColumn="0" w:oddVBand="0" w:evenVBand="0" w:oddHBand="0" w:evenHBand="0" w:firstRowFirstColumn="0" w:firstRowLastColumn="0" w:lastRowFirstColumn="0" w:lastRowLastColumn="0"/>
          <w:trHeight w:val="340"/>
          <w:jc w:val="center"/>
        </w:trPr>
        <w:tc>
          <w:tcPr>
            <w:tcW w:w="1819" w:type="dxa"/>
            <w:noWrap/>
            <w:vAlign w:val="center"/>
          </w:tcPr>
          <w:p w:rsidR="006B04A0" w:rsidRDefault="006B04A0" w:rsidP="00E1274D">
            <w:pPr>
              <w:pStyle w:val="ListParagraph"/>
              <w:spacing w:before="0" w:after="0"/>
              <w:ind w:left="0"/>
              <w:jc w:val="center"/>
              <w:rPr>
                <w:lang w:eastAsia="en-US"/>
              </w:rPr>
            </w:pPr>
            <w:r>
              <w:rPr>
                <w:lang w:eastAsia="en-US"/>
              </w:rPr>
              <w:t>Random Draw</w:t>
            </w:r>
          </w:p>
        </w:tc>
        <w:tc>
          <w:tcPr>
            <w:tcW w:w="1819" w:type="dxa"/>
            <w:noWrap/>
            <w:vAlign w:val="center"/>
          </w:tcPr>
          <w:p w:rsidR="006B04A0" w:rsidRDefault="006B04A0" w:rsidP="00E1274D">
            <w:pPr>
              <w:pStyle w:val="ListParagraph"/>
              <w:spacing w:before="0" w:after="0"/>
              <w:ind w:left="0"/>
              <w:jc w:val="center"/>
              <w:rPr>
                <w:lang w:eastAsia="en-US"/>
              </w:rPr>
            </w:pPr>
            <w:r>
              <w:rPr>
                <w:lang w:eastAsia="en-US"/>
              </w:rPr>
              <w:t>Rule Based</w:t>
            </w:r>
          </w:p>
        </w:tc>
        <w:tc>
          <w:tcPr>
            <w:tcW w:w="1819" w:type="dxa"/>
            <w:noWrap/>
            <w:vAlign w:val="center"/>
          </w:tcPr>
          <w:p w:rsidR="006B04A0" w:rsidRDefault="006B04A0" w:rsidP="00E1274D">
            <w:pPr>
              <w:pStyle w:val="ListParagraph"/>
              <w:spacing w:before="0" w:after="0"/>
              <w:ind w:left="0"/>
              <w:jc w:val="center"/>
              <w:rPr>
                <w:lang w:eastAsia="en-US"/>
              </w:rPr>
            </w:pPr>
            <w:r>
              <w:rPr>
                <w:lang w:eastAsia="en-US"/>
              </w:rPr>
              <w:t>RF Classification</w:t>
            </w:r>
          </w:p>
        </w:tc>
        <w:tc>
          <w:tcPr>
            <w:tcW w:w="1819" w:type="dxa"/>
            <w:vAlign w:val="center"/>
          </w:tcPr>
          <w:p w:rsidR="006B04A0" w:rsidRDefault="006B04A0" w:rsidP="00E1274D">
            <w:pPr>
              <w:pStyle w:val="ListParagraph"/>
              <w:spacing w:before="0" w:after="0"/>
              <w:ind w:left="0"/>
              <w:jc w:val="center"/>
              <w:rPr>
                <w:lang w:eastAsia="en-US"/>
              </w:rPr>
            </w:pPr>
            <w:r>
              <w:rPr>
                <w:lang w:eastAsia="en-US"/>
              </w:rPr>
              <w:t>RF Regression</w:t>
            </w:r>
          </w:p>
        </w:tc>
        <w:tc>
          <w:tcPr>
            <w:tcW w:w="2008" w:type="dxa"/>
            <w:vAlign w:val="center"/>
          </w:tcPr>
          <w:p w:rsidR="006B04A0" w:rsidRDefault="006B04A0" w:rsidP="00E1274D">
            <w:pPr>
              <w:pStyle w:val="ListParagraph"/>
              <w:spacing w:before="0" w:after="0"/>
              <w:ind w:left="0"/>
              <w:jc w:val="center"/>
              <w:rPr>
                <w:lang w:eastAsia="en-US"/>
              </w:rPr>
            </w:pPr>
            <w:r>
              <w:rPr>
                <w:lang w:eastAsia="en-US"/>
              </w:rPr>
              <w:t>BART Regression</w:t>
            </w:r>
          </w:p>
        </w:tc>
      </w:tr>
      <w:tr w:rsidR="006B04A0" w:rsidTr="00E1274D">
        <w:trPr>
          <w:cnfStyle w:val="000000100000" w:firstRow="0" w:lastRow="0" w:firstColumn="0" w:lastColumn="0" w:oddVBand="0" w:evenVBand="0" w:oddHBand="1" w:evenHBand="0" w:firstRowFirstColumn="0" w:firstRowLastColumn="0" w:lastRowFirstColumn="0" w:lastRowLastColumn="0"/>
          <w:trHeight w:val="340"/>
          <w:jc w:val="center"/>
        </w:trPr>
        <w:tc>
          <w:tcPr>
            <w:tcW w:w="1819" w:type="dxa"/>
            <w:noWrap/>
            <w:vAlign w:val="center"/>
          </w:tcPr>
          <w:p w:rsidR="006B04A0" w:rsidRDefault="006B04A0" w:rsidP="00E1274D">
            <w:pPr>
              <w:pStyle w:val="ListParagraph"/>
              <w:spacing w:before="0" w:after="0"/>
              <w:ind w:left="0"/>
              <w:jc w:val="center"/>
              <w:rPr>
                <w:lang w:eastAsia="en-US"/>
              </w:rPr>
            </w:pPr>
            <w:r>
              <w:rPr>
                <w:lang w:eastAsia="en-US"/>
              </w:rPr>
              <w:t>165</w:t>
            </w:r>
          </w:p>
        </w:tc>
        <w:tc>
          <w:tcPr>
            <w:tcW w:w="1819" w:type="dxa"/>
            <w:noWrap/>
            <w:vAlign w:val="center"/>
          </w:tcPr>
          <w:p w:rsidR="006B04A0" w:rsidRDefault="006B04A0" w:rsidP="00E1274D">
            <w:pPr>
              <w:pStyle w:val="ListParagraph"/>
              <w:spacing w:before="0" w:after="0"/>
              <w:ind w:left="0"/>
              <w:jc w:val="center"/>
              <w:rPr>
                <w:lang w:eastAsia="en-US"/>
              </w:rPr>
            </w:pPr>
            <w:r>
              <w:rPr>
                <w:lang w:eastAsia="en-US"/>
              </w:rPr>
              <w:t>226</w:t>
            </w:r>
          </w:p>
        </w:tc>
        <w:tc>
          <w:tcPr>
            <w:tcW w:w="1819" w:type="dxa"/>
            <w:noWrap/>
            <w:vAlign w:val="center"/>
          </w:tcPr>
          <w:p w:rsidR="006B04A0" w:rsidRDefault="006B04A0" w:rsidP="00E1274D">
            <w:pPr>
              <w:pStyle w:val="ListParagraph"/>
              <w:spacing w:before="0" w:after="0"/>
              <w:ind w:left="0"/>
              <w:jc w:val="center"/>
              <w:rPr>
                <w:lang w:eastAsia="en-US"/>
              </w:rPr>
            </w:pPr>
            <w:r>
              <w:rPr>
                <w:lang w:eastAsia="en-US"/>
              </w:rPr>
              <w:t>451</w:t>
            </w:r>
          </w:p>
        </w:tc>
        <w:tc>
          <w:tcPr>
            <w:tcW w:w="1819" w:type="dxa"/>
            <w:vAlign w:val="center"/>
          </w:tcPr>
          <w:p w:rsidR="006B04A0" w:rsidRDefault="006B04A0" w:rsidP="00E1274D">
            <w:pPr>
              <w:pStyle w:val="ListParagraph"/>
              <w:spacing w:before="0" w:after="0"/>
              <w:ind w:left="0"/>
              <w:jc w:val="center"/>
              <w:rPr>
                <w:lang w:eastAsia="en-US"/>
              </w:rPr>
            </w:pPr>
            <w:r>
              <w:rPr>
                <w:lang w:eastAsia="en-US"/>
              </w:rPr>
              <w:t>484</w:t>
            </w:r>
          </w:p>
        </w:tc>
        <w:tc>
          <w:tcPr>
            <w:tcW w:w="2008" w:type="dxa"/>
            <w:vAlign w:val="center"/>
          </w:tcPr>
          <w:p w:rsidR="006B04A0" w:rsidRDefault="006B04A0" w:rsidP="00E1274D">
            <w:pPr>
              <w:pStyle w:val="ListParagraph"/>
              <w:spacing w:before="0" w:after="0"/>
              <w:ind w:left="0"/>
              <w:jc w:val="center"/>
              <w:rPr>
                <w:lang w:eastAsia="en-US"/>
              </w:rPr>
            </w:pPr>
            <w:r>
              <w:rPr>
                <w:lang w:eastAsia="en-US"/>
              </w:rPr>
              <w:t>465</w:t>
            </w:r>
          </w:p>
        </w:tc>
      </w:tr>
    </w:tbl>
    <w:p w:rsidR="006B04A0" w:rsidRDefault="006B04A0" w:rsidP="0083197A"/>
    <w:p w:rsidR="004816C6" w:rsidRDefault="006B04A0" w:rsidP="0083197A">
      <w:r>
        <w:fldChar w:fldCharType="begin"/>
      </w:r>
      <w:r>
        <w:instrText xml:space="preserve"> REF _Ref416102061 \h </w:instrText>
      </w:r>
      <w:r>
        <w:fldChar w:fldCharType="separate"/>
      </w:r>
      <w:r>
        <w:t xml:space="preserve">Table </w:t>
      </w:r>
      <w:r>
        <w:rPr>
          <w:noProof/>
        </w:rPr>
        <w:t>11</w:t>
      </w:r>
      <w:r>
        <w:fldChar w:fldCharType="end"/>
      </w:r>
      <w:r>
        <w:t xml:space="preserve"> reveals that the performance of these methods in terms of true positive number ranks as the following:</w:t>
      </w:r>
    </w:p>
    <w:p w:rsidR="006B04A0" w:rsidRDefault="006B04A0" w:rsidP="0083197A"/>
    <w:p w:rsidR="006B04A0" w:rsidRDefault="006B04A0" w:rsidP="006B04A0">
      <w:pPr>
        <w:jc w:val="center"/>
      </w:pPr>
      <w:r>
        <w:t>RF Reg. &gt; BART Reg. &gt; RF Classification &gt; Rule Based &gt; Random Draw.</w:t>
      </w:r>
    </w:p>
    <w:p w:rsidR="004816C6" w:rsidRDefault="004816C6" w:rsidP="0083197A"/>
    <w:p w:rsidR="004816C6" w:rsidRDefault="006B04A0" w:rsidP="0083197A">
      <w:r>
        <w:t xml:space="preserve">However, one thing to remember </w:t>
      </w:r>
      <w:r w:rsidR="00E76179">
        <w:t xml:space="preserve">that </w:t>
      </w:r>
      <w:r>
        <w:t>BART as a Bayesian method could offer uncertainty estimates via quantiles of the posterior samples</w:t>
      </w:r>
      <w:r w:rsidR="00E76179">
        <w:t xml:space="preserve">. </w:t>
      </w:r>
    </w:p>
    <w:p w:rsidR="00E76179" w:rsidRDefault="00E76179" w:rsidP="0083197A"/>
    <w:p w:rsidR="00E76179" w:rsidRDefault="00E76179" w:rsidP="0083197A">
      <w:r>
        <w:t xml:space="preserve">For this work, there </w:t>
      </w:r>
      <w:r w:rsidR="00817186">
        <w:t>is</w:t>
      </w:r>
      <w:r>
        <w:t xml:space="preserve"> still much space for improvement</w:t>
      </w:r>
      <w:r w:rsidR="000F3878">
        <w:t xml:space="preserve"> and debate</w:t>
      </w:r>
      <w:r w:rsidR="00CF2D3E">
        <w:t>, are first</w:t>
      </w:r>
      <w:r>
        <w:t xml:space="preserve"> 12-month production</w:t>
      </w:r>
      <w:r w:rsidR="00CF2D3E">
        <w:t xml:space="preserve"> </w:t>
      </w:r>
      <w:r w:rsidR="00044878">
        <w:t xml:space="preserve">only </w:t>
      </w:r>
      <w:r w:rsidR="00CF2D3E">
        <w:t xml:space="preserve">normalized by lateral length a good proxy for EUR? </w:t>
      </w:r>
      <w:r>
        <w:t xml:space="preserve"> </w:t>
      </w:r>
      <w:r w:rsidR="00CF2D3E">
        <w:t>Could we include more completion engineering p</w:t>
      </w:r>
      <w:r w:rsidR="00044878">
        <w:t>arameters to improve the normalization? The well logs data are omit in this study, how to use them and integrate with the current frame work?</w:t>
      </w:r>
      <w:r w:rsidR="00E1274D">
        <w:t xml:space="preserve"> How to interpret the partial dependence plots of the important variables and use the</w:t>
      </w:r>
      <w:r w:rsidR="00816B02">
        <w:t>ir</w:t>
      </w:r>
      <w:r w:rsidR="00E1274D">
        <w:t xml:space="preserve"> </w:t>
      </w:r>
      <w:r w:rsidR="00E1274D" w:rsidRPr="00E1274D">
        <w:t xml:space="preserve">ranges for high productivity </w:t>
      </w:r>
      <w:r w:rsidR="00E1274D">
        <w:t xml:space="preserve">to guide </w:t>
      </w:r>
      <w:r w:rsidR="00E1274D" w:rsidRPr="00E1274D">
        <w:t>drilling and completion process.</w:t>
      </w:r>
      <w:r w:rsidR="00044878">
        <w:t>...</w:t>
      </w:r>
    </w:p>
    <w:p w:rsidR="00E76179" w:rsidRDefault="00E76179" w:rsidP="0083197A"/>
    <w:p w:rsidR="00E76179" w:rsidRDefault="00044878" w:rsidP="0083197A">
      <w:r>
        <w:t>Finally, the authors want to point out, t</w:t>
      </w:r>
      <w:r w:rsidR="00E76179">
        <w:t xml:space="preserve">his report only covers the stage II study of </w:t>
      </w:r>
      <w:r w:rsidR="00E76179" w:rsidRPr="00E76179">
        <w:rPr>
          <w:b/>
        </w:rPr>
        <w:t>Phase I</w:t>
      </w:r>
      <w:r w:rsidR="00E76179">
        <w:t xml:space="preserve">, its results may need to be reevaluated when integrates with stage I’s findings. Especially, </w:t>
      </w:r>
      <w:r w:rsidR="00E76179" w:rsidRPr="00E76179">
        <w:t xml:space="preserve">training wells and test well </w:t>
      </w:r>
      <w:r w:rsidR="00E76179">
        <w:t>may need to be</w:t>
      </w:r>
      <w:r w:rsidR="00E76179" w:rsidRPr="00E76179">
        <w:t xml:space="preserve"> grouped by the distance to core wells, such that there is no leaking information from training set to test set</w:t>
      </w:r>
      <w:r w:rsidR="00E76179">
        <w:t>.</w:t>
      </w:r>
    </w:p>
    <w:p w:rsidR="004816C6" w:rsidRDefault="004816C6" w:rsidP="0083197A"/>
    <w:p w:rsidR="00E76179" w:rsidRDefault="00E76179" w:rsidP="0083197A"/>
    <w:p w:rsidR="004816C6" w:rsidRDefault="004816C6" w:rsidP="0083197A"/>
    <w:p w:rsidR="006C5DEF" w:rsidRPr="001B1CE9" w:rsidRDefault="006C5DEF" w:rsidP="001B1CE9">
      <w:pPr>
        <w:pStyle w:val="Heading1"/>
      </w:pPr>
      <w:bookmarkStart w:id="386" w:name="_Toc416107847"/>
      <w:r w:rsidRPr="001B1CE9">
        <w:lastRenderedPageBreak/>
        <w:t>Acknowledgements</w:t>
      </w:r>
      <w:bookmarkEnd w:id="383"/>
      <w:bookmarkEnd w:id="386"/>
    </w:p>
    <w:p w:rsidR="006C5DEF" w:rsidRDefault="006C5DEF" w:rsidP="001B1CE9">
      <w:r>
        <w:t xml:space="preserve">The authors thank </w:t>
      </w:r>
      <w:r w:rsidR="00351F5A">
        <w:t>…</w:t>
      </w:r>
    </w:p>
    <w:p w:rsidR="006C5DEF" w:rsidRDefault="006C5DEF" w:rsidP="006C5DEF"/>
    <w:p w:rsidR="001B1CE9" w:rsidRDefault="001B1CE9" w:rsidP="001B1CE9">
      <w:pPr>
        <w:pStyle w:val="Heading1"/>
        <w:numPr>
          <w:ilvl w:val="0"/>
          <w:numId w:val="0"/>
        </w:numPr>
      </w:pPr>
      <w:bookmarkStart w:id="387" w:name="References"/>
      <w:bookmarkStart w:id="388" w:name="_Toc416107848"/>
      <w:r w:rsidRPr="00C7603E">
        <w:lastRenderedPageBreak/>
        <w:t>References</w:t>
      </w:r>
      <w:bookmarkEnd w:id="387"/>
      <w:bookmarkEnd w:id="388"/>
    </w:p>
    <w:p w:rsidR="00014667" w:rsidRDefault="001B1CE9" w:rsidP="00014667">
      <w:pPr>
        <w:pStyle w:val="Reference"/>
      </w:pPr>
      <w:bookmarkStart w:id="389" w:name="_Ref388430977"/>
      <w:r>
        <w:t>[</w:t>
      </w:r>
      <w:fldSimple w:instr=" SEQ LitRef \* MERGEFORMAT ">
        <w:r w:rsidR="000071D3">
          <w:rPr>
            <w:noProof/>
          </w:rPr>
          <w:t>1</w:t>
        </w:r>
      </w:fldSimple>
      <w:bookmarkEnd w:id="389"/>
      <w:r>
        <w:t>]</w:t>
      </w:r>
      <w:r>
        <w:tab/>
      </w:r>
      <w:proofErr w:type="spellStart"/>
      <w:r w:rsidR="00014667">
        <w:rPr>
          <w:rFonts w:ascii="CMR10" w:hAnsi="CMR10" w:cs="CMR10"/>
          <w:color w:val="auto"/>
          <w:sz w:val="22"/>
          <w:szCs w:val="22"/>
          <w:lang w:eastAsia="en-US"/>
        </w:rPr>
        <w:t>Breiman</w:t>
      </w:r>
      <w:proofErr w:type="spellEnd"/>
      <w:r w:rsidR="00014667">
        <w:rPr>
          <w:rFonts w:ascii="CMR10" w:hAnsi="CMR10" w:cs="CMR10"/>
          <w:color w:val="auto"/>
          <w:sz w:val="22"/>
          <w:szCs w:val="22"/>
          <w:lang w:eastAsia="en-US"/>
        </w:rPr>
        <w:t xml:space="preserve"> L</w:t>
      </w:r>
      <w:r w:rsidR="000B6B67">
        <w:rPr>
          <w:rFonts w:ascii="CMR10" w:hAnsi="CMR10" w:cs="CMR10"/>
          <w:color w:val="auto"/>
          <w:sz w:val="22"/>
          <w:szCs w:val="22"/>
          <w:lang w:eastAsia="en-US"/>
        </w:rPr>
        <w:t>.</w:t>
      </w:r>
      <w:r w:rsidR="00014667">
        <w:rPr>
          <w:rFonts w:ascii="CMR10" w:hAnsi="CMR10" w:cs="CMR10"/>
          <w:color w:val="auto"/>
          <w:sz w:val="22"/>
          <w:szCs w:val="22"/>
          <w:lang w:eastAsia="en-US"/>
        </w:rPr>
        <w:t xml:space="preserve"> (2001). Random Forests</w:t>
      </w:r>
      <w:r w:rsidR="00D65095">
        <w:rPr>
          <w:rFonts w:ascii="CMR10" w:hAnsi="CMR10" w:cs="CMR10"/>
          <w:color w:val="auto"/>
          <w:sz w:val="22"/>
          <w:szCs w:val="22"/>
          <w:lang w:eastAsia="en-US"/>
        </w:rPr>
        <w:t>, Machine</w:t>
      </w:r>
      <w:r w:rsidR="00014667">
        <w:rPr>
          <w:rFonts w:ascii="CMTI10" w:hAnsi="CMTI10" w:cs="CMTI10"/>
          <w:color w:val="auto"/>
          <w:sz w:val="22"/>
          <w:szCs w:val="22"/>
          <w:lang w:eastAsia="en-US"/>
        </w:rPr>
        <w:t xml:space="preserve"> Learning</w:t>
      </w:r>
      <w:r w:rsidR="00014667">
        <w:rPr>
          <w:rFonts w:ascii="CMR10" w:hAnsi="CMR10" w:cs="CMR10"/>
          <w:color w:val="auto"/>
          <w:sz w:val="22"/>
          <w:szCs w:val="22"/>
          <w:lang w:eastAsia="en-US"/>
        </w:rPr>
        <w:t xml:space="preserve">, </w:t>
      </w:r>
      <w:r w:rsidR="00014667" w:rsidRPr="009574B3">
        <w:rPr>
          <w:rFonts w:ascii="CMBX10" w:hAnsi="CMBX10" w:cs="CMBX10"/>
          <w:b/>
          <w:color w:val="auto"/>
          <w:sz w:val="22"/>
          <w:szCs w:val="22"/>
          <w:lang w:eastAsia="en-US"/>
        </w:rPr>
        <w:t>45</w:t>
      </w:r>
      <w:r w:rsidR="00014667">
        <w:rPr>
          <w:rFonts w:ascii="CMR10" w:hAnsi="CMR10" w:cs="CMR10"/>
          <w:color w:val="auto"/>
          <w:sz w:val="22"/>
          <w:szCs w:val="22"/>
          <w:lang w:eastAsia="en-US"/>
        </w:rPr>
        <w:t>(1), 5-32.</w:t>
      </w:r>
      <w:r>
        <w:tab/>
      </w:r>
      <w:bookmarkStart w:id="390" w:name="_Ref388430995"/>
    </w:p>
    <w:p w:rsidR="00014667" w:rsidRDefault="00014667" w:rsidP="00014667">
      <w:pPr>
        <w:pStyle w:val="Reference"/>
      </w:pPr>
      <w:r>
        <w:t>[</w:t>
      </w:r>
      <w:fldSimple w:instr=" SEQ LitRef \* MERGEFORMAT ">
        <w:r>
          <w:rPr>
            <w:noProof/>
          </w:rPr>
          <w:t>2</w:t>
        </w:r>
      </w:fldSimple>
      <w:r>
        <w:t>]</w:t>
      </w:r>
      <w:r>
        <w:tab/>
      </w:r>
      <w:r w:rsidR="006F16E4" w:rsidRPr="006F16E4">
        <w:t xml:space="preserve">James, G., Witten, D., Hastie, T., </w:t>
      </w:r>
      <w:proofErr w:type="spellStart"/>
      <w:r w:rsidR="006F16E4" w:rsidRPr="006F16E4">
        <w:t>Tibshirani</w:t>
      </w:r>
      <w:proofErr w:type="spellEnd"/>
      <w:r w:rsidR="006F16E4" w:rsidRPr="006F16E4">
        <w:t>, R</w:t>
      </w:r>
      <w:r w:rsidR="006F16E4">
        <w:t xml:space="preserve"> (2013). </w:t>
      </w:r>
      <w:proofErr w:type="gramStart"/>
      <w:r w:rsidR="006F16E4" w:rsidRPr="006F16E4">
        <w:t>An Introduction to Statistical Learning</w:t>
      </w:r>
      <w:r w:rsidR="006F16E4">
        <w:t xml:space="preserve"> with Applications in R, Springer.</w:t>
      </w:r>
      <w:proofErr w:type="gramEnd"/>
    </w:p>
    <w:p w:rsidR="008977EA" w:rsidRPr="008977EA" w:rsidRDefault="001B1CE9" w:rsidP="005B708B">
      <w:pPr>
        <w:pStyle w:val="Reference"/>
      </w:pPr>
      <w:r>
        <w:t>[</w:t>
      </w:r>
      <w:fldSimple w:instr=" SEQ LitRef \* MERGEFORMAT ">
        <w:r w:rsidR="000071D3">
          <w:rPr>
            <w:noProof/>
          </w:rPr>
          <w:t>3</w:t>
        </w:r>
      </w:fldSimple>
      <w:bookmarkEnd w:id="390"/>
      <w:r>
        <w:t>]</w:t>
      </w:r>
      <w:r>
        <w:tab/>
      </w:r>
      <w:hyperlink r:id="rId56" w:history="1">
        <w:r w:rsidR="008977EA" w:rsidRPr="009E16F5">
          <w:rPr>
            <w:rStyle w:val="Hyperlink"/>
          </w:rPr>
          <w:t>https://www.stat.berkeley.edu/~breiman/RandomForests/cc_home.htm</w:t>
        </w:r>
      </w:hyperlink>
    </w:p>
    <w:p w:rsidR="001B1CE9" w:rsidRDefault="001B1CE9" w:rsidP="001B1CE9">
      <w:pPr>
        <w:pStyle w:val="Reference"/>
      </w:pPr>
      <w:bookmarkStart w:id="391" w:name="_Ref388431004"/>
      <w:r>
        <w:t>[</w:t>
      </w:r>
      <w:fldSimple w:instr=" SEQ LitRef \* MERGEFORMAT ">
        <w:r w:rsidR="000071D3">
          <w:rPr>
            <w:noProof/>
          </w:rPr>
          <w:t>4</w:t>
        </w:r>
      </w:fldSimple>
      <w:bookmarkEnd w:id="391"/>
      <w:r>
        <w:t>]</w:t>
      </w:r>
      <w:r>
        <w:tab/>
      </w:r>
      <w:proofErr w:type="spellStart"/>
      <w:r w:rsidR="00635706">
        <w:t>Chipman</w:t>
      </w:r>
      <w:proofErr w:type="spellEnd"/>
      <w:r w:rsidR="00635706">
        <w:t xml:space="preserve"> H, George E. and McCulloch R (2010). BART: Bayesian Additive Regression Trees, </w:t>
      </w:r>
      <w:proofErr w:type="gramStart"/>
      <w:r w:rsidR="00635706">
        <w:t>The</w:t>
      </w:r>
      <w:proofErr w:type="gramEnd"/>
      <w:r w:rsidR="00635706">
        <w:t xml:space="preserve"> Annals of Applied Statistics, </w:t>
      </w:r>
      <w:r w:rsidR="00635706" w:rsidRPr="00635706">
        <w:rPr>
          <w:b/>
        </w:rPr>
        <w:t>4</w:t>
      </w:r>
      <w:r w:rsidR="00635706">
        <w:t>(1), 266-298.</w:t>
      </w:r>
    </w:p>
    <w:p w:rsidR="001B1CE9" w:rsidRDefault="001B1CE9" w:rsidP="001B1CE9">
      <w:pPr>
        <w:pStyle w:val="Reference"/>
      </w:pPr>
      <w:bookmarkStart w:id="392" w:name="_Ref388431011"/>
      <w:r>
        <w:t>[</w:t>
      </w:r>
      <w:fldSimple w:instr=" SEQ LitRef \* MERGEFORMAT ">
        <w:r w:rsidR="000071D3">
          <w:rPr>
            <w:noProof/>
          </w:rPr>
          <w:t>5</w:t>
        </w:r>
      </w:fldSimple>
      <w:bookmarkEnd w:id="392"/>
      <w:r>
        <w:t>]</w:t>
      </w:r>
      <w:r>
        <w:tab/>
      </w:r>
      <w:proofErr w:type="spellStart"/>
      <w:r w:rsidR="008C671E" w:rsidRPr="008C671E">
        <w:t>Kapelner</w:t>
      </w:r>
      <w:proofErr w:type="spellEnd"/>
      <w:r w:rsidR="008C671E" w:rsidRPr="008C671E">
        <w:t xml:space="preserve">, A and </w:t>
      </w:r>
      <w:proofErr w:type="spellStart"/>
      <w:r w:rsidR="008C671E" w:rsidRPr="008C671E">
        <w:t>Bleich</w:t>
      </w:r>
      <w:proofErr w:type="spellEnd"/>
      <w:r w:rsidR="008C671E" w:rsidRPr="008C671E">
        <w:t xml:space="preserve">, J. </w:t>
      </w:r>
      <w:r w:rsidR="008C671E">
        <w:t xml:space="preserve">(2014). </w:t>
      </w:r>
      <w:proofErr w:type="gramStart"/>
      <w:r w:rsidR="008C671E" w:rsidRPr="008C671E">
        <w:t>bartMachine</w:t>
      </w:r>
      <w:proofErr w:type="gramEnd"/>
      <w:r w:rsidR="008C671E" w:rsidRPr="008C671E">
        <w:t>: A Pow</w:t>
      </w:r>
      <w:r w:rsidR="008C671E">
        <w:t xml:space="preserve">erful Tool for Machine Learning, </w:t>
      </w:r>
      <w:proofErr w:type="spellStart"/>
      <w:r w:rsidR="008C671E">
        <w:t>ArXiv</w:t>
      </w:r>
      <w:proofErr w:type="spellEnd"/>
      <w:r w:rsidR="008C671E">
        <w:t xml:space="preserve"> e-prints</w:t>
      </w:r>
      <w:r>
        <w:t>.</w:t>
      </w:r>
      <w:bookmarkStart w:id="393" w:name="LitRefEnd"/>
      <w:bookmarkEnd w:id="393"/>
    </w:p>
    <w:p w:rsidR="00950291" w:rsidRDefault="00950291" w:rsidP="00950291">
      <w:pPr>
        <w:ind w:left="567" w:hanging="567"/>
      </w:pPr>
      <w:r>
        <w:t>[6]</w:t>
      </w:r>
      <w:r>
        <w:tab/>
      </w:r>
      <w:proofErr w:type="spellStart"/>
      <w:r w:rsidRPr="00950291">
        <w:t>Liaw</w:t>
      </w:r>
      <w:proofErr w:type="spellEnd"/>
      <w:r w:rsidRPr="00950291">
        <w:t xml:space="preserve">, </w:t>
      </w:r>
      <w:r>
        <w:t xml:space="preserve">A. &amp; Wiener, M (2002). </w:t>
      </w:r>
      <w:proofErr w:type="gramStart"/>
      <w:r w:rsidRPr="00950291">
        <w:t>Classification</w:t>
      </w:r>
      <w:r>
        <w:t xml:space="preserve"> and Regression by </w:t>
      </w:r>
      <w:proofErr w:type="spellStart"/>
      <w:r>
        <w:t>randomForest</w:t>
      </w:r>
      <w:proofErr w:type="spellEnd"/>
      <w:r>
        <w:t xml:space="preserve">, R News, </w:t>
      </w:r>
      <w:r>
        <w:br/>
        <w:t xml:space="preserve">Vol. 2/3, </w:t>
      </w:r>
      <w:r w:rsidRPr="00950291">
        <w:t>18</w:t>
      </w:r>
      <w:r>
        <w:t>.</w:t>
      </w:r>
      <w:proofErr w:type="gramEnd"/>
    </w:p>
    <w:p w:rsidR="00734E60" w:rsidRDefault="00734E60" w:rsidP="00950291">
      <w:pPr>
        <w:ind w:left="567" w:hanging="567"/>
      </w:pPr>
      <w:r>
        <w:t>[7]</w:t>
      </w:r>
      <w:r>
        <w:tab/>
      </w:r>
      <w:proofErr w:type="spellStart"/>
      <w:r w:rsidR="00BC4704">
        <w:t>Strobl</w:t>
      </w:r>
      <w:proofErr w:type="spellEnd"/>
      <w:r w:rsidR="00BC4704">
        <w:t xml:space="preserve">, C., </w:t>
      </w:r>
      <w:proofErr w:type="spellStart"/>
      <w:r w:rsidR="00BC4704">
        <w:t>Hothorn</w:t>
      </w:r>
      <w:proofErr w:type="spellEnd"/>
      <w:r w:rsidR="00BC4704">
        <w:t xml:space="preserve">, T. and </w:t>
      </w:r>
      <w:proofErr w:type="spellStart"/>
      <w:r w:rsidR="00BC4704">
        <w:t>Zeileis</w:t>
      </w:r>
      <w:proofErr w:type="spellEnd"/>
      <w:r w:rsidR="00BC4704">
        <w:t xml:space="preserve"> A. (2009). Party on</w:t>
      </w:r>
      <w:proofErr w:type="gramStart"/>
      <w:r w:rsidR="00BC4704">
        <w:t>!,</w:t>
      </w:r>
      <w:proofErr w:type="gramEnd"/>
      <w:r w:rsidR="00BC4704">
        <w:t xml:space="preserve"> </w:t>
      </w:r>
      <w:proofErr w:type="spellStart"/>
      <w:r w:rsidR="00BC4704">
        <w:t>Thr</w:t>
      </w:r>
      <w:proofErr w:type="spellEnd"/>
      <w:r w:rsidR="00BC4704">
        <w:t xml:space="preserve"> R Journal, Vol. 1/2, 14.</w:t>
      </w:r>
    </w:p>
    <w:p w:rsidR="005A0161" w:rsidRDefault="005A0161" w:rsidP="000B6B67">
      <w:pPr>
        <w:ind w:left="567" w:hanging="567"/>
      </w:pPr>
      <w:proofErr w:type="gramStart"/>
      <w:r>
        <w:t>[8]</w:t>
      </w:r>
      <w:r>
        <w:tab/>
      </w:r>
      <w:proofErr w:type="spellStart"/>
      <w:r w:rsidR="000B6B67">
        <w:t>Gromping</w:t>
      </w:r>
      <w:proofErr w:type="spellEnd"/>
      <w:r w:rsidR="000B6B67">
        <w:t xml:space="preserve"> U. (2009).</w:t>
      </w:r>
      <w:proofErr w:type="gramEnd"/>
      <w:r w:rsidR="000B6B67">
        <w:t xml:space="preserve"> Variable Importance Assessment in Regression: Linear Regression versus Random Forest, The American Statistician, Vol. 63, </w:t>
      </w:r>
      <w:proofErr w:type="gramStart"/>
      <w:r w:rsidR="000B6B67">
        <w:t>No.4.,</w:t>
      </w:r>
      <w:proofErr w:type="gramEnd"/>
      <w:r w:rsidR="000B6B67">
        <w:t xml:space="preserve"> 308.</w:t>
      </w:r>
    </w:p>
    <w:p w:rsidR="00AA1745" w:rsidRDefault="00AA1745" w:rsidP="000B6B67">
      <w:pPr>
        <w:ind w:left="567" w:hanging="567"/>
      </w:pPr>
      <w:r>
        <w:t>[9]</w:t>
      </w:r>
      <w:r>
        <w:tab/>
      </w:r>
      <w:hyperlink r:id="rId57" w:history="1">
        <w:r w:rsidRPr="00124D27">
          <w:rPr>
            <w:rStyle w:val="Hyperlink"/>
          </w:rPr>
          <w:t>http://CRAN.R-project.org/package=bartMachine</w:t>
        </w:r>
      </w:hyperlink>
    </w:p>
    <w:p w:rsidR="00E145F1" w:rsidRDefault="00E145F1" w:rsidP="00E145F1">
      <w:pPr>
        <w:autoSpaceDE w:val="0"/>
        <w:autoSpaceDN w:val="0"/>
        <w:spacing w:before="0" w:after="0" w:line="240" w:lineRule="auto"/>
        <w:rPr>
          <w:rFonts w:ascii="CMR10" w:eastAsia="CMR10" w:hAnsi="Times New Roman" w:cs="CMR10"/>
          <w:color w:val="auto"/>
          <w:sz w:val="22"/>
          <w:szCs w:val="22"/>
          <w:lang w:eastAsia="en-US"/>
        </w:rPr>
      </w:pPr>
      <w:r>
        <w:t xml:space="preserve">[10]  </w:t>
      </w:r>
      <w:r>
        <w:tab/>
      </w:r>
      <w:proofErr w:type="spellStart"/>
      <w:r>
        <w:rPr>
          <w:rFonts w:ascii="CMR10" w:eastAsia="CMR10" w:hAnsi="Times New Roman" w:cs="CMR10"/>
          <w:color w:val="auto"/>
          <w:sz w:val="22"/>
          <w:szCs w:val="22"/>
          <w:lang w:eastAsia="en-US"/>
        </w:rPr>
        <w:t>Bleich</w:t>
      </w:r>
      <w:proofErr w:type="spellEnd"/>
      <w:r>
        <w:rPr>
          <w:rFonts w:ascii="CMR10" w:eastAsia="CMR10" w:hAnsi="Times New Roman" w:cs="CMR10"/>
          <w:color w:val="auto"/>
          <w:sz w:val="22"/>
          <w:szCs w:val="22"/>
          <w:lang w:eastAsia="en-US"/>
        </w:rPr>
        <w:t xml:space="preserve"> J, </w:t>
      </w:r>
      <w:proofErr w:type="spellStart"/>
      <w:r>
        <w:rPr>
          <w:rFonts w:ascii="CMR10" w:eastAsia="CMR10" w:hAnsi="Times New Roman" w:cs="CMR10"/>
          <w:color w:val="auto"/>
          <w:sz w:val="22"/>
          <w:szCs w:val="22"/>
          <w:lang w:eastAsia="en-US"/>
        </w:rPr>
        <w:t>Kapelner</w:t>
      </w:r>
      <w:proofErr w:type="spellEnd"/>
      <w:r>
        <w:rPr>
          <w:rFonts w:ascii="CMR10" w:eastAsia="CMR10" w:hAnsi="Times New Roman" w:cs="CMR10"/>
          <w:color w:val="auto"/>
          <w:sz w:val="22"/>
          <w:szCs w:val="22"/>
          <w:lang w:eastAsia="en-US"/>
        </w:rPr>
        <w:t xml:space="preserve"> A, Jensen S, George E (2014). Variable Selection for BART: An </w:t>
      </w:r>
      <w:proofErr w:type="spellStart"/>
      <w:r>
        <w:rPr>
          <w:rFonts w:ascii="CMR10" w:eastAsia="CMR10" w:hAnsi="Times New Roman" w:cs="CMR10"/>
          <w:color w:val="auto"/>
          <w:sz w:val="22"/>
          <w:szCs w:val="22"/>
          <w:lang w:eastAsia="en-US"/>
        </w:rPr>
        <w:t>Appli</w:t>
      </w:r>
      <w:proofErr w:type="spellEnd"/>
      <w:r>
        <w:rPr>
          <w:rFonts w:ascii="CMR10" w:eastAsia="CMR10" w:hAnsi="Times New Roman" w:cs="CMR10"/>
          <w:color w:val="auto"/>
          <w:sz w:val="22"/>
          <w:szCs w:val="22"/>
          <w:lang w:eastAsia="en-US"/>
        </w:rPr>
        <w:t>-</w:t>
      </w:r>
    </w:p>
    <w:p w:rsidR="00E145F1" w:rsidRDefault="00E145F1" w:rsidP="00E145F1">
      <w:pPr>
        <w:ind w:left="567"/>
      </w:pPr>
      <w:proofErr w:type="spellStart"/>
      <w:proofErr w:type="gramStart"/>
      <w:r>
        <w:rPr>
          <w:rFonts w:ascii="CMR10" w:eastAsia="CMR10" w:hAnsi="Times New Roman" w:cs="CMR10"/>
          <w:color w:val="auto"/>
          <w:sz w:val="22"/>
          <w:szCs w:val="22"/>
          <w:lang w:eastAsia="en-US"/>
        </w:rPr>
        <w:t>cation</w:t>
      </w:r>
      <w:proofErr w:type="spellEnd"/>
      <w:proofErr w:type="gramEnd"/>
      <w:r>
        <w:rPr>
          <w:rFonts w:ascii="CMR10" w:eastAsia="CMR10" w:hAnsi="Times New Roman" w:cs="CMR10"/>
          <w:color w:val="auto"/>
          <w:sz w:val="22"/>
          <w:szCs w:val="22"/>
          <w:lang w:eastAsia="en-US"/>
        </w:rPr>
        <w:t xml:space="preserve"> to Gene Regulation. </w:t>
      </w:r>
      <w:r>
        <w:rPr>
          <w:rFonts w:ascii="CMTI10" w:eastAsia="CMR10" w:hAnsi="CMTI10" w:cs="CMTI10"/>
          <w:color w:val="auto"/>
          <w:sz w:val="22"/>
          <w:szCs w:val="22"/>
          <w:lang w:eastAsia="en-US"/>
        </w:rPr>
        <w:t>Annals of Applied Statistics</w:t>
      </w:r>
      <w:proofErr w:type="gramStart"/>
      <w:r>
        <w:rPr>
          <w:rFonts w:ascii="CMR10" w:eastAsia="CMR10" w:hAnsi="Times New Roman" w:cs="CMR10"/>
          <w:color w:val="auto"/>
          <w:sz w:val="22"/>
          <w:szCs w:val="22"/>
          <w:lang w:eastAsia="en-US"/>
        </w:rPr>
        <w:t xml:space="preserve">,  </w:t>
      </w:r>
      <w:r>
        <w:rPr>
          <w:rFonts w:ascii="CMBX10" w:eastAsia="CMR10" w:hAnsi="CMBX10" w:cs="CMBX10"/>
          <w:color w:val="auto"/>
          <w:sz w:val="22"/>
          <w:szCs w:val="22"/>
          <w:lang w:eastAsia="en-US"/>
        </w:rPr>
        <w:t>8</w:t>
      </w:r>
      <w:proofErr w:type="gramEnd"/>
      <w:r>
        <w:rPr>
          <w:rFonts w:ascii="CMR10" w:eastAsia="CMR10" w:hAnsi="Times New Roman" w:cs="CMR10"/>
          <w:color w:val="auto"/>
          <w:sz w:val="22"/>
          <w:szCs w:val="22"/>
          <w:lang w:eastAsia="en-US"/>
        </w:rPr>
        <w:t>(3), 1750.</w:t>
      </w:r>
    </w:p>
    <w:p w:rsidR="00AA1745" w:rsidRPr="00950291" w:rsidRDefault="00AA1745" w:rsidP="000B6B67">
      <w:pPr>
        <w:ind w:left="567" w:hanging="567"/>
      </w:pPr>
    </w:p>
    <w:p w:rsidR="001B1CE9" w:rsidRPr="009C1066" w:rsidRDefault="001B1CE9" w:rsidP="001B1CE9">
      <w:pPr>
        <w:adjustRightInd/>
        <w:rPr>
          <w:lang w:val="nl-NL" w:eastAsia="en-US"/>
        </w:rPr>
      </w:pPr>
    </w:p>
    <w:p w:rsidR="00B375E7" w:rsidRPr="00EF638C" w:rsidRDefault="00B375E7" w:rsidP="00B375E7">
      <w:pPr>
        <w:pStyle w:val="Heading1"/>
        <w:numPr>
          <w:ilvl w:val="0"/>
          <w:numId w:val="0"/>
        </w:numPr>
        <w:rPr>
          <w:lang w:eastAsia="en-US"/>
        </w:rPr>
      </w:pPr>
      <w:bookmarkStart w:id="394" w:name="BibliographicInformation"/>
      <w:bookmarkStart w:id="395" w:name="_Toc416107849"/>
      <w:r>
        <w:rPr>
          <w:lang w:eastAsia="en-US"/>
        </w:rPr>
        <w:lastRenderedPageBreak/>
        <w:t>Bibliographic i</w:t>
      </w:r>
      <w:r w:rsidRPr="00EF638C">
        <w:rPr>
          <w:lang w:eastAsia="en-US"/>
        </w:rPr>
        <w:t>nformation</w:t>
      </w:r>
      <w:bookmarkEnd w:id="394"/>
      <w:bookmarkEnd w:id="395"/>
    </w:p>
    <w:tbl>
      <w:tblPr>
        <w:tblW w:w="4948" w:type="pct"/>
        <w:tblLook w:val="04A0" w:firstRow="1" w:lastRow="0" w:firstColumn="1" w:lastColumn="0" w:noHBand="0" w:noVBand="1"/>
      </w:tblPr>
      <w:tblGrid>
        <w:gridCol w:w="2145"/>
        <w:gridCol w:w="7331"/>
      </w:tblGrid>
      <w:tr w:rsidR="00B375E7" w:rsidTr="00BF70CA">
        <w:tc>
          <w:tcPr>
            <w:tcW w:w="1132" w:type="pct"/>
          </w:tcPr>
          <w:p w:rsidR="00B375E7" w:rsidRDefault="006C5DEF" w:rsidP="00BF70CA">
            <w:pPr>
              <w:adjustRightInd/>
              <w:spacing w:before="0" w:after="120"/>
              <w:rPr>
                <w:lang w:eastAsia="en-US"/>
              </w:rPr>
            </w:pPr>
            <w:r>
              <w:rPr>
                <w:lang w:eastAsia="en-US"/>
              </w:rPr>
              <w:t>Classification</w:t>
            </w:r>
          </w:p>
        </w:tc>
        <w:tc>
          <w:tcPr>
            <w:tcW w:w="3868" w:type="pct"/>
          </w:tcPr>
          <w:p w:rsidR="00B375E7" w:rsidRDefault="006C5DEF" w:rsidP="00BF70CA">
            <w:pPr>
              <w:adjustRightInd/>
              <w:spacing w:before="0" w:after="120"/>
              <w:rPr>
                <w:lang w:eastAsia="en-US"/>
              </w:rPr>
            </w:pPr>
            <w:r>
              <w:rPr>
                <w:lang w:eastAsia="en-US"/>
              </w:rPr>
              <w:t>Restricted</w:t>
            </w:r>
          </w:p>
        </w:tc>
      </w:tr>
      <w:tr w:rsidR="00B375E7" w:rsidTr="00BF70CA">
        <w:tc>
          <w:tcPr>
            <w:tcW w:w="1132" w:type="pct"/>
          </w:tcPr>
          <w:p w:rsidR="00B375E7" w:rsidRDefault="006C5DEF" w:rsidP="00BF70CA">
            <w:pPr>
              <w:adjustRightInd/>
              <w:spacing w:before="0" w:after="120"/>
              <w:rPr>
                <w:lang w:eastAsia="en-US"/>
              </w:rPr>
            </w:pPr>
            <w:r>
              <w:rPr>
                <w:lang w:eastAsia="en-US"/>
              </w:rPr>
              <w:t>Report Number</w:t>
            </w:r>
          </w:p>
        </w:tc>
        <w:tc>
          <w:tcPr>
            <w:tcW w:w="3868" w:type="pct"/>
          </w:tcPr>
          <w:p w:rsidR="00B375E7" w:rsidRDefault="006C5DEF" w:rsidP="00DE5426">
            <w:pPr>
              <w:adjustRightInd/>
              <w:spacing w:before="0" w:after="120"/>
              <w:rPr>
                <w:lang w:eastAsia="en-US"/>
              </w:rPr>
            </w:pPr>
            <w:proofErr w:type="spellStart"/>
            <w:r>
              <w:rPr>
                <w:lang w:eastAsia="en-US"/>
              </w:rPr>
              <w:t>SR.</w:t>
            </w:r>
            <w:r w:rsidR="00DE5426">
              <w:rPr>
                <w:lang w:eastAsia="en-US"/>
              </w:rPr>
              <w:t>xx.xxxx</w:t>
            </w:r>
            <w:proofErr w:type="spellEnd"/>
          </w:p>
        </w:tc>
      </w:tr>
      <w:tr w:rsidR="006C5DEF" w:rsidTr="00BF70CA">
        <w:tc>
          <w:tcPr>
            <w:tcW w:w="1132" w:type="pct"/>
          </w:tcPr>
          <w:p w:rsidR="006C5DEF" w:rsidRDefault="006C5DEF" w:rsidP="00BF70CA">
            <w:pPr>
              <w:adjustRightInd/>
              <w:spacing w:before="0" w:after="120"/>
              <w:rPr>
                <w:lang w:eastAsia="en-US"/>
              </w:rPr>
            </w:pPr>
            <w:r>
              <w:rPr>
                <w:lang w:eastAsia="en-US"/>
              </w:rPr>
              <w:t>Title</w:t>
            </w:r>
          </w:p>
        </w:tc>
        <w:tc>
          <w:tcPr>
            <w:tcW w:w="3868" w:type="pct"/>
          </w:tcPr>
          <w:p w:rsidR="006C5DEF" w:rsidRDefault="00E326C0" w:rsidP="00BF70CA">
            <w:pPr>
              <w:adjustRightInd/>
              <w:spacing w:before="0" w:after="120"/>
              <w:rPr>
                <w:lang w:eastAsia="en-US"/>
              </w:rPr>
            </w:pPr>
            <w:proofErr w:type="spellStart"/>
            <w:r w:rsidRPr="00E326C0">
              <w:rPr>
                <w:lang w:eastAsia="en-US"/>
              </w:rPr>
              <w:t>SweetSpots</w:t>
            </w:r>
            <w:proofErr w:type="spellEnd"/>
            <w:r w:rsidRPr="00E326C0">
              <w:rPr>
                <w:lang w:eastAsia="en-US"/>
              </w:rPr>
              <w:t xml:space="preserve"> for UNC Plays Through Machine Learning Method</w:t>
            </w:r>
          </w:p>
        </w:tc>
      </w:tr>
      <w:tr w:rsidR="006C5DEF" w:rsidTr="00BF70CA">
        <w:tc>
          <w:tcPr>
            <w:tcW w:w="1132" w:type="pct"/>
          </w:tcPr>
          <w:p w:rsidR="006C5DEF" w:rsidRDefault="006C5DEF" w:rsidP="00BF70CA">
            <w:pPr>
              <w:adjustRightInd/>
              <w:spacing w:before="0" w:after="120"/>
              <w:rPr>
                <w:lang w:eastAsia="en-US"/>
              </w:rPr>
            </w:pPr>
            <w:r>
              <w:rPr>
                <w:lang w:eastAsia="en-US"/>
              </w:rPr>
              <w:t>Author(s)</w:t>
            </w:r>
          </w:p>
        </w:tc>
        <w:tc>
          <w:tcPr>
            <w:tcW w:w="3868" w:type="pct"/>
          </w:tcPr>
          <w:p w:rsidR="00793D2F" w:rsidRDefault="00793D2F" w:rsidP="00793D2F">
            <w:pPr>
              <w:adjustRightInd/>
              <w:spacing w:before="0" w:after="120"/>
              <w:rPr>
                <w:lang w:eastAsia="en-US"/>
              </w:rPr>
            </w:pPr>
            <w:r>
              <w:rPr>
                <w:lang w:eastAsia="en-US"/>
              </w:rPr>
              <w:t>M. Wu (PTD/TASE)</w:t>
            </w:r>
          </w:p>
          <w:p w:rsidR="00793D2F" w:rsidRDefault="00793D2F" w:rsidP="00793D2F">
            <w:pPr>
              <w:adjustRightInd/>
              <w:spacing w:before="0" w:after="120"/>
              <w:rPr>
                <w:lang w:eastAsia="en-US"/>
              </w:rPr>
            </w:pPr>
            <w:r>
              <w:rPr>
                <w:lang w:eastAsia="en-US"/>
              </w:rPr>
              <w:t>L. Lu (PTI/RP)</w:t>
            </w:r>
          </w:p>
          <w:p w:rsidR="00793D2F" w:rsidRDefault="00793D2F" w:rsidP="00793D2F">
            <w:pPr>
              <w:adjustRightInd/>
              <w:spacing w:before="0" w:after="120"/>
              <w:rPr>
                <w:lang w:eastAsia="en-US"/>
              </w:rPr>
            </w:pPr>
            <w:r>
              <w:rPr>
                <w:lang w:eastAsia="en-US"/>
              </w:rPr>
              <w:t>J. Limbeck (PTI/RP)</w:t>
            </w:r>
          </w:p>
          <w:p w:rsidR="006C5DEF" w:rsidRDefault="00793D2F" w:rsidP="00793D2F">
            <w:pPr>
              <w:adjustRightInd/>
              <w:spacing w:before="0" w:after="120"/>
              <w:rPr>
                <w:lang w:eastAsia="en-US"/>
              </w:rPr>
            </w:pPr>
            <w:r>
              <w:rPr>
                <w:lang w:eastAsia="en-US"/>
              </w:rPr>
              <w:t>D. Hohl (PTI/RP)</w:t>
            </w:r>
          </w:p>
        </w:tc>
      </w:tr>
      <w:tr w:rsidR="006C5DEF" w:rsidTr="00BF70CA">
        <w:tc>
          <w:tcPr>
            <w:tcW w:w="1132" w:type="pct"/>
          </w:tcPr>
          <w:p w:rsidR="006C5DEF" w:rsidRDefault="006C5DEF" w:rsidP="00BF70CA">
            <w:pPr>
              <w:adjustRightInd/>
              <w:spacing w:before="0" w:after="120"/>
              <w:rPr>
                <w:lang w:eastAsia="en-US"/>
              </w:rPr>
            </w:pPr>
            <w:r>
              <w:rPr>
                <w:lang w:eastAsia="en-US"/>
              </w:rPr>
              <w:t>Keywords</w:t>
            </w:r>
          </w:p>
        </w:tc>
        <w:tc>
          <w:tcPr>
            <w:tcW w:w="3868" w:type="pct"/>
          </w:tcPr>
          <w:p w:rsidR="006C5DEF" w:rsidRDefault="006C5DEF" w:rsidP="00BF70CA">
            <w:pPr>
              <w:adjustRightInd/>
              <w:spacing w:before="0" w:after="120"/>
              <w:rPr>
                <w:lang w:eastAsia="en-US"/>
              </w:rPr>
            </w:pPr>
          </w:p>
        </w:tc>
      </w:tr>
      <w:tr w:rsidR="006C5DEF" w:rsidTr="00BF70CA">
        <w:tc>
          <w:tcPr>
            <w:tcW w:w="1132" w:type="pct"/>
          </w:tcPr>
          <w:p w:rsidR="006C5DEF" w:rsidRDefault="006C5DEF" w:rsidP="00BF70CA">
            <w:pPr>
              <w:adjustRightInd/>
              <w:spacing w:before="0" w:after="120"/>
              <w:rPr>
                <w:lang w:eastAsia="en-US"/>
              </w:rPr>
            </w:pPr>
            <w:r>
              <w:rPr>
                <w:lang w:eastAsia="en-US"/>
              </w:rPr>
              <w:t>Date of Issue</w:t>
            </w:r>
          </w:p>
        </w:tc>
        <w:tc>
          <w:tcPr>
            <w:tcW w:w="3868" w:type="pct"/>
          </w:tcPr>
          <w:p w:rsidR="006C5DEF" w:rsidRDefault="00BE76E1" w:rsidP="00BF70CA">
            <w:pPr>
              <w:adjustRightInd/>
              <w:spacing w:before="0" w:after="120"/>
              <w:rPr>
                <w:lang w:eastAsia="en-US"/>
              </w:rPr>
            </w:pPr>
            <w:r>
              <w:rPr>
                <w:lang w:eastAsia="en-US"/>
              </w:rPr>
              <w:t>June</w:t>
            </w:r>
            <w:r w:rsidR="00DE5426">
              <w:rPr>
                <w:lang w:eastAsia="en-US"/>
              </w:rPr>
              <w:t xml:space="preserve"> 2015</w:t>
            </w:r>
          </w:p>
        </w:tc>
      </w:tr>
      <w:tr w:rsidR="006C5DEF" w:rsidTr="00BF70CA">
        <w:tc>
          <w:tcPr>
            <w:tcW w:w="1132" w:type="pct"/>
          </w:tcPr>
          <w:p w:rsidR="006C5DEF" w:rsidRDefault="006C5DEF" w:rsidP="00BF70CA">
            <w:pPr>
              <w:adjustRightInd/>
              <w:spacing w:before="0" w:after="120"/>
              <w:rPr>
                <w:lang w:eastAsia="en-US"/>
              </w:rPr>
            </w:pPr>
            <w:r>
              <w:rPr>
                <w:lang w:eastAsia="en-US"/>
              </w:rPr>
              <w:t>Period of Work</w:t>
            </w:r>
          </w:p>
        </w:tc>
        <w:tc>
          <w:tcPr>
            <w:tcW w:w="3868" w:type="pct"/>
          </w:tcPr>
          <w:p w:rsidR="006C5DEF" w:rsidRDefault="00DE5426" w:rsidP="00DE5426">
            <w:pPr>
              <w:adjustRightInd/>
              <w:spacing w:before="0" w:after="120"/>
              <w:rPr>
                <w:lang w:eastAsia="en-US"/>
              </w:rPr>
            </w:pPr>
            <w:r>
              <w:rPr>
                <w:lang w:eastAsia="en-US"/>
              </w:rPr>
              <w:t>Jan</w:t>
            </w:r>
            <w:r w:rsidR="006C5DEF">
              <w:rPr>
                <w:lang w:eastAsia="en-US"/>
              </w:rPr>
              <w:t xml:space="preserve"> 201</w:t>
            </w:r>
            <w:r>
              <w:rPr>
                <w:lang w:eastAsia="en-US"/>
              </w:rPr>
              <w:t>5 - May 2015</w:t>
            </w:r>
          </w:p>
        </w:tc>
      </w:tr>
      <w:tr w:rsidR="006C5DEF" w:rsidTr="00BF70CA">
        <w:tc>
          <w:tcPr>
            <w:tcW w:w="1132" w:type="pct"/>
          </w:tcPr>
          <w:p w:rsidR="006C5DEF" w:rsidRDefault="006C5DEF" w:rsidP="00BF70CA">
            <w:pPr>
              <w:adjustRightInd/>
              <w:spacing w:before="0" w:after="120"/>
              <w:rPr>
                <w:lang w:eastAsia="en-US"/>
              </w:rPr>
            </w:pPr>
            <w:r>
              <w:rPr>
                <w:lang w:eastAsia="en-US"/>
              </w:rPr>
              <w:t>US Export Control</w:t>
            </w:r>
          </w:p>
        </w:tc>
        <w:tc>
          <w:tcPr>
            <w:tcW w:w="3868" w:type="pct"/>
          </w:tcPr>
          <w:p w:rsidR="006C5DEF" w:rsidRDefault="006C5DEF" w:rsidP="00BF70CA">
            <w:pPr>
              <w:adjustRightInd/>
              <w:spacing w:before="0" w:after="120"/>
              <w:rPr>
                <w:lang w:eastAsia="en-US"/>
              </w:rPr>
            </w:pPr>
            <w:r>
              <w:rPr>
                <w:lang w:eastAsia="en-US"/>
              </w:rPr>
              <w:t>EAR 99</w:t>
            </w:r>
          </w:p>
        </w:tc>
      </w:tr>
      <w:tr w:rsidR="006C5DEF" w:rsidTr="00BF70CA">
        <w:tc>
          <w:tcPr>
            <w:tcW w:w="1132" w:type="pct"/>
          </w:tcPr>
          <w:p w:rsidR="006C5DEF" w:rsidRDefault="006C5DEF" w:rsidP="00BF70CA">
            <w:pPr>
              <w:adjustRightInd/>
              <w:spacing w:before="0" w:after="120"/>
              <w:rPr>
                <w:lang w:eastAsia="en-US"/>
              </w:rPr>
            </w:pPr>
            <w:r>
              <w:rPr>
                <w:lang w:eastAsia="en-US"/>
              </w:rPr>
              <w:t>WBSE Code</w:t>
            </w:r>
          </w:p>
        </w:tc>
        <w:tc>
          <w:tcPr>
            <w:tcW w:w="3868" w:type="pct"/>
          </w:tcPr>
          <w:p w:rsidR="006C5DEF" w:rsidRDefault="006C5DEF" w:rsidP="00BF70CA">
            <w:pPr>
              <w:adjustRightInd/>
              <w:spacing w:before="0" w:after="120"/>
              <w:rPr>
                <w:lang w:eastAsia="en-US"/>
              </w:rPr>
            </w:pPr>
            <w:r>
              <w:rPr>
                <w:lang w:eastAsia="en-US"/>
              </w:rPr>
              <w:t>ZZPT/022701/010101</w:t>
            </w:r>
          </w:p>
        </w:tc>
      </w:tr>
      <w:tr w:rsidR="006C5DEF" w:rsidTr="00BF70CA">
        <w:tc>
          <w:tcPr>
            <w:tcW w:w="1132" w:type="pct"/>
          </w:tcPr>
          <w:p w:rsidR="006C5DEF" w:rsidRDefault="006C5DEF" w:rsidP="00BF70CA">
            <w:pPr>
              <w:adjustRightInd/>
              <w:spacing w:before="0" w:after="120"/>
              <w:rPr>
                <w:lang w:eastAsia="en-US"/>
              </w:rPr>
            </w:pPr>
            <w:r>
              <w:rPr>
                <w:lang w:eastAsia="en-US"/>
              </w:rPr>
              <w:t>Reviewed by</w:t>
            </w:r>
          </w:p>
        </w:tc>
        <w:tc>
          <w:tcPr>
            <w:tcW w:w="3868" w:type="pct"/>
          </w:tcPr>
          <w:p w:rsidR="006C5DEF" w:rsidRDefault="006C5DEF" w:rsidP="00BF70CA">
            <w:pPr>
              <w:adjustRightInd/>
              <w:spacing w:before="0" w:after="120"/>
              <w:rPr>
                <w:lang w:eastAsia="en-US"/>
              </w:rPr>
            </w:pPr>
          </w:p>
        </w:tc>
      </w:tr>
      <w:tr w:rsidR="006C5DEF" w:rsidTr="00BF70CA">
        <w:tc>
          <w:tcPr>
            <w:tcW w:w="1132" w:type="pct"/>
          </w:tcPr>
          <w:p w:rsidR="006C5DEF" w:rsidRDefault="006C5DEF" w:rsidP="00BF70CA">
            <w:pPr>
              <w:adjustRightInd/>
              <w:spacing w:before="0" w:after="120"/>
              <w:rPr>
                <w:lang w:eastAsia="en-US"/>
              </w:rPr>
            </w:pPr>
            <w:r>
              <w:rPr>
                <w:lang w:eastAsia="en-US"/>
              </w:rPr>
              <w:t>Approved by</w:t>
            </w:r>
          </w:p>
        </w:tc>
        <w:tc>
          <w:tcPr>
            <w:tcW w:w="3868" w:type="pct"/>
          </w:tcPr>
          <w:p w:rsidR="006C5DEF" w:rsidRDefault="006C5DEF" w:rsidP="00BF70CA">
            <w:pPr>
              <w:adjustRightInd/>
              <w:spacing w:before="0" w:after="120"/>
              <w:rPr>
                <w:lang w:eastAsia="en-US"/>
              </w:rPr>
            </w:pPr>
            <w:r>
              <w:rPr>
                <w:lang w:eastAsia="en-US"/>
              </w:rPr>
              <w:t>P. Jonathan (PTD/TASE)</w:t>
            </w:r>
          </w:p>
        </w:tc>
      </w:tr>
      <w:tr w:rsidR="006C5DEF" w:rsidTr="00BF70CA">
        <w:tc>
          <w:tcPr>
            <w:tcW w:w="1132" w:type="pct"/>
          </w:tcPr>
          <w:p w:rsidR="006C5DEF" w:rsidRDefault="006C5DEF" w:rsidP="00BF70CA">
            <w:pPr>
              <w:adjustRightInd/>
              <w:spacing w:before="0" w:after="120"/>
              <w:rPr>
                <w:lang w:eastAsia="en-US"/>
              </w:rPr>
            </w:pPr>
            <w:r>
              <w:rPr>
                <w:lang w:eastAsia="en-US"/>
              </w:rPr>
              <w:t>Sponsoring Company / Customer</w:t>
            </w:r>
          </w:p>
        </w:tc>
        <w:tc>
          <w:tcPr>
            <w:tcW w:w="3868" w:type="pct"/>
          </w:tcPr>
          <w:p w:rsidR="006C5DEF" w:rsidRDefault="00DE5426" w:rsidP="00BF70CA">
            <w:pPr>
              <w:adjustRightInd/>
              <w:spacing w:before="0" w:after="120"/>
              <w:rPr>
                <w:lang w:eastAsia="en-US"/>
              </w:rPr>
            </w:pPr>
            <w:r>
              <w:rPr>
                <w:lang w:eastAsia="en-US"/>
              </w:rPr>
              <w:t>D. Hohl (PTI/RP)</w:t>
            </w:r>
          </w:p>
        </w:tc>
      </w:tr>
      <w:tr w:rsidR="006C5DEF" w:rsidTr="00BF70CA">
        <w:tc>
          <w:tcPr>
            <w:tcW w:w="1132" w:type="pct"/>
          </w:tcPr>
          <w:p w:rsidR="006C5DEF" w:rsidRDefault="006C5DEF" w:rsidP="00BF70CA">
            <w:pPr>
              <w:adjustRightInd/>
              <w:spacing w:before="0" w:after="120"/>
              <w:rPr>
                <w:lang w:eastAsia="en-US"/>
              </w:rPr>
            </w:pPr>
            <w:r>
              <w:rPr>
                <w:lang w:eastAsia="en-US"/>
              </w:rPr>
              <w:t>Issuing Company</w:t>
            </w:r>
          </w:p>
        </w:tc>
        <w:tc>
          <w:tcPr>
            <w:tcW w:w="3868" w:type="pct"/>
          </w:tcPr>
          <w:p w:rsidR="006C5DEF" w:rsidRDefault="006C5DEF" w:rsidP="00BF70CA">
            <w:pPr>
              <w:adjustRightInd/>
              <w:spacing w:before="0" w:after="120"/>
              <w:rPr>
                <w:lang w:eastAsia="en-US"/>
              </w:rPr>
            </w:pPr>
            <w:r>
              <w:rPr>
                <w:lang w:eastAsia="en-US"/>
              </w:rPr>
              <w:t>Shell Global Solutions (US) Inc.</w:t>
            </w:r>
          </w:p>
          <w:p w:rsidR="006C5DEF" w:rsidRDefault="006C5DEF" w:rsidP="00BF70CA">
            <w:pPr>
              <w:adjustRightInd/>
              <w:spacing w:before="0" w:after="120"/>
              <w:rPr>
                <w:lang w:eastAsia="en-US"/>
              </w:rPr>
            </w:pPr>
            <w:r>
              <w:rPr>
                <w:lang w:eastAsia="en-US"/>
              </w:rPr>
              <w:t>Shell Technology Center Houston</w:t>
            </w:r>
          </w:p>
          <w:p w:rsidR="006C5DEF" w:rsidRDefault="006C5DEF" w:rsidP="00BF70CA">
            <w:pPr>
              <w:adjustRightInd/>
              <w:spacing w:before="0" w:after="120"/>
              <w:rPr>
                <w:lang w:eastAsia="en-US"/>
              </w:rPr>
            </w:pPr>
            <w:r>
              <w:rPr>
                <w:lang w:eastAsia="en-US"/>
              </w:rPr>
              <w:t>3333 Highway 6 South</w:t>
            </w:r>
          </w:p>
          <w:p w:rsidR="006C5DEF" w:rsidRDefault="006C5DEF" w:rsidP="00BF70CA">
            <w:pPr>
              <w:adjustRightInd/>
              <w:spacing w:before="0" w:after="120"/>
              <w:rPr>
                <w:lang w:eastAsia="en-US"/>
              </w:rPr>
            </w:pPr>
            <w:r>
              <w:rPr>
                <w:lang w:eastAsia="en-US"/>
              </w:rPr>
              <w:t>Houston TX 77082-3101</w:t>
            </w:r>
          </w:p>
          <w:p w:rsidR="006C5DEF" w:rsidRDefault="006C5DEF" w:rsidP="00BF70CA">
            <w:pPr>
              <w:adjustRightInd/>
              <w:spacing w:before="0" w:after="120"/>
              <w:rPr>
                <w:lang w:eastAsia="en-US"/>
              </w:rPr>
            </w:pPr>
            <w:r>
              <w:rPr>
                <w:lang w:eastAsia="en-US"/>
              </w:rPr>
              <w:t>USA</w:t>
            </w:r>
          </w:p>
        </w:tc>
      </w:tr>
      <w:tr w:rsidR="006C5DEF" w:rsidTr="00BF70CA">
        <w:tc>
          <w:tcPr>
            <w:tcW w:w="1132" w:type="pct"/>
          </w:tcPr>
          <w:p w:rsidR="006C5DEF" w:rsidRDefault="006C5DEF" w:rsidP="00BF70CA">
            <w:pPr>
              <w:adjustRightInd/>
              <w:spacing w:before="0" w:after="120"/>
              <w:rPr>
                <w:lang w:eastAsia="en-US"/>
              </w:rPr>
            </w:pPr>
          </w:p>
        </w:tc>
        <w:tc>
          <w:tcPr>
            <w:tcW w:w="3868" w:type="pct"/>
          </w:tcPr>
          <w:p w:rsidR="006C5DEF" w:rsidRDefault="006C5DEF" w:rsidP="00BF70CA">
            <w:pPr>
              <w:adjustRightInd/>
              <w:spacing w:before="0" w:after="120"/>
              <w:rPr>
                <w:lang w:eastAsia="en-US"/>
              </w:rPr>
            </w:pPr>
          </w:p>
        </w:tc>
      </w:tr>
    </w:tbl>
    <w:p w:rsidR="00B375E7" w:rsidRDefault="00B375E7" w:rsidP="00B375E7">
      <w:pPr>
        <w:adjustRightInd/>
        <w:rPr>
          <w:lang w:eastAsia="en-US"/>
        </w:rPr>
      </w:pPr>
    </w:p>
    <w:p w:rsidR="00B375E7" w:rsidRDefault="00B375E7" w:rsidP="00B375E7">
      <w:pPr>
        <w:adjustRightInd/>
        <w:rPr>
          <w:lang w:eastAsia="en-US"/>
        </w:rPr>
      </w:pPr>
      <w:r>
        <w:rPr>
          <w:lang w:eastAsia="en-US"/>
        </w:rPr>
        <w:br w:type="page"/>
      </w:r>
    </w:p>
    <w:p w:rsidR="00B375E7" w:rsidRPr="00EF638C" w:rsidRDefault="00B375E7" w:rsidP="00B375E7">
      <w:pPr>
        <w:pStyle w:val="Heading1"/>
        <w:numPr>
          <w:ilvl w:val="0"/>
          <w:numId w:val="0"/>
        </w:numPr>
        <w:rPr>
          <w:lang w:eastAsia="en-US"/>
        </w:rPr>
      </w:pPr>
      <w:bookmarkStart w:id="396" w:name="DistributionList"/>
      <w:bookmarkStart w:id="397" w:name="_Toc416107850"/>
      <w:r>
        <w:rPr>
          <w:lang w:eastAsia="en-US"/>
        </w:rPr>
        <w:lastRenderedPageBreak/>
        <w:t>Report d</w:t>
      </w:r>
      <w:r w:rsidRPr="00EF638C">
        <w:rPr>
          <w:lang w:eastAsia="en-US"/>
        </w:rPr>
        <w:t>istribution</w:t>
      </w:r>
      <w:bookmarkEnd w:id="396"/>
      <w:bookmarkEnd w:id="397"/>
    </w:p>
    <w:tbl>
      <w:tblPr>
        <w:tblW w:w="9180" w:type="dxa"/>
        <w:tblLook w:val="0000" w:firstRow="0" w:lastRow="0" w:firstColumn="0" w:lastColumn="0" w:noHBand="0" w:noVBand="0"/>
      </w:tblPr>
      <w:tblGrid>
        <w:gridCol w:w="7398"/>
        <w:gridCol w:w="1782"/>
      </w:tblGrid>
      <w:tr w:rsidR="00B375E7" w:rsidRPr="000022A1" w:rsidTr="00BF70CA">
        <w:tc>
          <w:tcPr>
            <w:tcW w:w="9180" w:type="dxa"/>
            <w:gridSpan w:val="2"/>
            <w:shd w:val="clear" w:color="auto" w:fill="auto"/>
          </w:tcPr>
          <w:p w:rsidR="00B375E7" w:rsidRPr="000022A1" w:rsidRDefault="00B375E7" w:rsidP="00BF70CA">
            <w:pPr>
              <w:rPr>
                <w:b/>
                <w:szCs w:val="22"/>
              </w:rPr>
            </w:pPr>
            <w:r w:rsidRPr="000022A1">
              <w:rPr>
                <w:b/>
                <w:szCs w:val="22"/>
              </w:rPr>
              <w:t>Electronic distribution (PDF)</w:t>
            </w:r>
          </w:p>
        </w:tc>
      </w:tr>
      <w:tr w:rsidR="00B375E7" w:rsidRPr="000022A1" w:rsidTr="006C5DEF">
        <w:tc>
          <w:tcPr>
            <w:tcW w:w="7398" w:type="dxa"/>
            <w:shd w:val="clear" w:color="auto" w:fill="auto"/>
          </w:tcPr>
          <w:p w:rsidR="00B375E7" w:rsidRPr="000022A1" w:rsidRDefault="00B375E7" w:rsidP="00BF70CA">
            <w:pPr>
              <w:rPr>
                <w:i/>
                <w:szCs w:val="22"/>
              </w:rPr>
            </w:pPr>
            <w:r w:rsidRPr="000022A1">
              <w:rPr>
                <w:i/>
                <w:szCs w:val="22"/>
              </w:rPr>
              <w:t>Name, Company, Ref. Ind.</w:t>
            </w:r>
          </w:p>
        </w:tc>
        <w:tc>
          <w:tcPr>
            <w:tcW w:w="1782" w:type="dxa"/>
            <w:shd w:val="clear" w:color="auto" w:fill="auto"/>
          </w:tcPr>
          <w:p w:rsidR="00B375E7" w:rsidRPr="000022A1" w:rsidRDefault="00B375E7" w:rsidP="00BF70CA">
            <w:pPr>
              <w:rPr>
                <w:i/>
                <w:szCs w:val="22"/>
              </w:rPr>
            </w:pPr>
            <w:r w:rsidRPr="000022A1">
              <w:rPr>
                <w:i/>
                <w:szCs w:val="22"/>
              </w:rPr>
              <w:t>PDF</w:t>
            </w:r>
          </w:p>
        </w:tc>
      </w:tr>
      <w:tr w:rsidR="00B375E7" w:rsidRPr="000022A1" w:rsidTr="006C5DEF">
        <w:tc>
          <w:tcPr>
            <w:tcW w:w="7398" w:type="dxa"/>
            <w:shd w:val="clear" w:color="auto" w:fill="auto"/>
            <w:vAlign w:val="center"/>
          </w:tcPr>
          <w:p w:rsidR="00B375E7" w:rsidRPr="000022A1" w:rsidRDefault="00B375E7" w:rsidP="00BF70CA">
            <w:pPr>
              <w:rPr>
                <w:szCs w:val="22"/>
              </w:rPr>
            </w:pPr>
            <w:r w:rsidRPr="000022A1">
              <w:rPr>
                <w:szCs w:val="22"/>
              </w:rPr>
              <w:t xml:space="preserve">PT Information Services, PTT/TIKE, </w:t>
            </w:r>
            <w:hyperlink r:id="rId58" w:history="1">
              <w:r w:rsidRPr="000022A1">
                <w:rPr>
                  <w:rStyle w:val="Hyperlink"/>
                  <w:szCs w:val="22"/>
                </w:rPr>
                <w:t>PT-Information-Services@Shell.com</w:t>
              </w:r>
            </w:hyperlink>
          </w:p>
        </w:tc>
        <w:tc>
          <w:tcPr>
            <w:tcW w:w="1782" w:type="dxa"/>
            <w:shd w:val="clear" w:color="auto" w:fill="auto"/>
            <w:vAlign w:val="center"/>
          </w:tcPr>
          <w:p w:rsidR="00B375E7" w:rsidRPr="000022A1" w:rsidRDefault="006C5DEF" w:rsidP="00BF70CA">
            <w:pPr>
              <w:rPr>
                <w:szCs w:val="22"/>
              </w:rPr>
            </w:pPr>
            <w:r>
              <w:rPr>
                <w:szCs w:val="22"/>
              </w:rPr>
              <w:t>1</w:t>
            </w:r>
          </w:p>
        </w:tc>
      </w:tr>
      <w:tr w:rsidR="00B375E7" w:rsidRPr="000022A1" w:rsidTr="006C5DEF">
        <w:tc>
          <w:tcPr>
            <w:tcW w:w="7398" w:type="dxa"/>
            <w:shd w:val="clear" w:color="auto" w:fill="auto"/>
            <w:vAlign w:val="center"/>
          </w:tcPr>
          <w:p w:rsidR="00B375E7" w:rsidRPr="000022A1" w:rsidRDefault="004B2FA9" w:rsidP="00BF70CA">
            <w:pPr>
              <w:rPr>
                <w:szCs w:val="22"/>
              </w:rPr>
            </w:pPr>
            <w:r w:rsidRPr="004B2FA9">
              <w:rPr>
                <w:szCs w:val="22"/>
              </w:rPr>
              <w:t>Wu, Mingqi GSUSI-PTD/TASE</w:t>
            </w:r>
          </w:p>
        </w:tc>
        <w:tc>
          <w:tcPr>
            <w:tcW w:w="1782" w:type="dxa"/>
            <w:shd w:val="clear" w:color="auto" w:fill="auto"/>
            <w:vAlign w:val="center"/>
          </w:tcPr>
          <w:p w:rsidR="00B375E7" w:rsidRPr="000022A1" w:rsidRDefault="002B6311" w:rsidP="00BF70CA">
            <w:pPr>
              <w:rPr>
                <w:szCs w:val="22"/>
              </w:rPr>
            </w:pPr>
            <w:r>
              <w:rPr>
                <w:szCs w:val="22"/>
              </w:rPr>
              <w:t>1</w:t>
            </w:r>
          </w:p>
        </w:tc>
      </w:tr>
      <w:tr w:rsidR="00B375E7" w:rsidRPr="000022A1" w:rsidTr="006C5DEF">
        <w:tc>
          <w:tcPr>
            <w:tcW w:w="7398" w:type="dxa"/>
            <w:shd w:val="clear" w:color="auto" w:fill="auto"/>
            <w:vAlign w:val="center"/>
          </w:tcPr>
          <w:p w:rsidR="00B375E7" w:rsidRPr="000022A1" w:rsidRDefault="00B375E7" w:rsidP="00BF70CA">
            <w:pPr>
              <w:rPr>
                <w:szCs w:val="22"/>
              </w:rPr>
            </w:pPr>
          </w:p>
        </w:tc>
        <w:tc>
          <w:tcPr>
            <w:tcW w:w="1782" w:type="dxa"/>
            <w:shd w:val="clear" w:color="auto" w:fill="auto"/>
            <w:vAlign w:val="center"/>
          </w:tcPr>
          <w:p w:rsidR="00B375E7" w:rsidRPr="000022A1" w:rsidRDefault="00B375E7" w:rsidP="00BF70CA">
            <w:pPr>
              <w:rPr>
                <w:szCs w:val="22"/>
              </w:rPr>
            </w:pPr>
          </w:p>
        </w:tc>
      </w:tr>
      <w:tr w:rsidR="00B375E7" w:rsidRPr="000022A1" w:rsidTr="006C5DEF">
        <w:tc>
          <w:tcPr>
            <w:tcW w:w="7398" w:type="dxa"/>
            <w:shd w:val="clear" w:color="auto" w:fill="auto"/>
            <w:vAlign w:val="center"/>
          </w:tcPr>
          <w:p w:rsidR="00B375E7" w:rsidRPr="000022A1" w:rsidRDefault="00B375E7" w:rsidP="00BF70CA">
            <w:pPr>
              <w:rPr>
                <w:szCs w:val="22"/>
              </w:rPr>
            </w:pPr>
          </w:p>
        </w:tc>
        <w:tc>
          <w:tcPr>
            <w:tcW w:w="1782" w:type="dxa"/>
            <w:shd w:val="clear" w:color="auto" w:fill="auto"/>
            <w:vAlign w:val="center"/>
          </w:tcPr>
          <w:p w:rsidR="00B375E7" w:rsidRPr="000022A1" w:rsidRDefault="00B375E7" w:rsidP="00BF70CA">
            <w:pPr>
              <w:rPr>
                <w:szCs w:val="22"/>
              </w:rPr>
            </w:pPr>
          </w:p>
        </w:tc>
      </w:tr>
      <w:tr w:rsidR="00B375E7" w:rsidRPr="000022A1" w:rsidTr="006C5DEF">
        <w:tc>
          <w:tcPr>
            <w:tcW w:w="7398" w:type="dxa"/>
            <w:shd w:val="clear" w:color="auto" w:fill="auto"/>
            <w:vAlign w:val="center"/>
          </w:tcPr>
          <w:p w:rsidR="00B375E7" w:rsidRPr="000022A1" w:rsidRDefault="004B2FA9" w:rsidP="00BF70CA">
            <w:pPr>
              <w:rPr>
                <w:szCs w:val="22"/>
              </w:rPr>
            </w:pPr>
            <w:r w:rsidRPr="004B2FA9">
              <w:rPr>
                <w:szCs w:val="22"/>
              </w:rPr>
              <w:t>Jonathan, Philip GSUK-PTD/TASE</w:t>
            </w:r>
          </w:p>
        </w:tc>
        <w:tc>
          <w:tcPr>
            <w:tcW w:w="1782" w:type="dxa"/>
            <w:shd w:val="clear" w:color="auto" w:fill="auto"/>
            <w:vAlign w:val="center"/>
          </w:tcPr>
          <w:p w:rsidR="00B375E7" w:rsidRPr="000022A1" w:rsidRDefault="002B6311" w:rsidP="00BF70CA">
            <w:pPr>
              <w:rPr>
                <w:szCs w:val="22"/>
              </w:rPr>
            </w:pPr>
            <w:r>
              <w:rPr>
                <w:szCs w:val="22"/>
              </w:rPr>
              <w:t>1</w:t>
            </w:r>
          </w:p>
        </w:tc>
      </w:tr>
      <w:tr w:rsidR="004B2FA9" w:rsidRPr="000022A1" w:rsidTr="006C5DEF">
        <w:tc>
          <w:tcPr>
            <w:tcW w:w="7398" w:type="dxa"/>
            <w:shd w:val="clear" w:color="auto" w:fill="auto"/>
            <w:vAlign w:val="center"/>
          </w:tcPr>
          <w:p w:rsidR="004B2FA9" w:rsidRPr="000022A1" w:rsidRDefault="004B2FA9" w:rsidP="00BF70CA">
            <w:pPr>
              <w:rPr>
                <w:szCs w:val="22"/>
              </w:rPr>
            </w:pPr>
          </w:p>
        </w:tc>
        <w:tc>
          <w:tcPr>
            <w:tcW w:w="1782" w:type="dxa"/>
            <w:shd w:val="clear" w:color="auto" w:fill="auto"/>
            <w:vAlign w:val="center"/>
          </w:tcPr>
          <w:p w:rsidR="004B2FA9" w:rsidRPr="000022A1" w:rsidRDefault="004B2FA9" w:rsidP="00BF70CA">
            <w:pPr>
              <w:rPr>
                <w:szCs w:val="22"/>
              </w:rPr>
            </w:pPr>
          </w:p>
        </w:tc>
      </w:tr>
      <w:tr w:rsidR="004B2FA9" w:rsidRPr="000022A1" w:rsidTr="006C5DEF">
        <w:tc>
          <w:tcPr>
            <w:tcW w:w="7398" w:type="dxa"/>
            <w:shd w:val="clear" w:color="auto" w:fill="auto"/>
            <w:vAlign w:val="center"/>
          </w:tcPr>
          <w:p w:rsidR="004B2FA9" w:rsidRPr="000022A1" w:rsidRDefault="002B6311" w:rsidP="00BF70CA">
            <w:pPr>
              <w:rPr>
                <w:szCs w:val="22"/>
              </w:rPr>
            </w:pPr>
            <w:r w:rsidRPr="002B6311">
              <w:rPr>
                <w:szCs w:val="22"/>
              </w:rPr>
              <w:t>Gibbs, Richard A GSUSI-PTD/TASE</w:t>
            </w:r>
          </w:p>
        </w:tc>
        <w:tc>
          <w:tcPr>
            <w:tcW w:w="1782" w:type="dxa"/>
            <w:shd w:val="clear" w:color="auto" w:fill="auto"/>
            <w:vAlign w:val="center"/>
          </w:tcPr>
          <w:p w:rsidR="004B2FA9" w:rsidRPr="000022A1" w:rsidRDefault="002B6311" w:rsidP="00BF70CA">
            <w:pPr>
              <w:rPr>
                <w:szCs w:val="22"/>
              </w:rPr>
            </w:pPr>
            <w:r>
              <w:rPr>
                <w:szCs w:val="22"/>
              </w:rPr>
              <w:t>1</w:t>
            </w:r>
          </w:p>
        </w:tc>
      </w:tr>
      <w:tr w:rsidR="004B2FA9" w:rsidRPr="000022A1" w:rsidTr="006C5DEF">
        <w:tc>
          <w:tcPr>
            <w:tcW w:w="7398" w:type="dxa"/>
            <w:shd w:val="clear" w:color="auto" w:fill="auto"/>
            <w:vAlign w:val="center"/>
          </w:tcPr>
          <w:p w:rsidR="004B2FA9" w:rsidRPr="000022A1" w:rsidRDefault="004B2FA9" w:rsidP="00BF70CA">
            <w:pPr>
              <w:rPr>
                <w:szCs w:val="22"/>
              </w:rPr>
            </w:pPr>
          </w:p>
        </w:tc>
        <w:tc>
          <w:tcPr>
            <w:tcW w:w="1782" w:type="dxa"/>
            <w:shd w:val="clear" w:color="auto" w:fill="auto"/>
            <w:vAlign w:val="center"/>
          </w:tcPr>
          <w:p w:rsidR="004B2FA9" w:rsidRPr="000022A1" w:rsidRDefault="004B2FA9" w:rsidP="00BF70CA">
            <w:pPr>
              <w:rPr>
                <w:szCs w:val="22"/>
              </w:rPr>
            </w:pPr>
          </w:p>
        </w:tc>
      </w:tr>
      <w:tr w:rsidR="004B2FA9" w:rsidRPr="000022A1" w:rsidTr="006C5DEF">
        <w:tc>
          <w:tcPr>
            <w:tcW w:w="7398" w:type="dxa"/>
            <w:shd w:val="clear" w:color="auto" w:fill="auto"/>
            <w:vAlign w:val="center"/>
          </w:tcPr>
          <w:p w:rsidR="004B2FA9" w:rsidRPr="000022A1" w:rsidRDefault="004B2FA9" w:rsidP="00BF70CA">
            <w:pPr>
              <w:rPr>
                <w:szCs w:val="22"/>
              </w:rPr>
            </w:pPr>
          </w:p>
        </w:tc>
        <w:tc>
          <w:tcPr>
            <w:tcW w:w="1782" w:type="dxa"/>
            <w:shd w:val="clear" w:color="auto" w:fill="auto"/>
            <w:vAlign w:val="center"/>
          </w:tcPr>
          <w:p w:rsidR="004B2FA9" w:rsidRPr="000022A1" w:rsidRDefault="004B2FA9" w:rsidP="00BF70CA">
            <w:pPr>
              <w:rPr>
                <w:szCs w:val="22"/>
              </w:rPr>
            </w:pPr>
          </w:p>
        </w:tc>
      </w:tr>
      <w:tr w:rsidR="004B2FA9" w:rsidRPr="000022A1" w:rsidTr="006C5DEF">
        <w:tc>
          <w:tcPr>
            <w:tcW w:w="7398" w:type="dxa"/>
            <w:shd w:val="clear" w:color="auto" w:fill="auto"/>
            <w:vAlign w:val="center"/>
          </w:tcPr>
          <w:p w:rsidR="004B2FA9" w:rsidRPr="000022A1" w:rsidRDefault="004B2FA9" w:rsidP="00BF70CA">
            <w:pPr>
              <w:rPr>
                <w:szCs w:val="22"/>
              </w:rPr>
            </w:pPr>
          </w:p>
        </w:tc>
        <w:tc>
          <w:tcPr>
            <w:tcW w:w="1782" w:type="dxa"/>
            <w:shd w:val="clear" w:color="auto" w:fill="auto"/>
            <w:vAlign w:val="center"/>
          </w:tcPr>
          <w:p w:rsidR="004B2FA9" w:rsidRPr="000022A1" w:rsidRDefault="004B2FA9" w:rsidP="00BF70CA">
            <w:pPr>
              <w:rPr>
                <w:szCs w:val="22"/>
              </w:rPr>
            </w:pPr>
          </w:p>
        </w:tc>
      </w:tr>
      <w:tr w:rsidR="004B2FA9" w:rsidRPr="000022A1" w:rsidTr="006C5DEF">
        <w:tc>
          <w:tcPr>
            <w:tcW w:w="7398" w:type="dxa"/>
            <w:shd w:val="clear" w:color="auto" w:fill="auto"/>
            <w:vAlign w:val="center"/>
          </w:tcPr>
          <w:p w:rsidR="004B2FA9" w:rsidRPr="000022A1" w:rsidRDefault="004B2FA9" w:rsidP="00BF70CA">
            <w:pPr>
              <w:rPr>
                <w:szCs w:val="22"/>
              </w:rPr>
            </w:pPr>
          </w:p>
        </w:tc>
        <w:tc>
          <w:tcPr>
            <w:tcW w:w="1782" w:type="dxa"/>
            <w:shd w:val="clear" w:color="auto" w:fill="auto"/>
            <w:vAlign w:val="center"/>
          </w:tcPr>
          <w:p w:rsidR="004B2FA9" w:rsidRPr="000022A1" w:rsidRDefault="004B2FA9" w:rsidP="00BF70CA">
            <w:pPr>
              <w:rPr>
                <w:szCs w:val="22"/>
              </w:rPr>
            </w:pPr>
          </w:p>
        </w:tc>
      </w:tr>
      <w:tr w:rsidR="004B2FA9" w:rsidRPr="000022A1" w:rsidTr="006C5DEF">
        <w:tc>
          <w:tcPr>
            <w:tcW w:w="7398" w:type="dxa"/>
            <w:shd w:val="clear" w:color="auto" w:fill="auto"/>
            <w:vAlign w:val="center"/>
          </w:tcPr>
          <w:p w:rsidR="004B2FA9" w:rsidRPr="000022A1" w:rsidRDefault="004B2FA9" w:rsidP="00BF70CA">
            <w:pPr>
              <w:rPr>
                <w:szCs w:val="22"/>
              </w:rPr>
            </w:pPr>
          </w:p>
        </w:tc>
        <w:tc>
          <w:tcPr>
            <w:tcW w:w="1782" w:type="dxa"/>
            <w:shd w:val="clear" w:color="auto" w:fill="auto"/>
            <w:vAlign w:val="center"/>
          </w:tcPr>
          <w:p w:rsidR="004B2FA9" w:rsidRPr="000022A1" w:rsidRDefault="004B2FA9" w:rsidP="00BF70CA">
            <w:pPr>
              <w:rPr>
                <w:szCs w:val="22"/>
              </w:rPr>
            </w:pPr>
          </w:p>
        </w:tc>
      </w:tr>
      <w:tr w:rsidR="004B2FA9" w:rsidRPr="000022A1" w:rsidTr="006C5DEF">
        <w:tc>
          <w:tcPr>
            <w:tcW w:w="7398" w:type="dxa"/>
            <w:shd w:val="clear" w:color="auto" w:fill="auto"/>
            <w:vAlign w:val="center"/>
          </w:tcPr>
          <w:p w:rsidR="004B2FA9" w:rsidRPr="000022A1" w:rsidRDefault="004B2FA9" w:rsidP="00BF70CA">
            <w:pPr>
              <w:rPr>
                <w:szCs w:val="22"/>
              </w:rPr>
            </w:pPr>
          </w:p>
        </w:tc>
        <w:tc>
          <w:tcPr>
            <w:tcW w:w="1782" w:type="dxa"/>
            <w:shd w:val="clear" w:color="auto" w:fill="auto"/>
            <w:vAlign w:val="center"/>
          </w:tcPr>
          <w:p w:rsidR="004B2FA9" w:rsidRPr="000022A1" w:rsidRDefault="004B2FA9" w:rsidP="00BF70CA">
            <w:pPr>
              <w:rPr>
                <w:szCs w:val="22"/>
              </w:rPr>
            </w:pPr>
          </w:p>
        </w:tc>
      </w:tr>
      <w:tr w:rsidR="004B2FA9" w:rsidRPr="000022A1" w:rsidTr="006C5DEF">
        <w:tc>
          <w:tcPr>
            <w:tcW w:w="7398" w:type="dxa"/>
            <w:shd w:val="clear" w:color="auto" w:fill="auto"/>
            <w:vAlign w:val="center"/>
          </w:tcPr>
          <w:p w:rsidR="004B2FA9" w:rsidRPr="000022A1" w:rsidRDefault="004B2FA9" w:rsidP="00BF70CA">
            <w:pPr>
              <w:rPr>
                <w:szCs w:val="22"/>
              </w:rPr>
            </w:pPr>
          </w:p>
        </w:tc>
        <w:tc>
          <w:tcPr>
            <w:tcW w:w="1782" w:type="dxa"/>
            <w:shd w:val="clear" w:color="auto" w:fill="auto"/>
            <w:vAlign w:val="center"/>
          </w:tcPr>
          <w:p w:rsidR="004B2FA9" w:rsidRPr="000022A1" w:rsidRDefault="004B2FA9" w:rsidP="00BF70CA">
            <w:pPr>
              <w:rPr>
                <w:szCs w:val="22"/>
              </w:rPr>
            </w:pPr>
          </w:p>
        </w:tc>
      </w:tr>
      <w:tr w:rsidR="004B2FA9" w:rsidRPr="000022A1" w:rsidTr="006C5DEF">
        <w:tc>
          <w:tcPr>
            <w:tcW w:w="7398" w:type="dxa"/>
            <w:shd w:val="clear" w:color="auto" w:fill="auto"/>
            <w:vAlign w:val="center"/>
          </w:tcPr>
          <w:p w:rsidR="004B2FA9" w:rsidRPr="000022A1" w:rsidRDefault="004B2FA9" w:rsidP="00BF70CA">
            <w:pPr>
              <w:rPr>
                <w:szCs w:val="22"/>
              </w:rPr>
            </w:pPr>
          </w:p>
        </w:tc>
        <w:tc>
          <w:tcPr>
            <w:tcW w:w="1782" w:type="dxa"/>
            <w:shd w:val="clear" w:color="auto" w:fill="auto"/>
            <w:vAlign w:val="center"/>
          </w:tcPr>
          <w:p w:rsidR="004B2FA9" w:rsidRPr="000022A1" w:rsidRDefault="004B2FA9" w:rsidP="00BF70CA">
            <w:pPr>
              <w:rPr>
                <w:szCs w:val="22"/>
              </w:rPr>
            </w:pPr>
          </w:p>
        </w:tc>
      </w:tr>
      <w:tr w:rsidR="004B2FA9" w:rsidRPr="000022A1" w:rsidTr="006C5DEF">
        <w:tc>
          <w:tcPr>
            <w:tcW w:w="7398" w:type="dxa"/>
            <w:shd w:val="clear" w:color="auto" w:fill="auto"/>
            <w:vAlign w:val="center"/>
          </w:tcPr>
          <w:p w:rsidR="004B2FA9" w:rsidRPr="000022A1" w:rsidRDefault="002B6311" w:rsidP="00BF70CA">
            <w:pPr>
              <w:rPr>
                <w:szCs w:val="22"/>
              </w:rPr>
            </w:pPr>
            <w:r w:rsidRPr="002B6311">
              <w:rPr>
                <w:szCs w:val="22"/>
              </w:rPr>
              <w:t>Randell, David GSUK-PTD/TASE</w:t>
            </w:r>
          </w:p>
        </w:tc>
        <w:tc>
          <w:tcPr>
            <w:tcW w:w="1782" w:type="dxa"/>
            <w:shd w:val="clear" w:color="auto" w:fill="auto"/>
            <w:vAlign w:val="center"/>
          </w:tcPr>
          <w:p w:rsidR="004B2FA9" w:rsidRPr="000022A1" w:rsidRDefault="002B6311" w:rsidP="00BF70CA">
            <w:pPr>
              <w:rPr>
                <w:szCs w:val="22"/>
              </w:rPr>
            </w:pPr>
            <w:r>
              <w:rPr>
                <w:szCs w:val="22"/>
              </w:rPr>
              <w:t>1</w:t>
            </w:r>
          </w:p>
        </w:tc>
      </w:tr>
      <w:tr w:rsidR="004B2FA9" w:rsidRPr="000022A1" w:rsidTr="006C5DEF">
        <w:tc>
          <w:tcPr>
            <w:tcW w:w="7398" w:type="dxa"/>
            <w:shd w:val="clear" w:color="auto" w:fill="auto"/>
            <w:vAlign w:val="center"/>
          </w:tcPr>
          <w:p w:rsidR="004B2FA9" w:rsidRPr="000022A1" w:rsidRDefault="002B6311" w:rsidP="00BF70CA">
            <w:pPr>
              <w:rPr>
                <w:szCs w:val="22"/>
              </w:rPr>
            </w:pPr>
            <w:r w:rsidRPr="002B6311">
              <w:rPr>
                <w:szCs w:val="22"/>
              </w:rPr>
              <w:t>Theis, Winfried GSNL-PTD/TASE</w:t>
            </w:r>
          </w:p>
        </w:tc>
        <w:tc>
          <w:tcPr>
            <w:tcW w:w="1782" w:type="dxa"/>
            <w:shd w:val="clear" w:color="auto" w:fill="auto"/>
            <w:vAlign w:val="center"/>
          </w:tcPr>
          <w:p w:rsidR="004B2FA9" w:rsidRPr="000022A1" w:rsidRDefault="002B6311" w:rsidP="00BF70CA">
            <w:pPr>
              <w:rPr>
                <w:szCs w:val="22"/>
              </w:rPr>
            </w:pPr>
            <w:r>
              <w:rPr>
                <w:szCs w:val="22"/>
              </w:rPr>
              <w:t>1</w:t>
            </w:r>
          </w:p>
        </w:tc>
      </w:tr>
      <w:tr w:rsidR="004B2FA9" w:rsidRPr="000022A1" w:rsidTr="006C5DEF">
        <w:tc>
          <w:tcPr>
            <w:tcW w:w="7398" w:type="dxa"/>
            <w:shd w:val="clear" w:color="auto" w:fill="auto"/>
            <w:vAlign w:val="center"/>
          </w:tcPr>
          <w:p w:rsidR="004B2FA9" w:rsidRPr="000022A1" w:rsidRDefault="002B6311" w:rsidP="00BF70CA">
            <w:pPr>
              <w:rPr>
                <w:szCs w:val="22"/>
              </w:rPr>
            </w:pPr>
            <w:r w:rsidRPr="002B6311">
              <w:rPr>
                <w:szCs w:val="22"/>
              </w:rPr>
              <w:t>Paleja, Rakesh J GSUK-PTD/TASE</w:t>
            </w:r>
          </w:p>
        </w:tc>
        <w:tc>
          <w:tcPr>
            <w:tcW w:w="1782" w:type="dxa"/>
            <w:shd w:val="clear" w:color="auto" w:fill="auto"/>
            <w:vAlign w:val="center"/>
          </w:tcPr>
          <w:p w:rsidR="004B2FA9" w:rsidRPr="000022A1" w:rsidRDefault="002B6311" w:rsidP="00BF70CA">
            <w:pPr>
              <w:rPr>
                <w:szCs w:val="22"/>
              </w:rPr>
            </w:pPr>
            <w:r>
              <w:rPr>
                <w:szCs w:val="22"/>
              </w:rPr>
              <w:t>1</w:t>
            </w:r>
          </w:p>
        </w:tc>
      </w:tr>
      <w:tr w:rsidR="004B2FA9" w:rsidRPr="000022A1" w:rsidTr="006C5DEF">
        <w:tc>
          <w:tcPr>
            <w:tcW w:w="7398" w:type="dxa"/>
            <w:shd w:val="clear" w:color="auto" w:fill="auto"/>
            <w:vAlign w:val="center"/>
          </w:tcPr>
          <w:p w:rsidR="004B2FA9" w:rsidRPr="000022A1" w:rsidRDefault="002B6311" w:rsidP="00BF70CA">
            <w:pPr>
              <w:rPr>
                <w:szCs w:val="22"/>
              </w:rPr>
            </w:pPr>
            <w:r w:rsidRPr="002B6311">
              <w:rPr>
                <w:szCs w:val="22"/>
              </w:rPr>
              <w:t>Bierman, Stijn M GSNL-PTD/TASE</w:t>
            </w:r>
          </w:p>
        </w:tc>
        <w:tc>
          <w:tcPr>
            <w:tcW w:w="1782" w:type="dxa"/>
            <w:shd w:val="clear" w:color="auto" w:fill="auto"/>
            <w:vAlign w:val="center"/>
          </w:tcPr>
          <w:p w:rsidR="004B2FA9" w:rsidRPr="000022A1" w:rsidRDefault="002B6311" w:rsidP="00BF70CA">
            <w:pPr>
              <w:rPr>
                <w:szCs w:val="22"/>
              </w:rPr>
            </w:pPr>
            <w:r>
              <w:rPr>
                <w:szCs w:val="22"/>
              </w:rPr>
              <w:t>1</w:t>
            </w:r>
          </w:p>
        </w:tc>
      </w:tr>
      <w:tr w:rsidR="004B2FA9" w:rsidRPr="000022A1" w:rsidTr="006C5DEF">
        <w:tc>
          <w:tcPr>
            <w:tcW w:w="7398" w:type="dxa"/>
            <w:shd w:val="clear" w:color="auto" w:fill="auto"/>
            <w:vAlign w:val="center"/>
          </w:tcPr>
          <w:p w:rsidR="004B2FA9" w:rsidRPr="000022A1" w:rsidRDefault="002B6311" w:rsidP="00BF70CA">
            <w:pPr>
              <w:rPr>
                <w:szCs w:val="22"/>
              </w:rPr>
            </w:pPr>
            <w:r w:rsidRPr="002B6311">
              <w:rPr>
                <w:szCs w:val="22"/>
              </w:rPr>
              <w:t>Jones, Wayne R GSUK-PTD/TASE</w:t>
            </w:r>
          </w:p>
        </w:tc>
        <w:tc>
          <w:tcPr>
            <w:tcW w:w="1782" w:type="dxa"/>
            <w:shd w:val="clear" w:color="auto" w:fill="auto"/>
            <w:vAlign w:val="center"/>
          </w:tcPr>
          <w:p w:rsidR="004B2FA9" w:rsidRPr="000022A1" w:rsidRDefault="002B6311" w:rsidP="00BF70CA">
            <w:pPr>
              <w:rPr>
                <w:szCs w:val="22"/>
              </w:rPr>
            </w:pPr>
            <w:r>
              <w:rPr>
                <w:szCs w:val="22"/>
              </w:rPr>
              <w:t>1</w:t>
            </w:r>
          </w:p>
        </w:tc>
      </w:tr>
      <w:tr w:rsidR="004B2FA9" w:rsidRPr="000022A1" w:rsidTr="006C5DEF">
        <w:tc>
          <w:tcPr>
            <w:tcW w:w="7398" w:type="dxa"/>
            <w:shd w:val="clear" w:color="auto" w:fill="auto"/>
            <w:vAlign w:val="center"/>
          </w:tcPr>
          <w:p w:rsidR="004B2FA9" w:rsidRPr="000022A1" w:rsidRDefault="002B6311" w:rsidP="00BF70CA">
            <w:pPr>
              <w:rPr>
                <w:szCs w:val="22"/>
              </w:rPr>
            </w:pPr>
            <w:r w:rsidRPr="002B6311">
              <w:rPr>
                <w:szCs w:val="22"/>
              </w:rPr>
              <w:t>Demel, Seth S GSUSI-PTD/TASE</w:t>
            </w:r>
          </w:p>
        </w:tc>
        <w:tc>
          <w:tcPr>
            <w:tcW w:w="1782" w:type="dxa"/>
            <w:shd w:val="clear" w:color="auto" w:fill="auto"/>
            <w:vAlign w:val="center"/>
          </w:tcPr>
          <w:p w:rsidR="004B2FA9" w:rsidRPr="000022A1" w:rsidRDefault="002B6311" w:rsidP="00BF70CA">
            <w:pPr>
              <w:rPr>
                <w:szCs w:val="22"/>
              </w:rPr>
            </w:pPr>
            <w:r>
              <w:rPr>
                <w:szCs w:val="22"/>
              </w:rPr>
              <w:t>1</w:t>
            </w:r>
          </w:p>
        </w:tc>
      </w:tr>
      <w:tr w:rsidR="004B2FA9" w:rsidRPr="000022A1" w:rsidTr="006C5DEF">
        <w:tc>
          <w:tcPr>
            <w:tcW w:w="7398" w:type="dxa"/>
            <w:shd w:val="clear" w:color="auto" w:fill="auto"/>
            <w:vAlign w:val="center"/>
          </w:tcPr>
          <w:p w:rsidR="004B2FA9" w:rsidRPr="000022A1" w:rsidRDefault="002B6311" w:rsidP="00BF70CA">
            <w:pPr>
              <w:rPr>
                <w:szCs w:val="22"/>
              </w:rPr>
            </w:pPr>
            <w:r w:rsidRPr="002B6311">
              <w:rPr>
                <w:szCs w:val="22"/>
              </w:rPr>
              <w:t>Kettl, Stena E GSUSI-PTD/TASE</w:t>
            </w:r>
          </w:p>
        </w:tc>
        <w:tc>
          <w:tcPr>
            <w:tcW w:w="1782" w:type="dxa"/>
            <w:shd w:val="clear" w:color="auto" w:fill="auto"/>
            <w:vAlign w:val="center"/>
          </w:tcPr>
          <w:p w:rsidR="004B2FA9" w:rsidRPr="000022A1" w:rsidRDefault="002B6311" w:rsidP="00BF70CA">
            <w:pPr>
              <w:rPr>
                <w:szCs w:val="22"/>
              </w:rPr>
            </w:pPr>
            <w:r>
              <w:rPr>
                <w:szCs w:val="22"/>
              </w:rPr>
              <w:t>1</w:t>
            </w:r>
          </w:p>
        </w:tc>
      </w:tr>
      <w:tr w:rsidR="004B2FA9" w:rsidRPr="000022A1" w:rsidTr="006C5DEF">
        <w:tc>
          <w:tcPr>
            <w:tcW w:w="7398" w:type="dxa"/>
            <w:shd w:val="clear" w:color="auto" w:fill="auto"/>
            <w:vAlign w:val="center"/>
          </w:tcPr>
          <w:p w:rsidR="004B2FA9" w:rsidRPr="000022A1" w:rsidRDefault="002B6311" w:rsidP="00BF70CA">
            <w:pPr>
              <w:rPr>
                <w:szCs w:val="22"/>
              </w:rPr>
            </w:pPr>
            <w:r w:rsidRPr="002B6311">
              <w:rPr>
                <w:szCs w:val="22"/>
              </w:rPr>
              <w:t>Erdmann, Tashi P GSNL-PTD/TASE</w:t>
            </w:r>
          </w:p>
        </w:tc>
        <w:tc>
          <w:tcPr>
            <w:tcW w:w="1782" w:type="dxa"/>
            <w:shd w:val="clear" w:color="auto" w:fill="auto"/>
            <w:vAlign w:val="center"/>
          </w:tcPr>
          <w:p w:rsidR="004B2FA9" w:rsidRPr="000022A1" w:rsidRDefault="002B6311" w:rsidP="00BF70CA">
            <w:pPr>
              <w:rPr>
                <w:szCs w:val="22"/>
              </w:rPr>
            </w:pPr>
            <w:r>
              <w:rPr>
                <w:szCs w:val="22"/>
              </w:rPr>
              <w:t>1</w:t>
            </w:r>
          </w:p>
        </w:tc>
      </w:tr>
      <w:tr w:rsidR="002B6311" w:rsidRPr="000022A1" w:rsidTr="006C5DEF">
        <w:tc>
          <w:tcPr>
            <w:tcW w:w="7398" w:type="dxa"/>
            <w:shd w:val="clear" w:color="auto" w:fill="auto"/>
            <w:vAlign w:val="center"/>
          </w:tcPr>
          <w:p w:rsidR="002B6311" w:rsidRPr="000022A1" w:rsidRDefault="002B6311" w:rsidP="00BF70CA">
            <w:pPr>
              <w:rPr>
                <w:szCs w:val="22"/>
              </w:rPr>
            </w:pPr>
            <w:r w:rsidRPr="002B6311">
              <w:rPr>
                <w:szCs w:val="22"/>
              </w:rPr>
              <w:t>Gonzalez Martinez, Jose Maria M GSNL-PTD/TASE</w:t>
            </w:r>
          </w:p>
        </w:tc>
        <w:tc>
          <w:tcPr>
            <w:tcW w:w="1782" w:type="dxa"/>
            <w:shd w:val="clear" w:color="auto" w:fill="auto"/>
            <w:vAlign w:val="center"/>
          </w:tcPr>
          <w:p w:rsidR="002B6311" w:rsidRPr="000022A1" w:rsidRDefault="002B6311" w:rsidP="00BF70CA">
            <w:pPr>
              <w:rPr>
                <w:szCs w:val="22"/>
              </w:rPr>
            </w:pPr>
            <w:r>
              <w:rPr>
                <w:szCs w:val="22"/>
              </w:rPr>
              <w:t>1</w:t>
            </w:r>
          </w:p>
        </w:tc>
      </w:tr>
      <w:tr w:rsidR="002B6311" w:rsidRPr="000022A1" w:rsidTr="006C5DEF">
        <w:tc>
          <w:tcPr>
            <w:tcW w:w="7398" w:type="dxa"/>
            <w:shd w:val="clear" w:color="auto" w:fill="auto"/>
            <w:vAlign w:val="center"/>
          </w:tcPr>
          <w:p w:rsidR="002B6311" w:rsidRPr="000022A1" w:rsidRDefault="002B6311" w:rsidP="00BF70CA">
            <w:pPr>
              <w:rPr>
                <w:szCs w:val="22"/>
              </w:rPr>
            </w:pPr>
            <w:r w:rsidRPr="002B6311">
              <w:rPr>
                <w:szCs w:val="22"/>
              </w:rPr>
              <w:t>de Noord, Onno E GSNL-PTD/TASE</w:t>
            </w:r>
          </w:p>
        </w:tc>
        <w:tc>
          <w:tcPr>
            <w:tcW w:w="1782" w:type="dxa"/>
            <w:shd w:val="clear" w:color="auto" w:fill="auto"/>
            <w:vAlign w:val="center"/>
          </w:tcPr>
          <w:p w:rsidR="002B6311" w:rsidRPr="000022A1" w:rsidRDefault="002B6311" w:rsidP="00BF70CA">
            <w:pPr>
              <w:rPr>
                <w:szCs w:val="22"/>
              </w:rPr>
            </w:pPr>
            <w:r>
              <w:rPr>
                <w:szCs w:val="22"/>
              </w:rPr>
              <w:t>1</w:t>
            </w:r>
          </w:p>
        </w:tc>
      </w:tr>
      <w:tr w:rsidR="002B6311" w:rsidRPr="000022A1" w:rsidTr="006C5DEF">
        <w:tc>
          <w:tcPr>
            <w:tcW w:w="7398" w:type="dxa"/>
            <w:shd w:val="clear" w:color="auto" w:fill="auto"/>
            <w:vAlign w:val="center"/>
          </w:tcPr>
          <w:p w:rsidR="002B6311" w:rsidRPr="000022A1" w:rsidRDefault="002B6311" w:rsidP="00BF70CA">
            <w:pPr>
              <w:rPr>
                <w:szCs w:val="22"/>
              </w:rPr>
            </w:pPr>
          </w:p>
        </w:tc>
        <w:tc>
          <w:tcPr>
            <w:tcW w:w="1782" w:type="dxa"/>
            <w:shd w:val="clear" w:color="auto" w:fill="auto"/>
            <w:vAlign w:val="center"/>
          </w:tcPr>
          <w:p w:rsidR="002B6311" w:rsidRPr="000022A1" w:rsidRDefault="002B6311" w:rsidP="00BF70CA">
            <w:pPr>
              <w:rPr>
                <w:szCs w:val="22"/>
              </w:rPr>
            </w:pPr>
          </w:p>
        </w:tc>
      </w:tr>
      <w:tr w:rsidR="002B6311" w:rsidRPr="000022A1" w:rsidTr="006C5DEF">
        <w:tc>
          <w:tcPr>
            <w:tcW w:w="7398" w:type="dxa"/>
            <w:shd w:val="clear" w:color="auto" w:fill="auto"/>
            <w:vAlign w:val="center"/>
          </w:tcPr>
          <w:p w:rsidR="002B6311" w:rsidRPr="000022A1" w:rsidRDefault="002B6311" w:rsidP="00927736">
            <w:pPr>
              <w:rPr>
                <w:szCs w:val="22"/>
              </w:rPr>
            </w:pPr>
          </w:p>
        </w:tc>
        <w:tc>
          <w:tcPr>
            <w:tcW w:w="1782" w:type="dxa"/>
            <w:shd w:val="clear" w:color="auto" w:fill="auto"/>
            <w:vAlign w:val="center"/>
          </w:tcPr>
          <w:p w:rsidR="002B6311" w:rsidRPr="000022A1" w:rsidRDefault="002B6311" w:rsidP="00BF70CA">
            <w:pPr>
              <w:rPr>
                <w:szCs w:val="22"/>
              </w:rPr>
            </w:pPr>
          </w:p>
        </w:tc>
      </w:tr>
      <w:tr w:rsidR="002B6311" w:rsidRPr="000022A1" w:rsidTr="006C5DEF">
        <w:tc>
          <w:tcPr>
            <w:tcW w:w="7398" w:type="dxa"/>
            <w:shd w:val="clear" w:color="auto" w:fill="auto"/>
            <w:vAlign w:val="center"/>
          </w:tcPr>
          <w:p w:rsidR="002B6311" w:rsidRPr="000022A1" w:rsidRDefault="002B6311" w:rsidP="00BF70CA">
            <w:pPr>
              <w:rPr>
                <w:szCs w:val="22"/>
              </w:rPr>
            </w:pPr>
          </w:p>
        </w:tc>
        <w:tc>
          <w:tcPr>
            <w:tcW w:w="1782" w:type="dxa"/>
            <w:shd w:val="clear" w:color="auto" w:fill="auto"/>
            <w:vAlign w:val="center"/>
          </w:tcPr>
          <w:p w:rsidR="002B6311" w:rsidRPr="000022A1" w:rsidRDefault="002B6311" w:rsidP="00BF70CA">
            <w:pPr>
              <w:rPr>
                <w:szCs w:val="22"/>
              </w:rPr>
            </w:pPr>
          </w:p>
        </w:tc>
      </w:tr>
      <w:tr w:rsidR="002B6311" w:rsidRPr="000022A1" w:rsidTr="006C5DEF">
        <w:tc>
          <w:tcPr>
            <w:tcW w:w="7398" w:type="dxa"/>
            <w:shd w:val="clear" w:color="auto" w:fill="auto"/>
            <w:vAlign w:val="center"/>
          </w:tcPr>
          <w:p w:rsidR="002B6311" w:rsidRPr="000022A1" w:rsidRDefault="002B6311" w:rsidP="00BF70CA">
            <w:pPr>
              <w:rPr>
                <w:szCs w:val="22"/>
              </w:rPr>
            </w:pPr>
          </w:p>
        </w:tc>
        <w:tc>
          <w:tcPr>
            <w:tcW w:w="1782" w:type="dxa"/>
            <w:shd w:val="clear" w:color="auto" w:fill="auto"/>
            <w:vAlign w:val="center"/>
          </w:tcPr>
          <w:p w:rsidR="002B6311" w:rsidRPr="000022A1" w:rsidRDefault="002B6311" w:rsidP="00BF70CA">
            <w:pPr>
              <w:rPr>
                <w:szCs w:val="22"/>
              </w:rPr>
            </w:pPr>
          </w:p>
        </w:tc>
      </w:tr>
      <w:tr w:rsidR="002B6311" w:rsidRPr="000022A1" w:rsidTr="006C5DEF">
        <w:tc>
          <w:tcPr>
            <w:tcW w:w="7398" w:type="dxa"/>
            <w:shd w:val="clear" w:color="auto" w:fill="auto"/>
            <w:vAlign w:val="center"/>
          </w:tcPr>
          <w:p w:rsidR="002B6311" w:rsidRPr="002B6311" w:rsidRDefault="002B6311" w:rsidP="00BF70CA">
            <w:pPr>
              <w:rPr>
                <w:szCs w:val="22"/>
              </w:rPr>
            </w:pPr>
          </w:p>
        </w:tc>
        <w:tc>
          <w:tcPr>
            <w:tcW w:w="1782" w:type="dxa"/>
            <w:shd w:val="clear" w:color="auto" w:fill="auto"/>
            <w:vAlign w:val="center"/>
          </w:tcPr>
          <w:p w:rsidR="002B6311" w:rsidRPr="000022A1" w:rsidRDefault="002B6311" w:rsidP="00BF70CA">
            <w:pPr>
              <w:rPr>
                <w:szCs w:val="22"/>
              </w:rPr>
            </w:pPr>
          </w:p>
        </w:tc>
      </w:tr>
      <w:tr w:rsidR="00927736" w:rsidRPr="000022A1" w:rsidTr="006C5DEF">
        <w:tc>
          <w:tcPr>
            <w:tcW w:w="7398" w:type="dxa"/>
            <w:shd w:val="clear" w:color="auto" w:fill="auto"/>
            <w:vAlign w:val="center"/>
          </w:tcPr>
          <w:p w:rsidR="00927736" w:rsidRPr="000022A1" w:rsidRDefault="00927736" w:rsidP="00025FC9">
            <w:pPr>
              <w:rPr>
                <w:szCs w:val="22"/>
              </w:rPr>
            </w:pPr>
          </w:p>
        </w:tc>
        <w:tc>
          <w:tcPr>
            <w:tcW w:w="1782" w:type="dxa"/>
            <w:shd w:val="clear" w:color="auto" w:fill="auto"/>
            <w:vAlign w:val="center"/>
          </w:tcPr>
          <w:p w:rsidR="00927736" w:rsidRPr="000022A1" w:rsidRDefault="00927736" w:rsidP="00025FC9">
            <w:pPr>
              <w:rPr>
                <w:szCs w:val="22"/>
              </w:rPr>
            </w:pPr>
          </w:p>
        </w:tc>
      </w:tr>
    </w:tbl>
    <w:p w:rsidR="00B375E7" w:rsidRPr="00491548" w:rsidRDefault="00B375E7" w:rsidP="00B375E7">
      <w:pPr>
        <w:rPr>
          <w:lang w:eastAsia="en-US"/>
        </w:rPr>
      </w:pPr>
    </w:p>
    <w:p w:rsidR="001F448B" w:rsidRPr="00B375E7" w:rsidRDefault="006C5DEF" w:rsidP="006C5DEF">
      <w:pPr>
        <w:pStyle w:val="CopyRightNotice"/>
      </w:pPr>
      <w:bookmarkStart w:id="398" w:name="CopyrightNotice"/>
      <w:r>
        <w:lastRenderedPageBreak/>
        <w:t>The copyright of this document is vested in Shell Global Solutions (US) Inc., Houston, Texas, USA. All rights reserved.</w:t>
      </w:r>
      <w:r>
        <w:br/>
        <w:t>Neither the whole nor any part of this document may be reproduced, stored in any retrieval system or transmitted in any form or by any means (electronic, mechanical, reprographic, recording or otherwise) without the prior written consent of the copyright owner. Shell Global Solutions is a trading style used by a network of technology companies of the Shell Group.</w:t>
      </w:r>
      <w:bookmarkEnd w:id="398"/>
    </w:p>
    <w:sectPr w:rsidR="001F448B" w:rsidRPr="00B375E7" w:rsidSect="006C5DEF">
      <w:headerReference w:type="default" r:id="rId59"/>
      <w:headerReference w:type="first" r:id="rId60"/>
      <w:endnotePr>
        <w:numFmt w:val="decimal"/>
      </w:endnotePr>
      <w:pgSz w:w="12240" w:h="15840"/>
      <w:pgMar w:top="1584" w:right="1440" w:bottom="1584" w:left="1440" w:header="709" w:footer="567" w:gutter="0"/>
      <w:pgNumType w:start="1"/>
      <w:cols w:space="708"/>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E11" w:rsidRDefault="00170E11">
      <w:pPr>
        <w:pStyle w:val="Heading1"/>
      </w:pPr>
      <w:r>
        <w:tab/>
        <w:t>REFERENCES</w:t>
      </w:r>
    </w:p>
  </w:endnote>
  <w:endnote w:type="continuationSeparator" w:id="0">
    <w:p w:rsidR="00170E11" w:rsidRDefault="00170E11">
      <w:r>
        <w:t xml:space="preserve"> </w:t>
      </w:r>
    </w:p>
  </w:endnote>
  <w:endnote w:type="continuationNotice" w:id="1">
    <w:p w:rsidR="00170E11" w:rsidRDefault="00170E11">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MR10">
    <w:altName w:val="Times New Roman"/>
    <w:panose1 w:val="00000000000000000000"/>
    <w:charset w:val="00"/>
    <w:family w:val="auto"/>
    <w:notTrueType/>
    <w:pitch w:val="default"/>
    <w:sig w:usb0="00000003" w:usb1="080E0000" w:usb2="00000010" w:usb3="00000000" w:csb0="00040001" w:csb1="00000000"/>
  </w:font>
  <w:font w:name="CMTI10">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E11" w:rsidRDefault="00170E11">
      <w:r>
        <w:separator/>
      </w:r>
    </w:p>
  </w:footnote>
  <w:footnote w:type="continuationSeparator" w:id="0">
    <w:p w:rsidR="00170E11" w:rsidRDefault="00170E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3"/>
      <w:gridCol w:w="3153"/>
      <w:gridCol w:w="3153"/>
    </w:tblGrid>
    <w:tr w:rsidR="00D2650A" w:rsidTr="006C5DEF">
      <w:tc>
        <w:tcPr>
          <w:tcW w:w="3153" w:type="dxa"/>
          <w:shd w:val="clear" w:color="auto" w:fill="auto"/>
        </w:tcPr>
        <w:p w:rsidR="00D2650A" w:rsidRDefault="00D2650A" w:rsidP="006C5DEF">
          <w:pPr>
            <w:pStyle w:val="Header"/>
          </w:pPr>
          <w:r>
            <w:t>SR.14.11495</w:t>
          </w:r>
        </w:p>
      </w:tc>
      <w:tc>
        <w:tcPr>
          <w:tcW w:w="3153" w:type="dxa"/>
          <w:shd w:val="clear" w:color="auto" w:fill="auto"/>
        </w:tcPr>
        <w:p w:rsidR="00D2650A" w:rsidRDefault="00D2650A" w:rsidP="006C5DEF">
          <w:pPr>
            <w:pStyle w:val="Header"/>
            <w:jc w:val="center"/>
          </w:pPr>
          <w:r>
            <w:t xml:space="preserve">- </w:t>
          </w:r>
          <w:r>
            <w:fldChar w:fldCharType="begin"/>
          </w:r>
          <w:r>
            <w:instrText xml:space="preserve"> PAGE \ * ROMAN </w:instrText>
          </w:r>
          <w:r>
            <w:fldChar w:fldCharType="separate"/>
          </w:r>
          <w:r>
            <w:rPr>
              <w:noProof/>
            </w:rPr>
            <w:t>II</w:t>
          </w:r>
          <w:r>
            <w:fldChar w:fldCharType="end"/>
          </w:r>
          <w:r>
            <w:t xml:space="preserve"> -</w:t>
          </w:r>
        </w:p>
      </w:tc>
      <w:tc>
        <w:tcPr>
          <w:tcW w:w="3153" w:type="dxa"/>
          <w:shd w:val="clear" w:color="auto" w:fill="auto"/>
        </w:tcPr>
        <w:p w:rsidR="00D2650A" w:rsidRDefault="00D2650A" w:rsidP="006C5DEF">
          <w:pPr>
            <w:pStyle w:val="Header"/>
            <w:jc w:val="right"/>
          </w:pPr>
          <w:r>
            <w:t>Restricted</w:t>
          </w:r>
        </w:p>
      </w:tc>
    </w:tr>
  </w:tbl>
  <w:p w:rsidR="00D2650A" w:rsidRPr="006C5DEF" w:rsidRDefault="00D2650A" w:rsidP="006C5D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3"/>
      <w:gridCol w:w="3153"/>
      <w:gridCol w:w="3153"/>
    </w:tblGrid>
    <w:tr w:rsidR="00D2650A" w:rsidTr="006C5DEF">
      <w:tc>
        <w:tcPr>
          <w:tcW w:w="3153" w:type="dxa"/>
          <w:shd w:val="clear" w:color="auto" w:fill="auto"/>
        </w:tcPr>
        <w:p w:rsidR="00D2650A" w:rsidRDefault="00D2650A" w:rsidP="006C5DEF">
          <w:pPr>
            <w:pStyle w:val="Header"/>
          </w:pPr>
          <w:r>
            <w:t>SR.14.11495</w:t>
          </w:r>
        </w:p>
      </w:tc>
      <w:tc>
        <w:tcPr>
          <w:tcW w:w="3153" w:type="dxa"/>
          <w:shd w:val="clear" w:color="auto" w:fill="auto"/>
        </w:tcPr>
        <w:p w:rsidR="00D2650A" w:rsidRDefault="00D2650A" w:rsidP="006C5DEF">
          <w:pPr>
            <w:pStyle w:val="Header"/>
            <w:jc w:val="center"/>
          </w:pPr>
          <w:r>
            <w:t xml:space="preserve">- </w:t>
          </w:r>
          <w:r>
            <w:fldChar w:fldCharType="begin"/>
          </w:r>
          <w:r>
            <w:instrText xml:space="preserve"> PAGE \ * ROMAN </w:instrText>
          </w:r>
          <w:r>
            <w:fldChar w:fldCharType="separate"/>
          </w:r>
          <w:r w:rsidR="00132374">
            <w:rPr>
              <w:noProof/>
            </w:rPr>
            <w:t>IV</w:t>
          </w:r>
          <w:r>
            <w:fldChar w:fldCharType="end"/>
          </w:r>
          <w:r>
            <w:t xml:space="preserve"> -</w:t>
          </w:r>
        </w:p>
      </w:tc>
      <w:tc>
        <w:tcPr>
          <w:tcW w:w="3153" w:type="dxa"/>
          <w:shd w:val="clear" w:color="auto" w:fill="auto"/>
        </w:tcPr>
        <w:p w:rsidR="00D2650A" w:rsidRDefault="00D2650A" w:rsidP="006C5DEF">
          <w:pPr>
            <w:pStyle w:val="Header"/>
            <w:jc w:val="right"/>
          </w:pPr>
          <w:r>
            <w:t>Restricted</w:t>
          </w:r>
        </w:p>
      </w:tc>
    </w:tr>
  </w:tbl>
  <w:p w:rsidR="00D2650A" w:rsidRPr="006C5DEF" w:rsidRDefault="00D2650A" w:rsidP="006C5DE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3"/>
      <w:gridCol w:w="3153"/>
      <w:gridCol w:w="3153"/>
    </w:tblGrid>
    <w:tr w:rsidR="00D2650A" w:rsidTr="006C5DEF">
      <w:tc>
        <w:tcPr>
          <w:tcW w:w="3153" w:type="dxa"/>
          <w:shd w:val="clear" w:color="auto" w:fill="auto"/>
        </w:tcPr>
        <w:p w:rsidR="00D2650A" w:rsidRDefault="00D2650A" w:rsidP="006C5DEF">
          <w:pPr>
            <w:pStyle w:val="Header"/>
          </w:pPr>
          <w:r>
            <w:t>SR.14.11495</w:t>
          </w:r>
        </w:p>
      </w:tc>
      <w:tc>
        <w:tcPr>
          <w:tcW w:w="3153" w:type="dxa"/>
          <w:shd w:val="clear" w:color="auto" w:fill="auto"/>
        </w:tcPr>
        <w:p w:rsidR="00D2650A" w:rsidRDefault="00D2650A" w:rsidP="006C5DEF">
          <w:pPr>
            <w:pStyle w:val="Header"/>
            <w:jc w:val="center"/>
          </w:pPr>
          <w:r>
            <w:t xml:space="preserve">- </w:t>
          </w:r>
          <w:r>
            <w:fldChar w:fldCharType="begin"/>
          </w:r>
          <w:r>
            <w:instrText xml:space="preserve"> PAGE \ * ROMAN </w:instrText>
          </w:r>
          <w:r>
            <w:fldChar w:fldCharType="separate"/>
          </w:r>
          <w:r w:rsidR="00132374">
            <w:rPr>
              <w:noProof/>
            </w:rPr>
            <w:t>II</w:t>
          </w:r>
          <w:r>
            <w:fldChar w:fldCharType="end"/>
          </w:r>
          <w:r>
            <w:t xml:space="preserve"> -</w:t>
          </w:r>
        </w:p>
      </w:tc>
      <w:tc>
        <w:tcPr>
          <w:tcW w:w="3153" w:type="dxa"/>
          <w:shd w:val="clear" w:color="auto" w:fill="auto"/>
        </w:tcPr>
        <w:p w:rsidR="00D2650A" w:rsidRDefault="00D2650A" w:rsidP="006C5DEF">
          <w:pPr>
            <w:pStyle w:val="Header"/>
            <w:jc w:val="right"/>
          </w:pPr>
          <w:r>
            <w:t>Restricted</w:t>
          </w:r>
        </w:p>
      </w:tc>
    </w:tr>
  </w:tbl>
  <w:p w:rsidR="00D2650A" w:rsidRPr="006C5DEF" w:rsidRDefault="00D2650A" w:rsidP="006C5DE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4"/>
      <w:gridCol w:w="3054"/>
      <w:gridCol w:w="3054"/>
    </w:tblGrid>
    <w:tr w:rsidR="00D2650A" w:rsidTr="00BF70CA">
      <w:tc>
        <w:tcPr>
          <w:tcW w:w="3054" w:type="dxa"/>
          <w:shd w:val="clear" w:color="auto" w:fill="auto"/>
        </w:tcPr>
        <w:p w:rsidR="00D2650A" w:rsidRDefault="00D2650A" w:rsidP="00BF70CA">
          <w:pPr>
            <w:pStyle w:val="Header"/>
          </w:pPr>
          <w:r>
            <w:t>SR.11.23423</w:t>
          </w:r>
        </w:p>
      </w:tc>
      <w:tc>
        <w:tcPr>
          <w:tcW w:w="3054" w:type="dxa"/>
          <w:shd w:val="clear" w:color="auto" w:fill="auto"/>
        </w:tcPr>
        <w:p w:rsidR="00D2650A" w:rsidRDefault="00D2650A" w:rsidP="00BF70CA">
          <w:pPr>
            <w:pStyle w:val="Header"/>
            <w:jc w:val="center"/>
          </w:pPr>
          <w:r>
            <w:t xml:space="preserve">- </w:t>
          </w:r>
          <w:r>
            <w:fldChar w:fldCharType="begin"/>
          </w:r>
          <w:r>
            <w:instrText xml:space="preserve"> PAGE \ * ROMAN </w:instrText>
          </w:r>
          <w:r>
            <w:fldChar w:fldCharType="separate"/>
          </w:r>
          <w:r w:rsidR="00132374">
            <w:rPr>
              <w:noProof/>
            </w:rPr>
            <w:t>VI</w:t>
          </w:r>
          <w:r>
            <w:rPr>
              <w:noProof/>
            </w:rPr>
            <w:fldChar w:fldCharType="end"/>
          </w:r>
          <w:r>
            <w:t xml:space="preserve"> -</w:t>
          </w:r>
        </w:p>
      </w:tc>
      <w:tc>
        <w:tcPr>
          <w:tcW w:w="3054" w:type="dxa"/>
          <w:shd w:val="clear" w:color="auto" w:fill="auto"/>
        </w:tcPr>
        <w:p w:rsidR="00D2650A" w:rsidRDefault="00D2650A" w:rsidP="00BF70CA">
          <w:pPr>
            <w:pStyle w:val="Header"/>
            <w:jc w:val="right"/>
          </w:pPr>
          <w:r>
            <w:t>Restricted</w:t>
          </w:r>
        </w:p>
      </w:tc>
    </w:tr>
  </w:tbl>
  <w:p w:rsidR="00D2650A" w:rsidRPr="00343DA2" w:rsidRDefault="00D2650A" w:rsidP="00BF70C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3"/>
      <w:gridCol w:w="3153"/>
      <w:gridCol w:w="3153"/>
    </w:tblGrid>
    <w:tr w:rsidR="00D2650A" w:rsidTr="006C5DEF">
      <w:tc>
        <w:tcPr>
          <w:tcW w:w="3153" w:type="dxa"/>
          <w:shd w:val="clear" w:color="auto" w:fill="auto"/>
        </w:tcPr>
        <w:p w:rsidR="00D2650A" w:rsidRDefault="00D2650A" w:rsidP="006C5DEF">
          <w:pPr>
            <w:pStyle w:val="Header"/>
          </w:pPr>
          <w:r>
            <w:t>SR.14.11495</w:t>
          </w:r>
        </w:p>
      </w:tc>
      <w:tc>
        <w:tcPr>
          <w:tcW w:w="3153" w:type="dxa"/>
          <w:shd w:val="clear" w:color="auto" w:fill="auto"/>
        </w:tcPr>
        <w:p w:rsidR="00D2650A" w:rsidRDefault="00D2650A" w:rsidP="006C5DEF">
          <w:pPr>
            <w:pStyle w:val="Header"/>
            <w:jc w:val="center"/>
          </w:pPr>
          <w:r>
            <w:t xml:space="preserve">- </w:t>
          </w:r>
          <w:r>
            <w:fldChar w:fldCharType="begin"/>
          </w:r>
          <w:r>
            <w:instrText xml:space="preserve"> PAGE \ * ROMAN </w:instrText>
          </w:r>
          <w:r>
            <w:fldChar w:fldCharType="separate"/>
          </w:r>
          <w:r>
            <w:rPr>
              <w:noProof/>
            </w:rPr>
            <w:t>III</w:t>
          </w:r>
          <w:r>
            <w:fldChar w:fldCharType="end"/>
          </w:r>
          <w:r>
            <w:t xml:space="preserve"> -</w:t>
          </w:r>
        </w:p>
      </w:tc>
      <w:tc>
        <w:tcPr>
          <w:tcW w:w="3153" w:type="dxa"/>
          <w:shd w:val="clear" w:color="auto" w:fill="auto"/>
        </w:tcPr>
        <w:p w:rsidR="00D2650A" w:rsidRDefault="00D2650A" w:rsidP="006C5DEF">
          <w:pPr>
            <w:pStyle w:val="Header"/>
            <w:jc w:val="right"/>
          </w:pPr>
          <w:r>
            <w:t>Restricted</w:t>
          </w:r>
        </w:p>
      </w:tc>
    </w:tr>
  </w:tbl>
  <w:p w:rsidR="00D2650A" w:rsidRPr="006C5DEF" w:rsidRDefault="00D2650A" w:rsidP="006C5DE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70" w:type="dxa"/>
        <w:right w:w="70" w:type="dxa"/>
      </w:tblCellMar>
      <w:tblLook w:val="0000" w:firstRow="0" w:lastRow="0" w:firstColumn="0" w:lastColumn="0" w:noHBand="0" w:noVBand="0"/>
    </w:tblPr>
    <w:tblGrid>
      <w:gridCol w:w="2976"/>
      <w:gridCol w:w="3431"/>
      <w:gridCol w:w="3093"/>
    </w:tblGrid>
    <w:tr w:rsidR="00D2650A" w:rsidTr="006C5DEF">
      <w:trPr>
        <w:trHeight w:hRule="exact" w:val="340"/>
      </w:trPr>
      <w:tc>
        <w:tcPr>
          <w:tcW w:w="1566" w:type="pct"/>
        </w:tcPr>
        <w:p w:rsidR="00D2650A" w:rsidRDefault="00D2650A" w:rsidP="006C5DEF">
          <w:pPr>
            <w:pStyle w:val="Header"/>
            <w:tabs>
              <w:tab w:val="clear" w:pos="4253"/>
              <w:tab w:val="clear" w:pos="8505"/>
            </w:tabs>
            <w:rPr>
              <w:noProof/>
            </w:rPr>
          </w:pPr>
          <w:r>
            <w:rPr>
              <w:noProof/>
            </w:rPr>
            <w:t>SR.14.11495</w:t>
          </w:r>
        </w:p>
      </w:tc>
      <w:tc>
        <w:tcPr>
          <w:tcW w:w="1806" w:type="pct"/>
        </w:tcPr>
        <w:p w:rsidR="00D2650A" w:rsidRDefault="00D2650A" w:rsidP="006C5DEF">
          <w:pPr>
            <w:pStyle w:val="Header"/>
            <w:tabs>
              <w:tab w:val="clear" w:pos="4253"/>
              <w:tab w:val="clear" w:pos="8505"/>
            </w:tabs>
            <w:jc w:val="center"/>
            <w:rPr>
              <w:noProof/>
            </w:rPr>
          </w:pPr>
          <w:r>
            <w:rPr>
              <w:noProof/>
            </w:rPr>
            <w:t xml:space="preserve">- </w:t>
          </w:r>
          <w:r>
            <w:rPr>
              <w:noProof/>
            </w:rPr>
            <w:fldChar w:fldCharType="begin"/>
          </w:r>
          <w:r>
            <w:rPr>
              <w:noProof/>
            </w:rPr>
            <w:instrText xml:space="preserve"> PAGE \ * ROMAN </w:instrText>
          </w:r>
          <w:r>
            <w:rPr>
              <w:noProof/>
            </w:rPr>
            <w:fldChar w:fldCharType="separate"/>
          </w:r>
          <w:r w:rsidR="00AB4EB9">
            <w:rPr>
              <w:noProof/>
            </w:rPr>
            <w:t>25</w:t>
          </w:r>
          <w:r>
            <w:rPr>
              <w:noProof/>
            </w:rPr>
            <w:fldChar w:fldCharType="end"/>
          </w:r>
          <w:r>
            <w:rPr>
              <w:noProof/>
            </w:rPr>
            <w:t xml:space="preserve"> -</w:t>
          </w:r>
        </w:p>
      </w:tc>
      <w:tc>
        <w:tcPr>
          <w:tcW w:w="1628" w:type="pct"/>
        </w:tcPr>
        <w:p w:rsidR="00D2650A" w:rsidRDefault="00D2650A" w:rsidP="006C5DEF">
          <w:pPr>
            <w:pStyle w:val="Header"/>
            <w:tabs>
              <w:tab w:val="clear" w:pos="4253"/>
              <w:tab w:val="clear" w:pos="8505"/>
            </w:tabs>
            <w:ind w:right="-70"/>
            <w:jc w:val="right"/>
            <w:rPr>
              <w:noProof/>
            </w:rPr>
          </w:pPr>
          <w:r>
            <w:rPr>
              <w:noProof/>
            </w:rPr>
            <w:t>Restricted</w:t>
          </w:r>
        </w:p>
      </w:tc>
    </w:tr>
  </w:tbl>
  <w:p w:rsidR="00D2650A" w:rsidRDefault="00D2650A" w:rsidP="002E718F">
    <w:pPr>
      <w:pStyle w:val="Header"/>
      <w:tabs>
        <w:tab w:val="clear" w:pos="8505"/>
        <w:tab w:val="right" w:pos="9072"/>
      </w:tabs>
      <w:spacing w:line="120" w:lineRule="aut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3"/>
      <w:gridCol w:w="3153"/>
      <w:gridCol w:w="3153"/>
    </w:tblGrid>
    <w:tr w:rsidR="00D2650A" w:rsidTr="006C5DEF">
      <w:tc>
        <w:tcPr>
          <w:tcW w:w="3153" w:type="dxa"/>
          <w:shd w:val="clear" w:color="auto" w:fill="auto"/>
        </w:tcPr>
        <w:p w:rsidR="00D2650A" w:rsidRDefault="00D2650A" w:rsidP="006C5DEF">
          <w:pPr>
            <w:pStyle w:val="Header"/>
          </w:pPr>
          <w:r>
            <w:t>SR.14.11495</w:t>
          </w:r>
        </w:p>
      </w:tc>
      <w:tc>
        <w:tcPr>
          <w:tcW w:w="3153" w:type="dxa"/>
          <w:shd w:val="clear" w:color="auto" w:fill="auto"/>
        </w:tcPr>
        <w:p w:rsidR="00D2650A" w:rsidRDefault="00D2650A" w:rsidP="006C5DEF">
          <w:pPr>
            <w:pStyle w:val="Header"/>
            <w:jc w:val="center"/>
          </w:pPr>
          <w:r>
            <w:t xml:space="preserve">- </w:t>
          </w:r>
          <w:r>
            <w:fldChar w:fldCharType="begin"/>
          </w:r>
          <w:r>
            <w:instrText xml:space="preserve"> PAGE \ * ROMAN </w:instrText>
          </w:r>
          <w:r>
            <w:fldChar w:fldCharType="separate"/>
          </w:r>
          <w:r w:rsidR="00132374">
            <w:rPr>
              <w:noProof/>
            </w:rPr>
            <w:t>1</w:t>
          </w:r>
          <w:r>
            <w:fldChar w:fldCharType="end"/>
          </w:r>
          <w:r>
            <w:t xml:space="preserve"> -</w:t>
          </w:r>
        </w:p>
      </w:tc>
      <w:tc>
        <w:tcPr>
          <w:tcW w:w="3153" w:type="dxa"/>
          <w:shd w:val="clear" w:color="auto" w:fill="auto"/>
        </w:tcPr>
        <w:p w:rsidR="00D2650A" w:rsidRDefault="00D2650A" w:rsidP="006C5DEF">
          <w:pPr>
            <w:pStyle w:val="Header"/>
            <w:jc w:val="right"/>
          </w:pPr>
          <w:r>
            <w:t>Restricted</w:t>
          </w:r>
        </w:p>
      </w:tc>
    </w:tr>
  </w:tbl>
  <w:p w:rsidR="00D2650A" w:rsidRPr="006C5DEF" w:rsidRDefault="00D2650A" w:rsidP="006C5D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47948D14"/>
    <w:lvl w:ilvl="0">
      <w:start w:val="1"/>
      <w:numFmt w:val="decimal"/>
      <w:pStyle w:val="ListNumber2"/>
      <w:lvlText w:val="%1."/>
      <w:lvlJc w:val="left"/>
      <w:pPr>
        <w:tabs>
          <w:tab w:val="num" w:pos="720"/>
        </w:tabs>
        <w:ind w:left="720" w:hanging="360"/>
      </w:pPr>
    </w:lvl>
  </w:abstractNum>
  <w:abstractNum w:abstractNumId="1">
    <w:nsid w:val="FFFFFF82"/>
    <w:multiLevelType w:val="singleLevel"/>
    <w:tmpl w:val="F3AC9EB0"/>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FFFFFF83"/>
    <w:multiLevelType w:val="singleLevel"/>
    <w:tmpl w:val="788E45CC"/>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FFFFFFFB"/>
    <w:multiLevelType w:val="multilevel"/>
    <w:tmpl w:val="544A071E"/>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567"/>
        </w:tabs>
        <w:ind w:left="567" w:hanging="567"/>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0F2663D1"/>
    <w:multiLevelType w:val="hybridMultilevel"/>
    <w:tmpl w:val="4D4A7476"/>
    <w:lvl w:ilvl="0" w:tplc="04090001">
      <w:start w:val="1"/>
      <w:numFmt w:val="bullet"/>
      <w:lvlText w:val=""/>
      <w:lvlJc w:val="left"/>
      <w:pPr>
        <w:ind w:left="1287" w:hanging="360"/>
      </w:pPr>
      <w:rPr>
        <w:rFonts w:ascii="Symbol" w:hAnsi="Symbol" w:hint="default"/>
      </w:r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11C910CA"/>
    <w:multiLevelType w:val="hybridMultilevel"/>
    <w:tmpl w:val="B0A6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475540"/>
    <w:multiLevelType w:val="hybridMultilevel"/>
    <w:tmpl w:val="1792C0B8"/>
    <w:lvl w:ilvl="0" w:tplc="B1C097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636026"/>
    <w:multiLevelType w:val="hybridMultilevel"/>
    <w:tmpl w:val="C0C83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E44ECA"/>
    <w:multiLevelType w:val="hybridMultilevel"/>
    <w:tmpl w:val="A1A24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4530C9"/>
    <w:multiLevelType w:val="hybridMultilevel"/>
    <w:tmpl w:val="E61EC036"/>
    <w:lvl w:ilvl="0" w:tplc="713EE92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56B767A0"/>
    <w:multiLevelType w:val="hybridMultilevel"/>
    <w:tmpl w:val="11C04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C159F7"/>
    <w:multiLevelType w:val="multilevel"/>
    <w:tmpl w:val="4DCE5BCC"/>
    <w:lvl w:ilvl="0">
      <w:start w:val="1"/>
      <w:numFmt w:val="decimal"/>
      <w:pStyle w:val="AppendixHeading"/>
      <w:lvlText w:val="Appendix %1."/>
      <w:lvlJc w:val="left"/>
      <w:pPr>
        <w:tabs>
          <w:tab w:val="num" w:pos="1800"/>
        </w:tabs>
        <w:ind w:left="567" w:hanging="567"/>
      </w:pPr>
      <w:rPr>
        <w:rFonts w:hint="default"/>
      </w:rPr>
    </w:lvl>
    <w:lvl w:ilvl="1">
      <w:start w:val="1"/>
      <w:numFmt w:val="decimal"/>
      <w:pStyle w:val="AppendixHeading1"/>
      <w:lvlText w:val="A%1.%2."/>
      <w:lvlJc w:val="left"/>
      <w:pPr>
        <w:tabs>
          <w:tab w:val="num" w:pos="567"/>
        </w:tabs>
        <w:ind w:left="567" w:hanging="567"/>
      </w:pPr>
      <w:rPr>
        <w:rFonts w:hint="default"/>
      </w:rPr>
    </w:lvl>
    <w:lvl w:ilvl="2">
      <w:start w:val="1"/>
      <w:numFmt w:val="decimal"/>
      <w:pStyle w:val="AppendixHeading2"/>
      <w:lvlText w:val="A%1.%2.%3."/>
      <w:lvlJc w:val="left"/>
      <w:pPr>
        <w:tabs>
          <w:tab w:val="num" w:pos="720"/>
        </w:tabs>
        <w:ind w:left="567" w:hanging="567"/>
      </w:pPr>
      <w:rPr>
        <w:rFonts w:hint="default"/>
      </w:rPr>
    </w:lvl>
    <w:lvl w:ilvl="3">
      <w:start w:val="1"/>
      <w:numFmt w:val="decimal"/>
      <w:pStyle w:val="AppendixHeading3"/>
      <w:lvlText w:val="A%1.%2.%3.%4."/>
      <w:lvlJc w:val="left"/>
      <w:pPr>
        <w:tabs>
          <w:tab w:val="num" w:pos="1080"/>
        </w:tabs>
        <w:ind w:left="0" w:firstLine="0"/>
      </w:pPr>
      <w:rPr>
        <w:rFonts w:hint="default"/>
      </w:rPr>
    </w:lvl>
    <w:lvl w:ilvl="4">
      <w:start w:val="1"/>
      <w:numFmt w:val="decimal"/>
      <w:pStyle w:val="AppendixHeading4"/>
      <w:lvlText w:val="A%1.%2.%3.%4.%5."/>
      <w:lvlJc w:val="left"/>
      <w:pPr>
        <w:tabs>
          <w:tab w:val="num" w:pos="1080"/>
        </w:tabs>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nsid w:val="75341C5B"/>
    <w:multiLevelType w:val="hybridMultilevel"/>
    <w:tmpl w:val="1792C0B8"/>
    <w:lvl w:ilvl="0" w:tplc="B1C097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
  </w:num>
  <w:num w:numId="3">
    <w:abstractNumId w:val="11"/>
  </w:num>
  <w:num w:numId="4">
    <w:abstractNumId w:val="2"/>
  </w:num>
  <w:num w:numId="5">
    <w:abstractNumId w:val="1"/>
  </w:num>
  <w:num w:numId="6">
    <w:abstractNumId w:val="0"/>
  </w:num>
  <w:num w:numId="7">
    <w:abstractNumId w:val="8"/>
  </w:num>
  <w:num w:numId="8">
    <w:abstractNumId w:val="5"/>
  </w:num>
  <w:num w:numId="9">
    <w:abstractNumId w:val="4"/>
  </w:num>
  <w:num w:numId="10">
    <w:abstractNumId w:val="7"/>
  </w:num>
  <w:num w:numId="11">
    <w:abstractNumId w:val="10"/>
  </w:num>
  <w:num w:numId="12">
    <w:abstractNumId w:val="12"/>
  </w:num>
  <w:num w:numId="13">
    <w:abstractNumId w:val="6"/>
  </w:num>
  <w:num w:numId="14">
    <w:abstractNumId w:val="3"/>
  </w:num>
  <w:num w:numId="15">
    <w:abstractNumId w:val="3"/>
  </w:num>
  <w:num w:numId="16">
    <w:abstractNumId w:val="3"/>
  </w:num>
  <w:num w:numId="17">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intFractionalCharacterWidth/>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567"/>
  <w:hyphenationZone w:val="425"/>
  <w:doNotHyphenateCaps/>
  <w:drawingGridHorizontalSpacing w:val="110"/>
  <w:displayHorizontalDrawingGridEvery w:val="0"/>
  <w:displayVerticalDrawingGridEvery w:val="0"/>
  <w:doNotShadeFormData/>
  <w:noPunctuationKerning/>
  <w:characterSpacingControl w:val="doNotCompress"/>
  <w:hdrShapeDefaults>
    <o:shapedefaults v:ext="edit" spidmax="2049"/>
  </w:hdrShapeDefaults>
  <w:footnotePr>
    <w:numFmt w:val="lowerRoman"/>
    <w:footnote w:id="-1"/>
    <w:footnote w:id="0"/>
  </w:footnotePr>
  <w:endnotePr>
    <w:pos w:val="sectEnd"/>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emplate" w:val="Report"/>
  </w:docVars>
  <w:rsids>
    <w:rsidRoot w:val="006C5DEF"/>
    <w:rsid w:val="000000CD"/>
    <w:rsid w:val="0000176E"/>
    <w:rsid w:val="00001EEA"/>
    <w:rsid w:val="000022A1"/>
    <w:rsid w:val="00002448"/>
    <w:rsid w:val="000026AF"/>
    <w:rsid w:val="00002748"/>
    <w:rsid w:val="00002A04"/>
    <w:rsid w:val="00002C85"/>
    <w:rsid w:val="00004FA1"/>
    <w:rsid w:val="00005658"/>
    <w:rsid w:val="000059C6"/>
    <w:rsid w:val="00006FBD"/>
    <w:rsid w:val="000070C8"/>
    <w:rsid w:val="000071D3"/>
    <w:rsid w:val="00007768"/>
    <w:rsid w:val="00007F1E"/>
    <w:rsid w:val="0001056A"/>
    <w:rsid w:val="000105C2"/>
    <w:rsid w:val="00010704"/>
    <w:rsid w:val="00010E97"/>
    <w:rsid w:val="00010F0A"/>
    <w:rsid w:val="00011C4F"/>
    <w:rsid w:val="00011DD8"/>
    <w:rsid w:val="0001228E"/>
    <w:rsid w:val="000123E1"/>
    <w:rsid w:val="00012616"/>
    <w:rsid w:val="000126EC"/>
    <w:rsid w:val="000129F7"/>
    <w:rsid w:val="00012F7A"/>
    <w:rsid w:val="00013BC3"/>
    <w:rsid w:val="00014152"/>
    <w:rsid w:val="0001423A"/>
    <w:rsid w:val="000144E8"/>
    <w:rsid w:val="000145C4"/>
    <w:rsid w:val="00014667"/>
    <w:rsid w:val="0001521D"/>
    <w:rsid w:val="000153A6"/>
    <w:rsid w:val="0001616E"/>
    <w:rsid w:val="00016461"/>
    <w:rsid w:val="0001689B"/>
    <w:rsid w:val="0001734C"/>
    <w:rsid w:val="0001752A"/>
    <w:rsid w:val="00017ECA"/>
    <w:rsid w:val="00017EF6"/>
    <w:rsid w:val="00017F01"/>
    <w:rsid w:val="000203CC"/>
    <w:rsid w:val="0002056D"/>
    <w:rsid w:val="00020B7D"/>
    <w:rsid w:val="000212B1"/>
    <w:rsid w:val="0002137B"/>
    <w:rsid w:val="0002174B"/>
    <w:rsid w:val="000218FE"/>
    <w:rsid w:val="00021CFA"/>
    <w:rsid w:val="00023283"/>
    <w:rsid w:val="000232E3"/>
    <w:rsid w:val="000235BB"/>
    <w:rsid w:val="00023DCE"/>
    <w:rsid w:val="00024BCA"/>
    <w:rsid w:val="000255D9"/>
    <w:rsid w:val="00025BB7"/>
    <w:rsid w:val="00025FC9"/>
    <w:rsid w:val="0002610A"/>
    <w:rsid w:val="0002640C"/>
    <w:rsid w:val="000275B1"/>
    <w:rsid w:val="00027AB8"/>
    <w:rsid w:val="000302ED"/>
    <w:rsid w:val="000307D4"/>
    <w:rsid w:val="00030EB4"/>
    <w:rsid w:val="0003108A"/>
    <w:rsid w:val="00031406"/>
    <w:rsid w:val="00031920"/>
    <w:rsid w:val="00031944"/>
    <w:rsid w:val="00032103"/>
    <w:rsid w:val="0003224B"/>
    <w:rsid w:val="00032BF7"/>
    <w:rsid w:val="00032EBB"/>
    <w:rsid w:val="00033CEE"/>
    <w:rsid w:val="0003424A"/>
    <w:rsid w:val="00034A58"/>
    <w:rsid w:val="00034AD3"/>
    <w:rsid w:val="00034B25"/>
    <w:rsid w:val="00035504"/>
    <w:rsid w:val="00035710"/>
    <w:rsid w:val="000365B5"/>
    <w:rsid w:val="00036DA1"/>
    <w:rsid w:val="0003720D"/>
    <w:rsid w:val="00037433"/>
    <w:rsid w:val="0003790F"/>
    <w:rsid w:val="00037A00"/>
    <w:rsid w:val="00037E87"/>
    <w:rsid w:val="00040493"/>
    <w:rsid w:val="000404B6"/>
    <w:rsid w:val="00040715"/>
    <w:rsid w:val="00040781"/>
    <w:rsid w:val="00042A09"/>
    <w:rsid w:val="00042AA8"/>
    <w:rsid w:val="00043C3E"/>
    <w:rsid w:val="00043E3F"/>
    <w:rsid w:val="000444FA"/>
    <w:rsid w:val="000447F2"/>
    <w:rsid w:val="00044878"/>
    <w:rsid w:val="00044914"/>
    <w:rsid w:val="00044AB0"/>
    <w:rsid w:val="00044D79"/>
    <w:rsid w:val="00045482"/>
    <w:rsid w:val="00045A34"/>
    <w:rsid w:val="00047123"/>
    <w:rsid w:val="000477A2"/>
    <w:rsid w:val="00047FD1"/>
    <w:rsid w:val="0005017B"/>
    <w:rsid w:val="000501AD"/>
    <w:rsid w:val="000507AD"/>
    <w:rsid w:val="000507B3"/>
    <w:rsid w:val="00050CC3"/>
    <w:rsid w:val="0005162B"/>
    <w:rsid w:val="0005230D"/>
    <w:rsid w:val="0005236C"/>
    <w:rsid w:val="00052BC2"/>
    <w:rsid w:val="00054749"/>
    <w:rsid w:val="00054A04"/>
    <w:rsid w:val="00054A49"/>
    <w:rsid w:val="00054DED"/>
    <w:rsid w:val="00055B12"/>
    <w:rsid w:val="00055CAA"/>
    <w:rsid w:val="0005604D"/>
    <w:rsid w:val="00060930"/>
    <w:rsid w:val="00061F43"/>
    <w:rsid w:val="00063154"/>
    <w:rsid w:val="00063BAA"/>
    <w:rsid w:val="00063D62"/>
    <w:rsid w:val="00063DA8"/>
    <w:rsid w:val="00063F97"/>
    <w:rsid w:val="00064313"/>
    <w:rsid w:val="000646EA"/>
    <w:rsid w:val="00064957"/>
    <w:rsid w:val="000660F2"/>
    <w:rsid w:val="000662CD"/>
    <w:rsid w:val="00067371"/>
    <w:rsid w:val="000674EB"/>
    <w:rsid w:val="00070478"/>
    <w:rsid w:val="0007089F"/>
    <w:rsid w:val="00070C05"/>
    <w:rsid w:val="0007144B"/>
    <w:rsid w:val="0007172D"/>
    <w:rsid w:val="0007188E"/>
    <w:rsid w:val="00071BFC"/>
    <w:rsid w:val="00072234"/>
    <w:rsid w:val="00072B45"/>
    <w:rsid w:val="000734B0"/>
    <w:rsid w:val="00073C0C"/>
    <w:rsid w:val="00073D46"/>
    <w:rsid w:val="000743BA"/>
    <w:rsid w:val="0007447E"/>
    <w:rsid w:val="0007531D"/>
    <w:rsid w:val="000767C7"/>
    <w:rsid w:val="00076AB9"/>
    <w:rsid w:val="0007757C"/>
    <w:rsid w:val="00077B9A"/>
    <w:rsid w:val="00080293"/>
    <w:rsid w:val="00080A4E"/>
    <w:rsid w:val="00081429"/>
    <w:rsid w:val="00082465"/>
    <w:rsid w:val="000824B2"/>
    <w:rsid w:val="00082689"/>
    <w:rsid w:val="00082D4A"/>
    <w:rsid w:val="00082DF4"/>
    <w:rsid w:val="0008301F"/>
    <w:rsid w:val="00083B15"/>
    <w:rsid w:val="00083DE1"/>
    <w:rsid w:val="00083EF2"/>
    <w:rsid w:val="00084E38"/>
    <w:rsid w:val="00085030"/>
    <w:rsid w:val="00085304"/>
    <w:rsid w:val="000858B2"/>
    <w:rsid w:val="000865E1"/>
    <w:rsid w:val="00086D87"/>
    <w:rsid w:val="0008721C"/>
    <w:rsid w:val="00087528"/>
    <w:rsid w:val="000879BB"/>
    <w:rsid w:val="00087EB6"/>
    <w:rsid w:val="00090DBF"/>
    <w:rsid w:val="00090E6B"/>
    <w:rsid w:val="000911F5"/>
    <w:rsid w:val="00091688"/>
    <w:rsid w:val="0009246B"/>
    <w:rsid w:val="00092581"/>
    <w:rsid w:val="000925E8"/>
    <w:rsid w:val="00092BE0"/>
    <w:rsid w:val="00092E62"/>
    <w:rsid w:val="00093022"/>
    <w:rsid w:val="00093038"/>
    <w:rsid w:val="00094030"/>
    <w:rsid w:val="00094BF5"/>
    <w:rsid w:val="00094E2B"/>
    <w:rsid w:val="00095248"/>
    <w:rsid w:val="0009576B"/>
    <w:rsid w:val="000969FF"/>
    <w:rsid w:val="00096B07"/>
    <w:rsid w:val="00097429"/>
    <w:rsid w:val="000978EB"/>
    <w:rsid w:val="00097A80"/>
    <w:rsid w:val="00097C87"/>
    <w:rsid w:val="000A075A"/>
    <w:rsid w:val="000A08BD"/>
    <w:rsid w:val="000A0CAF"/>
    <w:rsid w:val="000A0D9C"/>
    <w:rsid w:val="000A2084"/>
    <w:rsid w:val="000A23CE"/>
    <w:rsid w:val="000A25C9"/>
    <w:rsid w:val="000A2D58"/>
    <w:rsid w:val="000A2E2D"/>
    <w:rsid w:val="000A2FF4"/>
    <w:rsid w:val="000A3809"/>
    <w:rsid w:val="000A39A1"/>
    <w:rsid w:val="000A3D3E"/>
    <w:rsid w:val="000A4512"/>
    <w:rsid w:val="000A472C"/>
    <w:rsid w:val="000A49F5"/>
    <w:rsid w:val="000A4AA9"/>
    <w:rsid w:val="000A5143"/>
    <w:rsid w:val="000A5B48"/>
    <w:rsid w:val="000A5C05"/>
    <w:rsid w:val="000A5CCA"/>
    <w:rsid w:val="000A607E"/>
    <w:rsid w:val="000A6118"/>
    <w:rsid w:val="000A673A"/>
    <w:rsid w:val="000A7D3A"/>
    <w:rsid w:val="000B000A"/>
    <w:rsid w:val="000B1976"/>
    <w:rsid w:val="000B1B5C"/>
    <w:rsid w:val="000B1BB5"/>
    <w:rsid w:val="000B24A2"/>
    <w:rsid w:val="000B32A5"/>
    <w:rsid w:val="000B3992"/>
    <w:rsid w:val="000B3FDC"/>
    <w:rsid w:val="000B4389"/>
    <w:rsid w:val="000B53D3"/>
    <w:rsid w:val="000B55EB"/>
    <w:rsid w:val="000B5E3A"/>
    <w:rsid w:val="000B5F8F"/>
    <w:rsid w:val="000B69F4"/>
    <w:rsid w:val="000B6B67"/>
    <w:rsid w:val="000B6FF9"/>
    <w:rsid w:val="000B7EC1"/>
    <w:rsid w:val="000B7F65"/>
    <w:rsid w:val="000C0558"/>
    <w:rsid w:val="000C0777"/>
    <w:rsid w:val="000C0D2F"/>
    <w:rsid w:val="000C2382"/>
    <w:rsid w:val="000C32A8"/>
    <w:rsid w:val="000C35A2"/>
    <w:rsid w:val="000C3B84"/>
    <w:rsid w:val="000C4779"/>
    <w:rsid w:val="000C4BF5"/>
    <w:rsid w:val="000C5171"/>
    <w:rsid w:val="000C5314"/>
    <w:rsid w:val="000C5573"/>
    <w:rsid w:val="000C5E19"/>
    <w:rsid w:val="000C5F67"/>
    <w:rsid w:val="000C6676"/>
    <w:rsid w:val="000C6B7C"/>
    <w:rsid w:val="000C706F"/>
    <w:rsid w:val="000C713E"/>
    <w:rsid w:val="000D06AE"/>
    <w:rsid w:val="000D0DC6"/>
    <w:rsid w:val="000D0E2A"/>
    <w:rsid w:val="000D0EC5"/>
    <w:rsid w:val="000D0F44"/>
    <w:rsid w:val="000D14F6"/>
    <w:rsid w:val="000D1BE8"/>
    <w:rsid w:val="000D23A5"/>
    <w:rsid w:val="000D3527"/>
    <w:rsid w:val="000D5503"/>
    <w:rsid w:val="000D58B3"/>
    <w:rsid w:val="000D58C6"/>
    <w:rsid w:val="000D6910"/>
    <w:rsid w:val="000D69F8"/>
    <w:rsid w:val="000D6FD8"/>
    <w:rsid w:val="000D7B8C"/>
    <w:rsid w:val="000E0B06"/>
    <w:rsid w:val="000E1E75"/>
    <w:rsid w:val="000E3A2C"/>
    <w:rsid w:val="000E4924"/>
    <w:rsid w:val="000E50AB"/>
    <w:rsid w:val="000E5B4E"/>
    <w:rsid w:val="000E64B4"/>
    <w:rsid w:val="000E6792"/>
    <w:rsid w:val="000E77A5"/>
    <w:rsid w:val="000E7D0C"/>
    <w:rsid w:val="000F022D"/>
    <w:rsid w:val="000F036E"/>
    <w:rsid w:val="000F05EF"/>
    <w:rsid w:val="000F0612"/>
    <w:rsid w:val="000F101A"/>
    <w:rsid w:val="000F10C3"/>
    <w:rsid w:val="000F2E11"/>
    <w:rsid w:val="000F320B"/>
    <w:rsid w:val="000F3878"/>
    <w:rsid w:val="000F40F4"/>
    <w:rsid w:val="000F41B7"/>
    <w:rsid w:val="000F4E5E"/>
    <w:rsid w:val="000F4F2C"/>
    <w:rsid w:val="000F5337"/>
    <w:rsid w:val="000F5879"/>
    <w:rsid w:val="000F5C1E"/>
    <w:rsid w:val="000F7908"/>
    <w:rsid w:val="000F7F5F"/>
    <w:rsid w:val="00100C8A"/>
    <w:rsid w:val="0010123E"/>
    <w:rsid w:val="00101469"/>
    <w:rsid w:val="00101F23"/>
    <w:rsid w:val="00102394"/>
    <w:rsid w:val="001028FC"/>
    <w:rsid w:val="00102B78"/>
    <w:rsid w:val="00102C57"/>
    <w:rsid w:val="00103163"/>
    <w:rsid w:val="0010388E"/>
    <w:rsid w:val="00103E9C"/>
    <w:rsid w:val="00103EFD"/>
    <w:rsid w:val="00104734"/>
    <w:rsid w:val="00104DD8"/>
    <w:rsid w:val="00104FD0"/>
    <w:rsid w:val="00105187"/>
    <w:rsid w:val="001053FF"/>
    <w:rsid w:val="00105670"/>
    <w:rsid w:val="00105BE5"/>
    <w:rsid w:val="00105E78"/>
    <w:rsid w:val="00106372"/>
    <w:rsid w:val="001066CC"/>
    <w:rsid w:val="00106988"/>
    <w:rsid w:val="001078E3"/>
    <w:rsid w:val="0011189A"/>
    <w:rsid w:val="00112582"/>
    <w:rsid w:val="00112928"/>
    <w:rsid w:val="00112DCD"/>
    <w:rsid w:val="00113128"/>
    <w:rsid w:val="001137B0"/>
    <w:rsid w:val="00113931"/>
    <w:rsid w:val="00113DB6"/>
    <w:rsid w:val="00114298"/>
    <w:rsid w:val="001142E7"/>
    <w:rsid w:val="0011483C"/>
    <w:rsid w:val="00114DFE"/>
    <w:rsid w:val="00114FB4"/>
    <w:rsid w:val="0011509A"/>
    <w:rsid w:val="00115357"/>
    <w:rsid w:val="001169BE"/>
    <w:rsid w:val="001175C7"/>
    <w:rsid w:val="001179F3"/>
    <w:rsid w:val="00117CAF"/>
    <w:rsid w:val="00117EAF"/>
    <w:rsid w:val="001209AF"/>
    <w:rsid w:val="00120C81"/>
    <w:rsid w:val="001210F4"/>
    <w:rsid w:val="00121FAD"/>
    <w:rsid w:val="00124E57"/>
    <w:rsid w:val="001257D9"/>
    <w:rsid w:val="00127301"/>
    <w:rsid w:val="00127E3E"/>
    <w:rsid w:val="001302B3"/>
    <w:rsid w:val="0013060A"/>
    <w:rsid w:val="00130911"/>
    <w:rsid w:val="00131217"/>
    <w:rsid w:val="00131D58"/>
    <w:rsid w:val="001322DE"/>
    <w:rsid w:val="00132374"/>
    <w:rsid w:val="001323E5"/>
    <w:rsid w:val="0013286D"/>
    <w:rsid w:val="0013484E"/>
    <w:rsid w:val="00134F06"/>
    <w:rsid w:val="0013560E"/>
    <w:rsid w:val="00135663"/>
    <w:rsid w:val="00136591"/>
    <w:rsid w:val="00136BD1"/>
    <w:rsid w:val="00137237"/>
    <w:rsid w:val="00137255"/>
    <w:rsid w:val="001378E1"/>
    <w:rsid w:val="00137BA5"/>
    <w:rsid w:val="00140327"/>
    <w:rsid w:val="0014038D"/>
    <w:rsid w:val="0014039D"/>
    <w:rsid w:val="001404BC"/>
    <w:rsid w:val="00140787"/>
    <w:rsid w:val="00140B36"/>
    <w:rsid w:val="00140F86"/>
    <w:rsid w:val="00141BFB"/>
    <w:rsid w:val="00142057"/>
    <w:rsid w:val="0014234F"/>
    <w:rsid w:val="001430B3"/>
    <w:rsid w:val="00144629"/>
    <w:rsid w:val="00144676"/>
    <w:rsid w:val="00144AC3"/>
    <w:rsid w:val="00145333"/>
    <w:rsid w:val="00145B2D"/>
    <w:rsid w:val="001460FC"/>
    <w:rsid w:val="0014749C"/>
    <w:rsid w:val="0014780C"/>
    <w:rsid w:val="00150410"/>
    <w:rsid w:val="001507B8"/>
    <w:rsid w:val="001509EE"/>
    <w:rsid w:val="00150E9D"/>
    <w:rsid w:val="00151674"/>
    <w:rsid w:val="0015178B"/>
    <w:rsid w:val="001517E8"/>
    <w:rsid w:val="00151A53"/>
    <w:rsid w:val="00151C07"/>
    <w:rsid w:val="00152367"/>
    <w:rsid w:val="0015295B"/>
    <w:rsid w:val="00152E25"/>
    <w:rsid w:val="0015309D"/>
    <w:rsid w:val="001537F6"/>
    <w:rsid w:val="00153B26"/>
    <w:rsid w:val="00153D8B"/>
    <w:rsid w:val="00154A7D"/>
    <w:rsid w:val="00154B4D"/>
    <w:rsid w:val="00154D5C"/>
    <w:rsid w:val="00155297"/>
    <w:rsid w:val="001555F0"/>
    <w:rsid w:val="00155B42"/>
    <w:rsid w:val="001566C6"/>
    <w:rsid w:val="00156809"/>
    <w:rsid w:val="001568CA"/>
    <w:rsid w:val="001569FA"/>
    <w:rsid w:val="00157637"/>
    <w:rsid w:val="00157ADF"/>
    <w:rsid w:val="00157AE0"/>
    <w:rsid w:val="0016001E"/>
    <w:rsid w:val="00160A42"/>
    <w:rsid w:val="00160BBC"/>
    <w:rsid w:val="00160F6F"/>
    <w:rsid w:val="00161087"/>
    <w:rsid w:val="001616F8"/>
    <w:rsid w:val="00161705"/>
    <w:rsid w:val="00161AED"/>
    <w:rsid w:val="001623E5"/>
    <w:rsid w:val="00164119"/>
    <w:rsid w:val="001645B1"/>
    <w:rsid w:val="00164B1A"/>
    <w:rsid w:val="00164FB9"/>
    <w:rsid w:val="001663DC"/>
    <w:rsid w:val="001669E2"/>
    <w:rsid w:val="00166B90"/>
    <w:rsid w:val="0016754D"/>
    <w:rsid w:val="0017020D"/>
    <w:rsid w:val="001705DF"/>
    <w:rsid w:val="001709B6"/>
    <w:rsid w:val="00170BF8"/>
    <w:rsid w:val="00170E11"/>
    <w:rsid w:val="001710EB"/>
    <w:rsid w:val="00171E05"/>
    <w:rsid w:val="001723A6"/>
    <w:rsid w:val="00174904"/>
    <w:rsid w:val="00174C57"/>
    <w:rsid w:val="00174F51"/>
    <w:rsid w:val="001754EE"/>
    <w:rsid w:val="00175729"/>
    <w:rsid w:val="0017592B"/>
    <w:rsid w:val="00176AFB"/>
    <w:rsid w:val="00177C89"/>
    <w:rsid w:val="0018038A"/>
    <w:rsid w:val="00180C6D"/>
    <w:rsid w:val="00180C8D"/>
    <w:rsid w:val="00180D50"/>
    <w:rsid w:val="00180F9E"/>
    <w:rsid w:val="00181381"/>
    <w:rsid w:val="00181A66"/>
    <w:rsid w:val="0018296A"/>
    <w:rsid w:val="00183160"/>
    <w:rsid w:val="00183588"/>
    <w:rsid w:val="00183808"/>
    <w:rsid w:val="00183F16"/>
    <w:rsid w:val="00184C85"/>
    <w:rsid w:val="00184E03"/>
    <w:rsid w:val="00184FEA"/>
    <w:rsid w:val="00185296"/>
    <w:rsid w:val="0018572E"/>
    <w:rsid w:val="001862A4"/>
    <w:rsid w:val="00186483"/>
    <w:rsid w:val="00186E07"/>
    <w:rsid w:val="0018734B"/>
    <w:rsid w:val="00187357"/>
    <w:rsid w:val="00187E02"/>
    <w:rsid w:val="001904BE"/>
    <w:rsid w:val="00190DB7"/>
    <w:rsid w:val="00190FD3"/>
    <w:rsid w:val="00191059"/>
    <w:rsid w:val="00191CFA"/>
    <w:rsid w:val="00191ECF"/>
    <w:rsid w:val="0019345F"/>
    <w:rsid w:val="001937A8"/>
    <w:rsid w:val="00193E6D"/>
    <w:rsid w:val="00193E91"/>
    <w:rsid w:val="00194125"/>
    <w:rsid w:val="001950CC"/>
    <w:rsid w:val="00195B16"/>
    <w:rsid w:val="00195C3C"/>
    <w:rsid w:val="00196386"/>
    <w:rsid w:val="00197363"/>
    <w:rsid w:val="0019748A"/>
    <w:rsid w:val="001A00B6"/>
    <w:rsid w:val="001A04CD"/>
    <w:rsid w:val="001A0D9E"/>
    <w:rsid w:val="001A1191"/>
    <w:rsid w:val="001A2985"/>
    <w:rsid w:val="001A2B6D"/>
    <w:rsid w:val="001A3850"/>
    <w:rsid w:val="001A3ED8"/>
    <w:rsid w:val="001A407F"/>
    <w:rsid w:val="001A4143"/>
    <w:rsid w:val="001A43DD"/>
    <w:rsid w:val="001A48D4"/>
    <w:rsid w:val="001A4B5F"/>
    <w:rsid w:val="001A5230"/>
    <w:rsid w:val="001A5A46"/>
    <w:rsid w:val="001A5E9E"/>
    <w:rsid w:val="001A6A91"/>
    <w:rsid w:val="001A7829"/>
    <w:rsid w:val="001A7837"/>
    <w:rsid w:val="001A7979"/>
    <w:rsid w:val="001B0082"/>
    <w:rsid w:val="001B024E"/>
    <w:rsid w:val="001B1159"/>
    <w:rsid w:val="001B1A3A"/>
    <w:rsid w:val="001B1CE9"/>
    <w:rsid w:val="001B2163"/>
    <w:rsid w:val="001B29FA"/>
    <w:rsid w:val="001B3375"/>
    <w:rsid w:val="001B3BF3"/>
    <w:rsid w:val="001B4AFD"/>
    <w:rsid w:val="001B4FC2"/>
    <w:rsid w:val="001B5691"/>
    <w:rsid w:val="001B6A46"/>
    <w:rsid w:val="001B6FC6"/>
    <w:rsid w:val="001B7C70"/>
    <w:rsid w:val="001C1744"/>
    <w:rsid w:val="001C260F"/>
    <w:rsid w:val="001C2790"/>
    <w:rsid w:val="001C2D10"/>
    <w:rsid w:val="001C369F"/>
    <w:rsid w:val="001C3999"/>
    <w:rsid w:val="001C3FD0"/>
    <w:rsid w:val="001C4FD7"/>
    <w:rsid w:val="001C54AD"/>
    <w:rsid w:val="001C55A7"/>
    <w:rsid w:val="001C59CF"/>
    <w:rsid w:val="001C5B17"/>
    <w:rsid w:val="001C5BDA"/>
    <w:rsid w:val="001C63D7"/>
    <w:rsid w:val="001C661C"/>
    <w:rsid w:val="001C6726"/>
    <w:rsid w:val="001C7101"/>
    <w:rsid w:val="001C7C2B"/>
    <w:rsid w:val="001D082C"/>
    <w:rsid w:val="001D09BE"/>
    <w:rsid w:val="001D1B05"/>
    <w:rsid w:val="001D1C23"/>
    <w:rsid w:val="001D215B"/>
    <w:rsid w:val="001D2ACB"/>
    <w:rsid w:val="001D2DB6"/>
    <w:rsid w:val="001D2EFA"/>
    <w:rsid w:val="001D3140"/>
    <w:rsid w:val="001D3274"/>
    <w:rsid w:val="001D3845"/>
    <w:rsid w:val="001D4914"/>
    <w:rsid w:val="001D4C12"/>
    <w:rsid w:val="001D5EB4"/>
    <w:rsid w:val="001D5F02"/>
    <w:rsid w:val="001D6C21"/>
    <w:rsid w:val="001D6D9D"/>
    <w:rsid w:val="001E0091"/>
    <w:rsid w:val="001E0608"/>
    <w:rsid w:val="001E0610"/>
    <w:rsid w:val="001E07F0"/>
    <w:rsid w:val="001E146D"/>
    <w:rsid w:val="001E1933"/>
    <w:rsid w:val="001E1CC0"/>
    <w:rsid w:val="001E394B"/>
    <w:rsid w:val="001E3F5E"/>
    <w:rsid w:val="001E440D"/>
    <w:rsid w:val="001E4560"/>
    <w:rsid w:val="001E4562"/>
    <w:rsid w:val="001E4A9D"/>
    <w:rsid w:val="001E4D1A"/>
    <w:rsid w:val="001E59D3"/>
    <w:rsid w:val="001E5B82"/>
    <w:rsid w:val="001E5EA6"/>
    <w:rsid w:val="001E657A"/>
    <w:rsid w:val="001E685F"/>
    <w:rsid w:val="001E6ABA"/>
    <w:rsid w:val="001E7202"/>
    <w:rsid w:val="001E7357"/>
    <w:rsid w:val="001F0A06"/>
    <w:rsid w:val="001F0C64"/>
    <w:rsid w:val="001F1165"/>
    <w:rsid w:val="001F22B6"/>
    <w:rsid w:val="001F2899"/>
    <w:rsid w:val="001F2BC7"/>
    <w:rsid w:val="001F3941"/>
    <w:rsid w:val="001F3EF4"/>
    <w:rsid w:val="001F448B"/>
    <w:rsid w:val="001F4720"/>
    <w:rsid w:val="001F4A00"/>
    <w:rsid w:val="001F4C73"/>
    <w:rsid w:val="001F4F59"/>
    <w:rsid w:val="001F52CD"/>
    <w:rsid w:val="001F580C"/>
    <w:rsid w:val="001F6629"/>
    <w:rsid w:val="001F666B"/>
    <w:rsid w:val="001F6AFD"/>
    <w:rsid w:val="001F6CB9"/>
    <w:rsid w:val="00201CD8"/>
    <w:rsid w:val="00201EA8"/>
    <w:rsid w:val="0020234F"/>
    <w:rsid w:val="002026A1"/>
    <w:rsid w:val="00202CB5"/>
    <w:rsid w:val="0020352E"/>
    <w:rsid w:val="0020357F"/>
    <w:rsid w:val="00203D4A"/>
    <w:rsid w:val="002040B4"/>
    <w:rsid w:val="00204A44"/>
    <w:rsid w:val="00204EF9"/>
    <w:rsid w:val="00205012"/>
    <w:rsid w:val="002058AF"/>
    <w:rsid w:val="00205F70"/>
    <w:rsid w:val="002106B0"/>
    <w:rsid w:val="002107B9"/>
    <w:rsid w:val="00210B21"/>
    <w:rsid w:val="00211771"/>
    <w:rsid w:val="00211ABB"/>
    <w:rsid w:val="0021218F"/>
    <w:rsid w:val="00212337"/>
    <w:rsid w:val="00212387"/>
    <w:rsid w:val="002137A8"/>
    <w:rsid w:val="002139A2"/>
    <w:rsid w:val="00213F73"/>
    <w:rsid w:val="00214A14"/>
    <w:rsid w:val="00214BCD"/>
    <w:rsid w:val="00214C27"/>
    <w:rsid w:val="00214DFE"/>
    <w:rsid w:val="002153F6"/>
    <w:rsid w:val="0021546F"/>
    <w:rsid w:val="00217A95"/>
    <w:rsid w:val="00217EEA"/>
    <w:rsid w:val="0022043C"/>
    <w:rsid w:val="00220F22"/>
    <w:rsid w:val="002211EF"/>
    <w:rsid w:val="0022142A"/>
    <w:rsid w:val="0022145E"/>
    <w:rsid w:val="00221A4B"/>
    <w:rsid w:val="0022270A"/>
    <w:rsid w:val="00222851"/>
    <w:rsid w:val="00223383"/>
    <w:rsid w:val="00223564"/>
    <w:rsid w:val="00223C98"/>
    <w:rsid w:val="002254D9"/>
    <w:rsid w:val="002264EB"/>
    <w:rsid w:val="00226AA7"/>
    <w:rsid w:val="00226FD8"/>
    <w:rsid w:val="002271C8"/>
    <w:rsid w:val="00227C49"/>
    <w:rsid w:val="00230565"/>
    <w:rsid w:val="002305C4"/>
    <w:rsid w:val="002305D8"/>
    <w:rsid w:val="00230A36"/>
    <w:rsid w:val="00230A51"/>
    <w:rsid w:val="002314D7"/>
    <w:rsid w:val="00231F9B"/>
    <w:rsid w:val="00232348"/>
    <w:rsid w:val="00232E50"/>
    <w:rsid w:val="00233174"/>
    <w:rsid w:val="00233490"/>
    <w:rsid w:val="00233929"/>
    <w:rsid w:val="00233D8B"/>
    <w:rsid w:val="00234232"/>
    <w:rsid w:val="0023426D"/>
    <w:rsid w:val="0023429C"/>
    <w:rsid w:val="0023478B"/>
    <w:rsid w:val="002347BF"/>
    <w:rsid w:val="00234951"/>
    <w:rsid w:val="00234B1C"/>
    <w:rsid w:val="00234C9F"/>
    <w:rsid w:val="00235210"/>
    <w:rsid w:val="002355C8"/>
    <w:rsid w:val="00235F57"/>
    <w:rsid w:val="0023676E"/>
    <w:rsid w:val="002369BA"/>
    <w:rsid w:val="00236EDB"/>
    <w:rsid w:val="00237101"/>
    <w:rsid w:val="00237ADF"/>
    <w:rsid w:val="00237C53"/>
    <w:rsid w:val="002404C2"/>
    <w:rsid w:val="002409C6"/>
    <w:rsid w:val="00241462"/>
    <w:rsid w:val="00241D83"/>
    <w:rsid w:val="0024288F"/>
    <w:rsid w:val="00242C8C"/>
    <w:rsid w:val="00242CD8"/>
    <w:rsid w:val="00243487"/>
    <w:rsid w:val="002440AB"/>
    <w:rsid w:val="002443EB"/>
    <w:rsid w:val="00244466"/>
    <w:rsid w:val="002449B4"/>
    <w:rsid w:val="002449C3"/>
    <w:rsid w:val="00244A3A"/>
    <w:rsid w:val="00244FF6"/>
    <w:rsid w:val="002458C4"/>
    <w:rsid w:val="00245C12"/>
    <w:rsid w:val="0024690B"/>
    <w:rsid w:val="00246B66"/>
    <w:rsid w:val="002478B0"/>
    <w:rsid w:val="00247E49"/>
    <w:rsid w:val="00247F96"/>
    <w:rsid w:val="00250D06"/>
    <w:rsid w:val="002514D5"/>
    <w:rsid w:val="002515B5"/>
    <w:rsid w:val="002515FD"/>
    <w:rsid w:val="00251B73"/>
    <w:rsid w:val="00251C1B"/>
    <w:rsid w:val="0025246A"/>
    <w:rsid w:val="002529A2"/>
    <w:rsid w:val="00253622"/>
    <w:rsid w:val="00253C3D"/>
    <w:rsid w:val="002542CA"/>
    <w:rsid w:val="00254777"/>
    <w:rsid w:val="00255EB5"/>
    <w:rsid w:val="002560CE"/>
    <w:rsid w:val="00256693"/>
    <w:rsid w:val="0025674D"/>
    <w:rsid w:val="00256D8D"/>
    <w:rsid w:val="00257BA7"/>
    <w:rsid w:val="002605FA"/>
    <w:rsid w:val="00260931"/>
    <w:rsid w:val="002610D2"/>
    <w:rsid w:val="002610EC"/>
    <w:rsid w:val="00261392"/>
    <w:rsid w:val="00261407"/>
    <w:rsid w:val="00261475"/>
    <w:rsid w:val="00262B6B"/>
    <w:rsid w:val="00262FEC"/>
    <w:rsid w:val="0026307D"/>
    <w:rsid w:val="002630D4"/>
    <w:rsid w:val="00263DB5"/>
    <w:rsid w:val="002645A3"/>
    <w:rsid w:val="00264D4B"/>
    <w:rsid w:val="00264F72"/>
    <w:rsid w:val="002657DD"/>
    <w:rsid w:val="002664C1"/>
    <w:rsid w:val="002669A6"/>
    <w:rsid w:val="00266F45"/>
    <w:rsid w:val="00267678"/>
    <w:rsid w:val="00267BCC"/>
    <w:rsid w:val="00270443"/>
    <w:rsid w:val="00270D0E"/>
    <w:rsid w:val="00271810"/>
    <w:rsid w:val="00271CE5"/>
    <w:rsid w:val="002726D4"/>
    <w:rsid w:val="00272D68"/>
    <w:rsid w:val="002733D9"/>
    <w:rsid w:val="002737EA"/>
    <w:rsid w:val="00273EB1"/>
    <w:rsid w:val="00274072"/>
    <w:rsid w:val="00274640"/>
    <w:rsid w:val="00275056"/>
    <w:rsid w:val="002752E8"/>
    <w:rsid w:val="00275511"/>
    <w:rsid w:val="0027556F"/>
    <w:rsid w:val="002759CB"/>
    <w:rsid w:val="00275E64"/>
    <w:rsid w:val="00275E7D"/>
    <w:rsid w:val="0027646F"/>
    <w:rsid w:val="0027717F"/>
    <w:rsid w:val="002774DA"/>
    <w:rsid w:val="00277CE6"/>
    <w:rsid w:val="002803CE"/>
    <w:rsid w:val="002806A1"/>
    <w:rsid w:val="00281104"/>
    <w:rsid w:val="00281688"/>
    <w:rsid w:val="00281D51"/>
    <w:rsid w:val="00282550"/>
    <w:rsid w:val="00282D6F"/>
    <w:rsid w:val="00282D78"/>
    <w:rsid w:val="00283834"/>
    <w:rsid w:val="00283BFC"/>
    <w:rsid w:val="002843C4"/>
    <w:rsid w:val="0028446A"/>
    <w:rsid w:val="00284D38"/>
    <w:rsid w:val="00285670"/>
    <w:rsid w:val="0028610B"/>
    <w:rsid w:val="00286C38"/>
    <w:rsid w:val="00287121"/>
    <w:rsid w:val="00287B68"/>
    <w:rsid w:val="00287CA4"/>
    <w:rsid w:val="00287FF2"/>
    <w:rsid w:val="002903D4"/>
    <w:rsid w:val="002906D8"/>
    <w:rsid w:val="00290E65"/>
    <w:rsid w:val="00290EEF"/>
    <w:rsid w:val="00291E17"/>
    <w:rsid w:val="00292852"/>
    <w:rsid w:val="002933B8"/>
    <w:rsid w:val="002935E3"/>
    <w:rsid w:val="0029361B"/>
    <w:rsid w:val="00294BB5"/>
    <w:rsid w:val="00295A14"/>
    <w:rsid w:val="00295C6A"/>
    <w:rsid w:val="00295DD5"/>
    <w:rsid w:val="00296197"/>
    <w:rsid w:val="002961CD"/>
    <w:rsid w:val="0029700A"/>
    <w:rsid w:val="0029737D"/>
    <w:rsid w:val="00297EAB"/>
    <w:rsid w:val="00297F4A"/>
    <w:rsid w:val="002A0B75"/>
    <w:rsid w:val="002A1B26"/>
    <w:rsid w:val="002A38CD"/>
    <w:rsid w:val="002A4099"/>
    <w:rsid w:val="002A418F"/>
    <w:rsid w:val="002A42FE"/>
    <w:rsid w:val="002A46F9"/>
    <w:rsid w:val="002A5471"/>
    <w:rsid w:val="002A5C9A"/>
    <w:rsid w:val="002A65F9"/>
    <w:rsid w:val="002A6B05"/>
    <w:rsid w:val="002A7255"/>
    <w:rsid w:val="002A7403"/>
    <w:rsid w:val="002A74B3"/>
    <w:rsid w:val="002A756F"/>
    <w:rsid w:val="002B04EB"/>
    <w:rsid w:val="002B0521"/>
    <w:rsid w:val="002B0965"/>
    <w:rsid w:val="002B115F"/>
    <w:rsid w:val="002B1D9B"/>
    <w:rsid w:val="002B22D8"/>
    <w:rsid w:val="002B2382"/>
    <w:rsid w:val="002B25AC"/>
    <w:rsid w:val="002B26DE"/>
    <w:rsid w:val="002B279C"/>
    <w:rsid w:val="002B34F2"/>
    <w:rsid w:val="002B617C"/>
    <w:rsid w:val="002B6311"/>
    <w:rsid w:val="002B6969"/>
    <w:rsid w:val="002B6C40"/>
    <w:rsid w:val="002B745D"/>
    <w:rsid w:val="002B7997"/>
    <w:rsid w:val="002C038A"/>
    <w:rsid w:val="002C0E0B"/>
    <w:rsid w:val="002C0E42"/>
    <w:rsid w:val="002C1163"/>
    <w:rsid w:val="002C15E3"/>
    <w:rsid w:val="002C1724"/>
    <w:rsid w:val="002C281F"/>
    <w:rsid w:val="002C2B3A"/>
    <w:rsid w:val="002C2BDA"/>
    <w:rsid w:val="002C2CB2"/>
    <w:rsid w:val="002C39D3"/>
    <w:rsid w:val="002C3DDC"/>
    <w:rsid w:val="002C562C"/>
    <w:rsid w:val="002C5DE2"/>
    <w:rsid w:val="002C693B"/>
    <w:rsid w:val="002D04C3"/>
    <w:rsid w:val="002D06B0"/>
    <w:rsid w:val="002D0FDC"/>
    <w:rsid w:val="002D1390"/>
    <w:rsid w:val="002D150B"/>
    <w:rsid w:val="002D15E0"/>
    <w:rsid w:val="002D1613"/>
    <w:rsid w:val="002D1CA9"/>
    <w:rsid w:val="002D1D60"/>
    <w:rsid w:val="002D1F56"/>
    <w:rsid w:val="002D21C0"/>
    <w:rsid w:val="002D2407"/>
    <w:rsid w:val="002D2999"/>
    <w:rsid w:val="002D2AB5"/>
    <w:rsid w:val="002D3257"/>
    <w:rsid w:val="002D354E"/>
    <w:rsid w:val="002D363E"/>
    <w:rsid w:val="002D437B"/>
    <w:rsid w:val="002D6661"/>
    <w:rsid w:val="002D6BB6"/>
    <w:rsid w:val="002D6FC6"/>
    <w:rsid w:val="002D7681"/>
    <w:rsid w:val="002E03C0"/>
    <w:rsid w:val="002E072D"/>
    <w:rsid w:val="002E1636"/>
    <w:rsid w:val="002E1919"/>
    <w:rsid w:val="002E1925"/>
    <w:rsid w:val="002E202A"/>
    <w:rsid w:val="002E2256"/>
    <w:rsid w:val="002E3A78"/>
    <w:rsid w:val="002E3DEB"/>
    <w:rsid w:val="002E41C8"/>
    <w:rsid w:val="002E448B"/>
    <w:rsid w:val="002E4842"/>
    <w:rsid w:val="002E4D13"/>
    <w:rsid w:val="002E5B6B"/>
    <w:rsid w:val="002E6445"/>
    <w:rsid w:val="002E718F"/>
    <w:rsid w:val="002E77E8"/>
    <w:rsid w:val="002E79C2"/>
    <w:rsid w:val="002E7D15"/>
    <w:rsid w:val="002E7FC3"/>
    <w:rsid w:val="002F0E92"/>
    <w:rsid w:val="002F105F"/>
    <w:rsid w:val="002F10E1"/>
    <w:rsid w:val="002F11E1"/>
    <w:rsid w:val="002F1D04"/>
    <w:rsid w:val="002F1EB5"/>
    <w:rsid w:val="002F2244"/>
    <w:rsid w:val="002F2654"/>
    <w:rsid w:val="002F2E7A"/>
    <w:rsid w:val="002F40D0"/>
    <w:rsid w:val="002F441C"/>
    <w:rsid w:val="002F4AF1"/>
    <w:rsid w:val="002F5680"/>
    <w:rsid w:val="002F6318"/>
    <w:rsid w:val="002F685F"/>
    <w:rsid w:val="002F6B84"/>
    <w:rsid w:val="002F740A"/>
    <w:rsid w:val="002F7410"/>
    <w:rsid w:val="0030083D"/>
    <w:rsid w:val="00301A74"/>
    <w:rsid w:val="00301E5E"/>
    <w:rsid w:val="00302025"/>
    <w:rsid w:val="003023E4"/>
    <w:rsid w:val="00303255"/>
    <w:rsid w:val="00303338"/>
    <w:rsid w:val="0030346B"/>
    <w:rsid w:val="003040A3"/>
    <w:rsid w:val="00304717"/>
    <w:rsid w:val="00304757"/>
    <w:rsid w:val="00305721"/>
    <w:rsid w:val="00305885"/>
    <w:rsid w:val="00306490"/>
    <w:rsid w:val="003064DE"/>
    <w:rsid w:val="00306A40"/>
    <w:rsid w:val="0031095F"/>
    <w:rsid w:val="00310BAF"/>
    <w:rsid w:val="00310F70"/>
    <w:rsid w:val="00311FB1"/>
    <w:rsid w:val="0031271B"/>
    <w:rsid w:val="00312C4F"/>
    <w:rsid w:val="00312D1B"/>
    <w:rsid w:val="0031307F"/>
    <w:rsid w:val="00313884"/>
    <w:rsid w:val="00313B36"/>
    <w:rsid w:val="00314042"/>
    <w:rsid w:val="003145FE"/>
    <w:rsid w:val="00314691"/>
    <w:rsid w:val="00314E39"/>
    <w:rsid w:val="00315095"/>
    <w:rsid w:val="00315144"/>
    <w:rsid w:val="00315699"/>
    <w:rsid w:val="00315858"/>
    <w:rsid w:val="003158B1"/>
    <w:rsid w:val="003158DA"/>
    <w:rsid w:val="003159CB"/>
    <w:rsid w:val="003159FD"/>
    <w:rsid w:val="00316568"/>
    <w:rsid w:val="00317561"/>
    <w:rsid w:val="003178FF"/>
    <w:rsid w:val="00317DC2"/>
    <w:rsid w:val="00317FCD"/>
    <w:rsid w:val="00317FE0"/>
    <w:rsid w:val="00320642"/>
    <w:rsid w:val="00320C1E"/>
    <w:rsid w:val="0032148D"/>
    <w:rsid w:val="003217B0"/>
    <w:rsid w:val="00322473"/>
    <w:rsid w:val="00322A88"/>
    <w:rsid w:val="003230CD"/>
    <w:rsid w:val="0032328B"/>
    <w:rsid w:val="003232AE"/>
    <w:rsid w:val="00323613"/>
    <w:rsid w:val="003238BE"/>
    <w:rsid w:val="00323EC4"/>
    <w:rsid w:val="00324355"/>
    <w:rsid w:val="0032448B"/>
    <w:rsid w:val="00324BA9"/>
    <w:rsid w:val="00324C70"/>
    <w:rsid w:val="00325D02"/>
    <w:rsid w:val="00326084"/>
    <w:rsid w:val="003264B6"/>
    <w:rsid w:val="00327FA4"/>
    <w:rsid w:val="00330054"/>
    <w:rsid w:val="00330A99"/>
    <w:rsid w:val="0033180F"/>
    <w:rsid w:val="00331FD7"/>
    <w:rsid w:val="003324B6"/>
    <w:rsid w:val="00332631"/>
    <w:rsid w:val="00332C08"/>
    <w:rsid w:val="00332C1B"/>
    <w:rsid w:val="00332EF7"/>
    <w:rsid w:val="00333BD8"/>
    <w:rsid w:val="00333CBC"/>
    <w:rsid w:val="00334CEC"/>
    <w:rsid w:val="00337571"/>
    <w:rsid w:val="00337917"/>
    <w:rsid w:val="00337CAF"/>
    <w:rsid w:val="00340680"/>
    <w:rsid w:val="00341456"/>
    <w:rsid w:val="0034176E"/>
    <w:rsid w:val="00341C14"/>
    <w:rsid w:val="00341DBF"/>
    <w:rsid w:val="0034299D"/>
    <w:rsid w:val="00342BCA"/>
    <w:rsid w:val="0034331D"/>
    <w:rsid w:val="00343399"/>
    <w:rsid w:val="00343A29"/>
    <w:rsid w:val="00343BCA"/>
    <w:rsid w:val="003445E5"/>
    <w:rsid w:val="00344BEA"/>
    <w:rsid w:val="003452EB"/>
    <w:rsid w:val="00345E1F"/>
    <w:rsid w:val="0034607A"/>
    <w:rsid w:val="00346388"/>
    <w:rsid w:val="00346B2D"/>
    <w:rsid w:val="00346B58"/>
    <w:rsid w:val="00346E4C"/>
    <w:rsid w:val="00347C39"/>
    <w:rsid w:val="00347F35"/>
    <w:rsid w:val="0035047D"/>
    <w:rsid w:val="00350969"/>
    <w:rsid w:val="003509C9"/>
    <w:rsid w:val="00350B26"/>
    <w:rsid w:val="00350D9D"/>
    <w:rsid w:val="00350FD4"/>
    <w:rsid w:val="00351055"/>
    <w:rsid w:val="003511E1"/>
    <w:rsid w:val="00351225"/>
    <w:rsid w:val="003516C4"/>
    <w:rsid w:val="00351AC9"/>
    <w:rsid w:val="00351B67"/>
    <w:rsid w:val="00351E75"/>
    <w:rsid w:val="00351F5A"/>
    <w:rsid w:val="00352A03"/>
    <w:rsid w:val="00352A1F"/>
    <w:rsid w:val="00352D3B"/>
    <w:rsid w:val="003535A5"/>
    <w:rsid w:val="00353DFD"/>
    <w:rsid w:val="00354F7C"/>
    <w:rsid w:val="003551A3"/>
    <w:rsid w:val="00355241"/>
    <w:rsid w:val="0035530A"/>
    <w:rsid w:val="00355A17"/>
    <w:rsid w:val="00356B17"/>
    <w:rsid w:val="00356C93"/>
    <w:rsid w:val="00356CEE"/>
    <w:rsid w:val="00356D5E"/>
    <w:rsid w:val="00356EE1"/>
    <w:rsid w:val="003571BE"/>
    <w:rsid w:val="00357212"/>
    <w:rsid w:val="00357478"/>
    <w:rsid w:val="00357501"/>
    <w:rsid w:val="00357DB3"/>
    <w:rsid w:val="0036017E"/>
    <w:rsid w:val="0036072B"/>
    <w:rsid w:val="00360B45"/>
    <w:rsid w:val="003614F2"/>
    <w:rsid w:val="00361E19"/>
    <w:rsid w:val="00362C04"/>
    <w:rsid w:val="00363960"/>
    <w:rsid w:val="00363AFD"/>
    <w:rsid w:val="003647B6"/>
    <w:rsid w:val="00366487"/>
    <w:rsid w:val="0036676F"/>
    <w:rsid w:val="00366898"/>
    <w:rsid w:val="0036695F"/>
    <w:rsid w:val="00366A0C"/>
    <w:rsid w:val="0036760E"/>
    <w:rsid w:val="00370CD5"/>
    <w:rsid w:val="00371B05"/>
    <w:rsid w:val="0037271B"/>
    <w:rsid w:val="00372C9E"/>
    <w:rsid w:val="0037315A"/>
    <w:rsid w:val="00373B77"/>
    <w:rsid w:val="00373BB2"/>
    <w:rsid w:val="00374D0D"/>
    <w:rsid w:val="003759F1"/>
    <w:rsid w:val="00375DB6"/>
    <w:rsid w:val="00376163"/>
    <w:rsid w:val="0037626A"/>
    <w:rsid w:val="003765BC"/>
    <w:rsid w:val="00376685"/>
    <w:rsid w:val="003775DE"/>
    <w:rsid w:val="00380055"/>
    <w:rsid w:val="0038013D"/>
    <w:rsid w:val="0038027A"/>
    <w:rsid w:val="0038067E"/>
    <w:rsid w:val="0038168F"/>
    <w:rsid w:val="00381BE6"/>
    <w:rsid w:val="0038217B"/>
    <w:rsid w:val="0038234C"/>
    <w:rsid w:val="0038293D"/>
    <w:rsid w:val="003833D8"/>
    <w:rsid w:val="00383B01"/>
    <w:rsid w:val="00383B93"/>
    <w:rsid w:val="00383C53"/>
    <w:rsid w:val="003849E1"/>
    <w:rsid w:val="00384D2B"/>
    <w:rsid w:val="00385193"/>
    <w:rsid w:val="003852B7"/>
    <w:rsid w:val="0038626D"/>
    <w:rsid w:val="003869A2"/>
    <w:rsid w:val="00386E4C"/>
    <w:rsid w:val="00387453"/>
    <w:rsid w:val="00387648"/>
    <w:rsid w:val="00390CE8"/>
    <w:rsid w:val="0039102F"/>
    <w:rsid w:val="00391069"/>
    <w:rsid w:val="00391783"/>
    <w:rsid w:val="00391D19"/>
    <w:rsid w:val="00392CC9"/>
    <w:rsid w:val="0039326C"/>
    <w:rsid w:val="00393A87"/>
    <w:rsid w:val="00393CBE"/>
    <w:rsid w:val="00393EEA"/>
    <w:rsid w:val="00394223"/>
    <w:rsid w:val="003943B9"/>
    <w:rsid w:val="00394457"/>
    <w:rsid w:val="00394998"/>
    <w:rsid w:val="00394AFF"/>
    <w:rsid w:val="00394C11"/>
    <w:rsid w:val="00394EB6"/>
    <w:rsid w:val="0039502A"/>
    <w:rsid w:val="003951E8"/>
    <w:rsid w:val="003957A5"/>
    <w:rsid w:val="003961D5"/>
    <w:rsid w:val="003964F5"/>
    <w:rsid w:val="003965BA"/>
    <w:rsid w:val="00396F98"/>
    <w:rsid w:val="0039715D"/>
    <w:rsid w:val="00397DCA"/>
    <w:rsid w:val="00397FEA"/>
    <w:rsid w:val="003A0028"/>
    <w:rsid w:val="003A0431"/>
    <w:rsid w:val="003A0B15"/>
    <w:rsid w:val="003A10BF"/>
    <w:rsid w:val="003A15A5"/>
    <w:rsid w:val="003A2043"/>
    <w:rsid w:val="003A2B89"/>
    <w:rsid w:val="003A3599"/>
    <w:rsid w:val="003A35C4"/>
    <w:rsid w:val="003A3791"/>
    <w:rsid w:val="003A3BB4"/>
    <w:rsid w:val="003A4AF4"/>
    <w:rsid w:val="003A52A2"/>
    <w:rsid w:val="003A541A"/>
    <w:rsid w:val="003A56F7"/>
    <w:rsid w:val="003A5B02"/>
    <w:rsid w:val="003A5CB8"/>
    <w:rsid w:val="003A621F"/>
    <w:rsid w:val="003A661A"/>
    <w:rsid w:val="003A6BFC"/>
    <w:rsid w:val="003A7541"/>
    <w:rsid w:val="003A7817"/>
    <w:rsid w:val="003A7A5B"/>
    <w:rsid w:val="003A7B1F"/>
    <w:rsid w:val="003B05D5"/>
    <w:rsid w:val="003B0A8E"/>
    <w:rsid w:val="003B0D4F"/>
    <w:rsid w:val="003B0FED"/>
    <w:rsid w:val="003B156F"/>
    <w:rsid w:val="003B17DD"/>
    <w:rsid w:val="003B206A"/>
    <w:rsid w:val="003B2BFC"/>
    <w:rsid w:val="003B3789"/>
    <w:rsid w:val="003B44A3"/>
    <w:rsid w:val="003B4A64"/>
    <w:rsid w:val="003B4CD7"/>
    <w:rsid w:val="003B4D69"/>
    <w:rsid w:val="003B5062"/>
    <w:rsid w:val="003B6037"/>
    <w:rsid w:val="003B616A"/>
    <w:rsid w:val="003B6AC7"/>
    <w:rsid w:val="003B6B33"/>
    <w:rsid w:val="003B6E87"/>
    <w:rsid w:val="003B713E"/>
    <w:rsid w:val="003B78CC"/>
    <w:rsid w:val="003C0B71"/>
    <w:rsid w:val="003C150E"/>
    <w:rsid w:val="003C2096"/>
    <w:rsid w:val="003C271C"/>
    <w:rsid w:val="003C3048"/>
    <w:rsid w:val="003C35F2"/>
    <w:rsid w:val="003C3D30"/>
    <w:rsid w:val="003C3E08"/>
    <w:rsid w:val="003C4276"/>
    <w:rsid w:val="003C469C"/>
    <w:rsid w:val="003C476A"/>
    <w:rsid w:val="003C52A6"/>
    <w:rsid w:val="003C55C1"/>
    <w:rsid w:val="003C59EC"/>
    <w:rsid w:val="003C59F9"/>
    <w:rsid w:val="003C5B49"/>
    <w:rsid w:val="003C638D"/>
    <w:rsid w:val="003C668A"/>
    <w:rsid w:val="003C66D7"/>
    <w:rsid w:val="003C6957"/>
    <w:rsid w:val="003C6C31"/>
    <w:rsid w:val="003C79E3"/>
    <w:rsid w:val="003D1482"/>
    <w:rsid w:val="003D1C64"/>
    <w:rsid w:val="003D2226"/>
    <w:rsid w:val="003D26DB"/>
    <w:rsid w:val="003D36FE"/>
    <w:rsid w:val="003D3D92"/>
    <w:rsid w:val="003D4152"/>
    <w:rsid w:val="003D440B"/>
    <w:rsid w:val="003D5474"/>
    <w:rsid w:val="003D5498"/>
    <w:rsid w:val="003D5B85"/>
    <w:rsid w:val="003D5CEC"/>
    <w:rsid w:val="003D642D"/>
    <w:rsid w:val="003D663C"/>
    <w:rsid w:val="003D69CE"/>
    <w:rsid w:val="003D6A9D"/>
    <w:rsid w:val="003D6B6D"/>
    <w:rsid w:val="003D6E75"/>
    <w:rsid w:val="003D6EBE"/>
    <w:rsid w:val="003D6F6A"/>
    <w:rsid w:val="003D706E"/>
    <w:rsid w:val="003D7269"/>
    <w:rsid w:val="003D731B"/>
    <w:rsid w:val="003D7A38"/>
    <w:rsid w:val="003D7CE8"/>
    <w:rsid w:val="003E0759"/>
    <w:rsid w:val="003E0926"/>
    <w:rsid w:val="003E1D21"/>
    <w:rsid w:val="003E2204"/>
    <w:rsid w:val="003E2903"/>
    <w:rsid w:val="003E338F"/>
    <w:rsid w:val="003E3BFD"/>
    <w:rsid w:val="003E3D5A"/>
    <w:rsid w:val="003E3EC9"/>
    <w:rsid w:val="003E5055"/>
    <w:rsid w:val="003E509A"/>
    <w:rsid w:val="003E55DF"/>
    <w:rsid w:val="003E57EA"/>
    <w:rsid w:val="003E5A80"/>
    <w:rsid w:val="003E6394"/>
    <w:rsid w:val="003E6B14"/>
    <w:rsid w:val="003E6C6D"/>
    <w:rsid w:val="003E707E"/>
    <w:rsid w:val="003E7501"/>
    <w:rsid w:val="003E7BA4"/>
    <w:rsid w:val="003F0143"/>
    <w:rsid w:val="003F0A06"/>
    <w:rsid w:val="003F11DC"/>
    <w:rsid w:val="003F1960"/>
    <w:rsid w:val="003F2F4F"/>
    <w:rsid w:val="003F3592"/>
    <w:rsid w:val="003F35D2"/>
    <w:rsid w:val="003F56B2"/>
    <w:rsid w:val="003F6295"/>
    <w:rsid w:val="003F66E3"/>
    <w:rsid w:val="003F687B"/>
    <w:rsid w:val="003F6A68"/>
    <w:rsid w:val="003F727D"/>
    <w:rsid w:val="003F74C2"/>
    <w:rsid w:val="003F7519"/>
    <w:rsid w:val="003F7B93"/>
    <w:rsid w:val="004001A9"/>
    <w:rsid w:val="0040044E"/>
    <w:rsid w:val="00400539"/>
    <w:rsid w:val="00401212"/>
    <w:rsid w:val="00401842"/>
    <w:rsid w:val="004018C4"/>
    <w:rsid w:val="004019E9"/>
    <w:rsid w:val="00401B71"/>
    <w:rsid w:val="00401BD3"/>
    <w:rsid w:val="0040287B"/>
    <w:rsid w:val="00402A24"/>
    <w:rsid w:val="0040327F"/>
    <w:rsid w:val="004034D3"/>
    <w:rsid w:val="0040494B"/>
    <w:rsid w:val="00404FF6"/>
    <w:rsid w:val="00405036"/>
    <w:rsid w:val="00405A4E"/>
    <w:rsid w:val="00405FE8"/>
    <w:rsid w:val="0040618E"/>
    <w:rsid w:val="00406A5B"/>
    <w:rsid w:val="00406BCF"/>
    <w:rsid w:val="00406E18"/>
    <w:rsid w:val="00406FE8"/>
    <w:rsid w:val="0040736F"/>
    <w:rsid w:val="00407763"/>
    <w:rsid w:val="00407E27"/>
    <w:rsid w:val="00410049"/>
    <w:rsid w:val="00410112"/>
    <w:rsid w:val="00410CC8"/>
    <w:rsid w:val="00411528"/>
    <w:rsid w:val="00411882"/>
    <w:rsid w:val="00411AA2"/>
    <w:rsid w:val="00411ACA"/>
    <w:rsid w:val="00411F26"/>
    <w:rsid w:val="004128EF"/>
    <w:rsid w:val="004131E4"/>
    <w:rsid w:val="004134CB"/>
    <w:rsid w:val="00413B99"/>
    <w:rsid w:val="00413E80"/>
    <w:rsid w:val="00414953"/>
    <w:rsid w:val="00414ED3"/>
    <w:rsid w:val="00415700"/>
    <w:rsid w:val="00415BB6"/>
    <w:rsid w:val="00415EAD"/>
    <w:rsid w:val="00416A3A"/>
    <w:rsid w:val="004176EB"/>
    <w:rsid w:val="00421078"/>
    <w:rsid w:val="00421183"/>
    <w:rsid w:val="00421703"/>
    <w:rsid w:val="00421789"/>
    <w:rsid w:val="004217E4"/>
    <w:rsid w:val="00421846"/>
    <w:rsid w:val="004222E3"/>
    <w:rsid w:val="0042246B"/>
    <w:rsid w:val="00423055"/>
    <w:rsid w:val="00423284"/>
    <w:rsid w:val="004235CD"/>
    <w:rsid w:val="00424B2C"/>
    <w:rsid w:val="00424FEE"/>
    <w:rsid w:val="004252C7"/>
    <w:rsid w:val="004253A4"/>
    <w:rsid w:val="004253F2"/>
    <w:rsid w:val="004260D7"/>
    <w:rsid w:val="004261C9"/>
    <w:rsid w:val="004262AD"/>
    <w:rsid w:val="00427455"/>
    <w:rsid w:val="00427BF5"/>
    <w:rsid w:val="004301F3"/>
    <w:rsid w:val="0043042F"/>
    <w:rsid w:val="004307C5"/>
    <w:rsid w:val="00430C9A"/>
    <w:rsid w:val="00430D19"/>
    <w:rsid w:val="00430F12"/>
    <w:rsid w:val="0043134B"/>
    <w:rsid w:val="00431670"/>
    <w:rsid w:val="004328B1"/>
    <w:rsid w:val="0043294C"/>
    <w:rsid w:val="00432A09"/>
    <w:rsid w:val="00434041"/>
    <w:rsid w:val="004342B6"/>
    <w:rsid w:val="00434357"/>
    <w:rsid w:val="004344B4"/>
    <w:rsid w:val="00435CAD"/>
    <w:rsid w:val="004364FF"/>
    <w:rsid w:val="00437BA1"/>
    <w:rsid w:val="00440D7D"/>
    <w:rsid w:val="00441ACE"/>
    <w:rsid w:val="00441DD4"/>
    <w:rsid w:val="00441E74"/>
    <w:rsid w:val="004424A4"/>
    <w:rsid w:val="00442D70"/>
    <w:rsid w:val="004432DB"/>
    <w:rsid w:val="004432F6"/>
    <w:rsid w:val="00443949"/>
    <w:rsid w:val="00443CD2"/>
    <w:rsid w:val="00443D13"/>
    <w:rsid w:val="0044490C"/>
    <w:rsid w:val="00444B97"/>
    <w:rsid w:val="00444DC4"/>
    <w:rsid w:val="00445042"/>
    <w:rsid w:val="00445602"/>
    <w:rsid w:val="00445635"/>
    <w:rsid w:val="004460CE"/>
    <w:rsid w:val="004461DE"/>
    <w:rsid w:val="00446DE2"/>
    <w:rsid w:val="00446F3C"/>
    <w:rsid w:val="00447697"/>
    <w:rsid w:val="00447AD0"/>
    <w:rsid w:val="00447AD7"/>
    <w:rsid w:val="00447BA3"/>
    <w:rsid w:val="00447C3A"/>
    <w:rsid w:val="00447FC9"/>
    <w:rsid w:val="004503E0"/>
    <w:rsid w:val="00450C3C"/>
    <w:rsid w:val="00451240"/>
    <w:rsid w:val="0045125C"/>
    <w:rsid w:val="0045221A"/>
    <w:rsid w:val="00452782"/>
    <w:rsid w:val="00452E0C"/>
    <w:rsid w:val="00452F9A"/>
    <w:rsid w:val="0045396D"/>
    <w:rsid w:val="00454046"/>
    <w:rsid w:val="004540CD"/>
    <w:rsid w:val="00454C6E"/>
    <w:rsid w:val="004552C6"/>
    <w:rsid w:val="00455BB0"/>
    <w:rsid w:val="004560DC"/>
    <w:rsid w:val="004560F7"/>
    <w:rsid w:val="0045643A"/>
    <w:rsid w:val="004565D9"/>
    <w:rsid w:val="00457151"/>
    <w:rsid w:val="00457165"/>
    <w:rsid w:val="00460037"/>
    <w:rsid w:val="004605BD"/>
    <w:rsid w:val="00460870"/>
    <w:rsid w:val="00461519"/>
    <w:rsid w:val="004616BF"/>
    <w:rsid w:val="00462187"/>
    <w:rsid w:val="0046238A"/>
    <w:rsid w:val="0046249C"/>
    <w:rsid w:val="004627AD"/>
    <w:rsid w:val="00462D07"/>
    <w:rsid w:val="0046360C"/>
    <w:rsid w:val="00464176"/>
    <w:rsid w:val="00464465"/>
    <w:rsid w:val="004651C2"/>
    <w:rsid w:val="0046524F"/>
    <w:rsid w:val="0046539A"/>
    <w:rsid w:val="00465492"/>
    <w:rsid w:val="00465BDB"/>
    <w:rsid w:val="00466010"/>
    <w:rsid w:val="00466A52"/>
    <w:rsid w:val="00466D5F"/>
    <w:rsid w:val="004672B5"/>
    <w:rsid w:val="00467B66"/>
    <w:rsid w:val="00467D9B"/>
    <w:rsid w:val="00470083"/>
    <w:rsid w:val="00470499"/>
    <w:rsid w:val="00470790"/>
    <w:rsid w:val="00470859"/>
    <w:rsid w:val="0047187D"/>
    <w:rsid w:val="004724D2"/>
    <w:rsid w:val="004724EC"/>
    <w:rsid w:val="004728AE"/>
    <w:rsid w:val="00472CCB"/>
    <w:rsid w:val="00474172"/>
    <w:rsid w:val="0047419E"/>
    <w:rsid w:val="004742A1"/>
    <w:rsid w:val="004742BB"/>
    <w:rsid w:val="00474766"/>
    <w:rsid w:val="004748C5"/>
    <w:rsid w:val="00474C3B"/>
    <w:rsid w:val="00474DEB"/>
    <w:rsid w:val="00474EDE"/>
    <w:rsid w:val="0047528D"/>
    <w:rsid w:val="004756F2"/>
    <w:rsid w:val="00476C11"/>
    <w:rsid w:val="00477B1F"/>
    <w:rsid w:val="00477F3E"/>
    <w:rsid w:val="0048069D"/>
    <w:rsid w:val="004808DA"/>
    <w:rsid w:val="0048095D"/>
    <w:rsid w:val="004815C4"/>
    <w:rsid w:val="004816C6"/>
    <w:rsid w:val="00481B34"/>
    <w:rsid w:val="004820D3"/>
    <w:rsid w:val="004821E8"/>
    <w:rsid w:val="0048228F"/>
    <w:rsid w:val="00483053"/>
    <w:rsid w:val="004833C2"/>
    <w:rsid w:val="0048361F"/>
    <w:rsid w:val="00483FC1"/>
    <w:rsid w:val="0048530A"/>
    <w:rsid w:val="004856E9"/>
    <w:rsid w:val="00485761"/>
    <w:rsid w:val="0048590C"/>
    <w:rsid w:val="00485C7E"/>
    <w:rsid w:val="00486AE1"/>
    <w:rsid w:val="004873B6"/>
    <w:rsid w:val="00487418"/>
    <w:rsid w:val="004875E4"/>
    <w:rsid w:val="00487EF6"/>
    <w:rsid w:val="004914DA"/>
    <w:rsid w:val="00491548"/>
    <w:rsid w:val="004916B7"/>
    <w:rsid w:val="00491962"/>
    <w:rsid w:val="00491DC7"/>
    <w:rsid w:val="004921CC"/>
    <w:rsid w:val="00492844"/>
    <w:rsid w:val="00492C7A"/>
    <w:rsid w:val="00493259"/>
    <w:rsid w:val="004932CB"/>
    <w:rsid w:val="00493899"/>
    <w:rsid w:val="00493A66"/>
    <w:rsid w:val="00493F2B"/>
    <w:rsid w:val="00494843"/>
    <w:rsid w:val="00494A4C"/>
    <w:rsid w:val="00494C31"/>
    <w:rsid w:val="00494D96"/>
    <w:rsid w:val="004952B1"/>
    <w:rsid w:val="0049582E"/>
    <w:rsid w:val="004969A4"/>
    <w:rsid w:val="00496BF8"/>
    <w:rsid w:val="004970D2"/>
    <w:rsid w:val="00497381"/>
    <w:rsid w:val="00497AB8"/>
    <w:rsid w:val="004A0564"/>
    <w:rsid w:val="004A0E74"/>
    <w:rsid w:val="004A1B41"/>
    <w:rsid w:val="004A23E9"/>
    <w:rsid w:val="004A2707"/>
    <w:rsid w:val="004A2D6C"/>
    <w:rsid w:val="004A2F9C"/>
    <w:rsid w:val="004A3EC1"/>
    <w:rsid w:val="004A4B6E"/>
    <w:rsid w:val="004A4E16"/>
    <w:rsid w:val="004A524A"/>
    <w:rsid w:val="004A6621"/>
    <w:rsid w:val="004A6C51"/>
    <w:rsid w:val="004A6C5C"/>
    <w:rsid w:val="004A7116"/>
    <w:rsid w:val="004A7119"/>
    <w:rsid w:val="004A7792"/>
    <w:rsid w:val="004B0090"/>
    <w:rsid w:val="004B0308"/>
    <w:rsid w:val="004B06A2"/>
    <w:rsid w:val="004B0825"/>
    <w:rsid w:val="004B090C"/>
    <w:rsid w:val="004B1047"/>
    <w:rsid w:val="004B1A59"/>
    <w:rsid w:val="004B1FC5"/>
    <w:rsid w:val="004B219F"/>
    <w:rsid w:val="004B23AA"/>
    <w:rsid w:val="004B270F"/>
    <w:rsid w:val="004B2792"/>
    <w:rsid w:val="004B2A76"/>
    <w:rsid w:val="004B2BA2"/>
    <w:rsid w:val="004B2E9C"/>
    <w:rsid w:val="004B2FA9"/>
    <w:rsid w:val="004B3932"/>
    <w:rsid w:val="004B3EE7"/>
    <w:rsid w:val="004B4238"/>
    <w:rsid w:val="004B4764"/>
    <w:rsid w:val="004B4C77"/>
    <w:rsid w:val="004B501E"/>
    <w:rsid w:val="004B507A"/>
    <w:rsid w:val="004B556C"/>
    <w:rsid w:val="004B6130"/>
    <w:rsid w:val="004B6806"/>
    <w:rsid w:val="004B6EA2"/>
    <w:rsid w:val="004B753A"/>
    <w:rsid w:val="004B777B"/>
    <w:rsid w:val="004C0C69"/>
    <w:rsid w:val="004C0F20"/>
    <w:rsid w:val="004C1126"/>
    <w:rsid w:val="004C1ABD"/>
    <w:rsid w:val="004C2214"/>
    <w:rsid w:val="004C2861"/>
    <w:rsid w:val="004C2E57"/>
    <w:rsid w:val="004C35C3"/>
    <w:rsid w:val="004C3C0B"/>
    <w:rsid w:val="004C40A2"/>
    <w:rsid w:val="004C448F"/>
    <w:rsid w:val="004C497C"/>
    <w:rsid w:val="004C538F"/>
    <w:rsid w:val="004C5806"/>
    <w:rsid w:val="004C5EB2"/>
    <w:rsid w:val="004C6974"/>
    <w:rsid w:val="004C7857"/>
    <w:rsid w:val="004D02C4"/>
    <w:rsid w:val="004D0321"/>
    <w:rsid w:val="004D0356"/>
    <w:rsid w:val="004D077E"/>
    <w:rsid w:val="004D18A2"/>
    <w:rsid w:val="004D1C3F"/>
    <w:rsid w:val="004D1D44"/>
    <w:rsid w:val="004D1DE2"/>
    <w:rsid w:val="004D236C"/>
    <w:rsid w:val="004D26F1"/>
    <w:rsid w:val="004D270B"/>
    <w:rsid w:val="004D2F84"/>
    <w:rsid w:val="004D3676"/>
    <w:rsid w:val="004D36DB"/>
    <w:rsid w:val="004D4373"/>
    <w:rsid w:val="004D4D54"/>
    <w:rsid w:val="004D5B94"/>
    <w:rsid w:val="004D5DB4"/>
    <w:rsid w:val="004D5FA6"/>
    <w:rsid w:val="004D60EC"/>
    <w:rsid w:val="004D621C"/>
    <w:rsid w:val="004D62A0"/>
    <w:rsid w:val="004D63FF"/>
    <w:rsid w:val="004D69C5"/>
    <w:rsid w:val="004D6ECA"/>
    <w:rsid w:val="004D7FEF"/>
    <w:rsid w:val="004E0741"/>
    <w:rsid w:val="004E0C34"/>
    <w:rsid w:val="004E1DD6"/>
    <w:rsid w:val="004E26B6"/>
    <w:rsid w:val="004E2D37"/>
    <w:rsid w:val="004E33DA"/>
    <w:rsid w:val="004E38B5"/>
    <w:rsid w:val="004E3916"/>
    <w:rsid w:val="004E39AB"/>
    <w:rsid w:val="004E3C45"/>
    <w:rsid w:val="004E4511"/>
    <w:rsid w:val="004E4910"/>
    <w:rsid w:val="004E49E5"/>
    <w:rsid w:val="004E53F3"/>
    <w:rsid w:val="004E5502"/>
    <w:rsid w:val="004E5F42"/>
    <w:rsid w:val="004E63DB"/>
    <w:rsid w:val="004E7620"/>
    <w:rsid w:val="004E76B4"/>
    <w:rsid w:val="004E7CB9"/>
    <w:rsid w:val="004F02E7"/>
    <w:rsid w:val="004F0712"/>
    <w:rsid w:val="004F0E6E"/>
    <w:rsid w:val="004F18A8"/>
    <w:rsid w:val="004F1F9E"/>
    <w:rsid w:val="004F3110"/>
    <w:rsid w:val="004F3FB0"/>
    <w:rsid w:val="004F40EE"/>
    <w:rsid w:val="004F4464"/>
    <w:rsid w:val="004F4A3B"/>
    <w:rsid w:val="004F50E0"/>
    <w:rsid w:val="004F5395"/>
    <w:rsid w:val="004F5880"/>
    <w:rsid w:val="004F5BC3"/>
    <w:rsid w:val="004F5F25"/>
    <w:rsid w:val="004F62D1"/>
    <w:rsid w:val="004F69B6"/>
    <w:rsid w:val="004F6BB9"/>
    <w:rsid w:val="004F7235"/>
    <w:rsid w:val="004F7364"/>
    <w:rsid w:val="004F7485"/>
    <w:rsid w:val="004F78FC"/>
    <w:rsid w:val="004F7FCA"/>
    <w:rsid w:val="00500E9F"/>
    <w:rsid w:val="00500F2B"/>
    <w:rsid w:val="00501C2D"/>
    <w:rsid w:val="005022F6"/>
    <w:rsid w:val="005025FB"/>
    <w:rsid w:val="00502683"/>
    <w:rsid w:val="00503252"/>
    <w:rsid w:val="005037BB"/>
    <w:rsid w:val="00503880"/>
    <w:rsid w:val="00504C3F"/>
    <w:rsid w:val="00504D7F"/>
    <w:rsid w:val="00504E6A"/>
    <w:rsid w:val="00504F8B"/>
    <w:rsid w:val="005058AD"/>
    <w:rsid w:val="00505935"/>
    <w:rsid w:val="005063F1"/>
    <w:rsid w:val="00506DCF"/>
    <w:rsid w:val="00506DE1"/>
    <w:rsid w:val="00506E76"/>
    <w:rsid w:val="00507445"/>
    <w:rsid w:val="005075C5"/>
    <w:rsid w:val="0051077D"/>
    <w:rsid w:val="00510F5E"/>
    <w:rsid w:val="00511472"/>
    <w:rsid w:val="00511558"/>
    <w:rsid w:val="005124F6"/>
    <w:rsid w:val="00512804"/>
    <w:rsid w:val="005128FF"/>
    <w:rsid w:val="00512923"/>
    <w:rsid w:val="005133D0"/>
    <w:rsid w:val="00513701"/>
    <w:rsid w:val="00514B10"/>
    <w:rsid w:val="00514BB7"/>
    <w:rsid w:val="005152FC"/>
    <w:rsid w:val="00515E5B"/>
    <w:rsid w:val="00515E69"/>
    <w:rsid w:val="00515FDA"/>
    <w:rsid w:val="00516430"/>
    <w:rsid w:val="0051645D"/>
    <w:rsid w:val="005168EE"/>
    <w:rsid w:val="00516E58"/>
    <w:rsid w:val="00517771"/>
    <w:rsid w:val="005179E0"/>
    <w:rsid w:val="00520173"/>
    <w:rsid w:val="0052062D"/>
    <w:rsid w:val="00520D78"/>
    <w:rsid w:val="00520FB9"/>
    <w:rsid w:val="0052173D"/>
    <w:rsid w:val="00521BB3"/>
    <w:rsid w:val="00522097"/>
    <w:rsid w:val="0052227E"/>
    <w:rsid w:val="00522322"/>
    <w:rsid w:val="00522C68"/>
    <w:rsid w:val="00523260"/>
    <w:rsid w:val="00524682"/>
    <w:rsid w:val="00525300"/>
    <w:rsid w:val="00525D7B"/>
    <w:rsid w:val="005260D2"/>
    <w:rsid w:val="00526B40"/>
    <w:rsid w:val="00527166"/>
    <w:rsid w:val="00527423"/>
    <w:rsid w:val="005302F0"/>
    <w:rsid w:val="005309AD"/>
    <w:rsid w:val="00530E3C"/>
    <w:rsid w:val="00531AF8"/>
    <w:rsid w:val="00533302"/>
    <w:rsid w:val="005336F4"/>
    <w:rsid w:val="00533D25"/>
    <w:rsid w:val="0053426C"/>
    <w:rsid w:val="005353D9"/>
    <w:rsid w:val="005356F9"/>
    <w:rsid w:val="00535780"/>
    <w:rsid w:val="00535EAB"/>
    <w:rsid w:val="0053628E"/>
    <w:rsid w:val="005368C9"/>
    <w:rsid w:val="00537CB3"/>
    <w:rsid w:val="00540148"/>
    <w:rsid w:val="00540180"/>
    <w:rsid w:val="005405C2"/>
    <w:rsid w:val="00540C1B"/>
    <w:rsid w:val="005413F5"/>
    <w:rsid w:val="0054145A"/>
    <w:rsid w:val="00541A6F"/>
    <w:rsid w:val="005423E0"/>
    <w:rsid w:val="00542CC9"/>
    <w:rsid w:val="00543C13"/>
    <w:rsid w:val="00544232"/>
    <w:rsid w:val="005449C9"/>
    <w:rsid w:val="00544D3D"/>
    <w:rsid w:val="00545FE6"/>
    <w:rsid w:val="00546AB4"/>
    <w:rsid w:val="00546C15"/>
    <w:rsid w:val="00546F44"/>
    <w:rsid w:val="0054775A"/>
    <w:rsid w:val="005501DA"/>
    <w:rsid w:val="005503B7"/>
    <w:rsid w:val="00550ECC"/>
    <w:rsid w:val="00551319"/>
    <w:rsid w:val="005513DB"/>
    <w:rsid w:val="00551608"/>
    <w:rsid w:val="00551996"/>
    <w:rsid w:val="005519CD"/>
    <w:rsid w:val="00551EEF"/>
    <w:rsid w:val="0055201C"/>
    <w:rsid w:val="00552D6B"/>
    <w:rsid w:val="00552F90"/>
    <w:rsid w:val="0055368D"/>
    <w:rsid w:val="005536B5"/>
    <w:rsid w:val="00553C19"/>
    <w:rsid w:val="005547FB"/>
    <w:rsid w:val="00554930"/>
    <w:rsid w:val="0055528F"/>
    <w:rsid w:val="005555D6"/>
    <w:rsid w:val="00555F35"/>
    <w:rsid w:val="0055621E"/>
    <w:rsid w:val="00556480"/>
    <w:rsid w:val="0055664A"/>
    <w:rsid w:val="00556D4D"/>
    <w:rsid w:val="00557A8D"/>
    <w:rsid w:val="0056016C"/>
    <w:rsid w:val="0056056F"/>
    <w:rsid w:val="00560B81"/>
    <w:rsid w:val="00560C8E"/>
    <w:rsid w:val="00560D54"/>
    <w:rsid w:val="00561111"/>
    <w:rsid w:val="005614AB"/>
    <w:rsid w:val="00561D63"/>
    <w:rsid w:val="00561D96"/>
    <w:rsid w:val="00562110"/>
    <w:rsid w:val="00562183"/>
    <w:rsid w:val="0056229C"/>
    <w:rsid w:val="00563150"/>
    <w:rsid w:val="0056354F"/>
    <w:rsid w:val="00563861"/>
    <w:rsid w:val="00563882"/>
    <w:rsid w:val="00563C99"/>
    <w:rsid w:val="00563CC0"/>
    <w:rsid w:val="00564344"/>
    <w:rsid w:val="0056474C"/>
    <w:rsid w:val="005650BA"/>
    <w:rsid w:val="0056556A"/>
    <w:rsid w:val="00565A88"/>
    <w:rsid w:val="00565B6D"/>
    <w:rsid w:val="00565BBC"/>
    <w:rsid w:val="00565F0F"/>
    <w:rsid w:val="00566212"/>
    <w:rsid w:val="00566238"/>
    <w:rsid w:val="005663D0"/>
    <w:rsid w:val="0056649E"/>
    <w:rsid w:val="005669BB"/>
    <w:rsid w:val="00566C58"/>
    <w:rsid w:val="00567447"/>
    <w:rsid w:val="005674B0"/>
    <w:rsid w:val="00567B78"/>
    <w:rsid w:val="005704A9"/>
    <w:rsid w:val="00570D48"/>
    <w:rsid w:val="005710C9"/>
    <w:rsid w:val="0057126E"/>
    <w:rsid w:val="00571450"/>
    <w:rsid w:val="0057200E"/>
    <w:rsid w:val="005726DA"/>
    <w:rsid w:val="0057271F"/>
    <w:rsid w:val="00572AF9"/>
    <w:rsid w:val="00572F10"/>
    <w:rsid w:val="00573321"/>
    <w:rsid w:val="00573FEE"/>
    <w:rsid w:val="00574387"/>
    <w:rsid w:val="00574F6F"/>
    <w:rsid w:val="00575A68"/>
    <w:rsid w:val="00576352"/>
    <w:rsid w:val="005766C6"/>
    <w:rsid w:val="00576CCF"/>
    <w:rsid w:val="00576F67"/>
    <w:rsid w:val="005770BD"/>
    <w:rsid w:val="00577154"/>
    <w:rsid w:val="005773B0"/>
    <w:rsid w:val="005777C4"/>
    <w:rsid w:val="00577F21"/>
    <w:rsid w:val="005800FF"/>
    <w:rsid w:val="005809E7"/>
    <w:rsid w:val="00581027"/>
    <w:rsid w:val="0058200B"/>
    <w:rsid w:val="0058418A"/>
    <w:rsid w:val="005841C2"/>
    <w:rsid w:val="00584339"/>
    <w:rsid w:val="00584556"/>
    <w:rsid w:val="0058465D"/>
    <w:rsid w:val="00584870"/>
    <w:rsid w:val="00584ABB"/>
    <w:rsid w:val="00584D67"/>
    <w:rsid w:val="00585552"/>
    <w:rsid w:val="0058595B"/>
    <w:rsid w:val="00585A9D"/>
    <w:rsid w:val="00586B3F"/>
    <w:rsid w:val="00586BDA"/>
    <w:rsid w:val="0058747F"/>
    <w:rsid w:val="0058782A"/>
    <w:rsid w:val="00587BE1"/>
    <w:rsid w:val="00590199"/>
    <w:rsid w:val="00591259"/>
    <w:rsid w:val="005914D9"/>
    <w:rsid w:val="005914FA"/>
    <w:rsid w:val="005918B4"/>
    <w:rsid w:val="00591ACC"/>
    <w:rsid w:val="00591FDE"/>
    <w:rsid w:val="00592003"/>
    <w:rsid w:val="005924C6"/>
    <w:rsid w:val="005925BE"/>
    <w:rsid w:val="00592916"/>
    <w:rsid w:val="005931DC"/>
    <w:rsid w:val="0059394B"/>
    <w:rsid w:val="00594003"/>
    <w:rsid w:val="00594235"/>
    <w:rsid w:val="00595B7B"/>
    <w:rsid w:val="005967A1"/>
    <w:rsid w:val="0059755F"/>
    <w:rsid w:val="005A00F3"/>
    <w:rsid w:val="005A0161"/>
    <w:rsid w:val="005A09BD"/>
    <w:rsid w:val="005A0ACC"/>
    <w:rsid w:val="005A180C"/>
    <w:rsid w:val="005A2945"/>
    <w:rsid w:val="005A2DCF"/>
    <w:rsid w:val="005A32E1"/>
    <w:rsid w:val="005A3411"/>
    <w:rsid w:val="005A3CE7"/>
    <w:rsid w:val="005A44BC"/>
    <w:rsid w:val="005A476E"/>
    <w:rsid w:val="005A576F"/>
    <w:rsid w:val="005A58D9"/>
    <w:rsid w:val="005A6056"/>
    <w:rsid w:val="005A695D"/>
    <w:rsid w:val="005A73F2"/>
    <w:rsid w:val="005A7530"/>
    <w:rsid w:val="005A780E"/>
    <w:rsid w:val="005A7EE4"/>
    <w:rsid w:val="005B0C20"/>
    <w:rsid w:val="005B2B70"/>
    <w:rsid w:val="005B2BAA"/>
    <w:rsid w:val="005B2EA3"/>
    <w:rsid w:val="005B32F1"/>
    <w:rsid w:val="005B3B87"/>
    <w:rsid w:val="005B4154"/>
    <w:rsid w:val="005B48F2"/>
    <w:rsid w:val="005B4E4D"/>
    <w:rsid w:val="005B4F4E"/>
    <w:rsid w:val="005B5910"/>
    <w:rsid w:val="005B5D96"/>
    <w:rsid w:val="005B6576"/>
    <w:rsid w:val="005B66BF"/>
    <w:rsid w:val="005B6E0A"/>
    <w:rsid w:val="005B6F02"/>
    <w:rsid w:val="005B708B"/>
    <w:rsid w:val="005B751F"/>
    <w:rsid w:val="005C0350"/>
    <w:rsid w:val="005C06A6"/>
    <w:rsid w:val="005C0738"/>
    <w:rsid w:val="005C089A"/>
    <w:rsid w:val="005C1134"/>
    <w:rsid w:val="005C1152"/>
    <w:rsid w:val="005C1231"/>
    <w:rsid w:val="005C133A"/>
    <w:rsid w:val="005C137B"/>
    <w:rsid w:val="005C1A71"/>
    <w:rsid w:val="005C1F49"/>
    <w:rsid w:val="005C2EFD"/>
    <w:rsid w:val="005C2F10"/>
    <w:rsid w:val="005C3086"/>
    <w:rsid w:val="005C33B8"/>
    <w:rsid w:val="005C3A9C"/>
    <w:rsid w:val="005C4C7B"/>
    <w:rsid w:val="005C71DE"/>
    <w:rsid w:val="005C73F9"/>
    <w:rsid w:val="005C7A8E"/>
    <w:rsid w:val="005C7D0D"/>
    <w:rsid w:val="005D067E"/>
    <w:rsid w:val="005D10AB"/>
    <w:rsid w:val="005D111D"/>
    <w:rsid w:val="005D16BF"/>
    <w:rsid w:val="005D17B0"/>
    <w:rsid w:val="005D1A5B"/>
    <w:rsid w:val="005D2058"/>
    <w:rsid w:val="005D2981"/>
    <w:rsid w:val="005D2B6D"/>
    <w:rsid w:val="005D2EE2"/>
    <w:rsid w:val="005D333B"/>
    <w:rsid w:val="005D3806"/>
    <w:rsid w:val="005D3A49"/>
    <w:rsid w:val="005D3BD7"/>
    <w:rsid w:val="005D3DF5"/>
    <w:rsid w:val="005D493D"/>
    <w:rsid w:val="005D5C27"/>
    <w:rsid w:val="005D5E74"/>
    <w:rsid w:val="005D67CF"/>
    <w:rsid w:val="005D6C48"/>
    <w:rsid w:val="005D6E57"/>
    <w:rsid w:val="005D79AD"/>
    <w:rsid w:val="005D79B9"/>
    <w:rsid w:val="005D7E06"/>
    <w:rsid w:val="005E0227"/>
    <w:rsid w:val="005E06F1"/>
    <w:rsid w:val="005E1589"/>
    <w:rsid w:val="005E1CB0"/>
    <w:rsid w:val="005E2FE2"/>
    <w:rsid w:val="005E3179"/>
    <w:rsid w:val="005E3FA6"/>
    <w:rsid w:val="005E41AA"/>
    <w:rsid w:val="005E46CA"/>
    <w:rsid w:val="005E4B30"/>
    <w:rsid w:val="005E51DD"/>
    <w:rsid w:val="005E5B21"/>
    <w:rsid w:val="005E652C"/>
    <w:rsid w:val="005E67F2"/>
    <w:rsid w:val="005E68FE"/>
    <w:rsid w:val="005E6F60"/>
    <w:rsid w:val="005E7C89"/>
    <w:rsid w:val="005F04C8"/>
    <w:rsid w:val="005F09DA"/>
    <w:rsid w:val="005F17AF"/>
    <w:rsid w:val="005F1B68"/>
    <w:rsid w:val="005F2A5B"/>
    <w:rsid w:val="005F30EF"/>
    <w:rsid w:val="005F354E"/>
    <w:rsid w:val="005F3B22"/>
    <w:rsid w:val="005F3B37"/>
    <w:rsid w:val="005F3F9D"/>
    <w:rsid w:val="005F40C6"/>
    <w:rsid w:val="005F441B"/>
    <w:rsid w:val="005F45AF"/>
    <w:rsid w:val="005F5AC5"/>
    <w:rsid w:val="005F61F6"/>
    <w:rsid w:val="005F6BB4"/>
    <w:rsid w:val="005F7601"/>
    <w:rsid w:val="005F760E"/>
    <w:rsid w:val="005F7C47"/>
    <w:rsid w:val="00600312"/>
    <w:rsid w:val="00600A0A"/>
    <w:rsid w:val="00602215"/>
    <w:rsid w:val="0060275B"/>
    <w:rsid w:val="006032E3"/>
    <w:rsid w:val="00603554"/>
    <w:rsid w:val="00603DBF"/>
    <w:rsid w:val="00605533"/>
    <w:rsid w:val="00605957"/>
    <w:rsid w:val="006059AE"/>
    <w:rsid w:val="00605FCB"/>
    <w:rsid w:val="006069AB"/>
    <w:rsid w:val="00607103"/>
    <w:rsid w:val="0060760C"/>
    <w:rsid w:val="00607F56"/>
    <w:rsid w:val="00610622"/>
    <w:rsid w:val="006109FC"/>
    <w:rsid w:val="00610B69"/>
    <w:rsid w:val="00611A8E"/>
    <w:rsid w:val="00611EEE"/>
    <w:rsid w:val="0061268B"/>
    <w:rsid w:val="00612880"/>
    <w:rsid w:val="006128A1"/>
    <w:rsid w:val="00613E9F"/>
    <w:rsid w:val="006140BB"/>
    <w:rsid w:val="00614189"/>
    <w:rsid w:val="006142E3"/>
    <w:rsid w:val="00614D7B"/>
    <w:rsid w:val="006151A7"/>
    <w:rsid w:val="006158AC"/>
    <w:rsid w:val="00615C47"/>
    <w:rsid w:val="00616473"/>
    <w:rsid w:val="0061648B"/>
    <w:rsid w:val="00617645"/>
    <w:rsid w:val="006200F7"/>
    <w:rsid w:val="00620AE1"/>
    <w:rsid w:val="00620B75"/>
    <w:rsid w:val="00620FA5"/>
    <w:rsid w:val="0062104C"/>
    <w:rsid w:val="00621317"/>
    <w:rsid w:val="00621746"/>
    <w:rsid w:val="006219D7"/>
    <w:rsid w:val="00621DAF"/>
    <w:rsid w:val="00622962"/>
    <w:rsid w:val="00622A45"/>
    <w:rsid w:val="00622A75"/>
    <w:rsid w:val="00622DF0"/>
    <w:rsid w:val="00622E76"/>
    <w:rsid w:val="00623C8D"/>
    <w:rsid w:val="00623E49"/>
    <w:rsid w:val="00623F91"/>
    <w:rsid w:val="006240E6"/>
    <w:rsid w:val="00624148"/>
    <w:rsid w:val="006253E0"/>
    <w:rsid w:val="00625DC7"/>
    <w:rsid w:val="00625F34"/>
    <w:rsid w:val="006260E7"/>
    <w:rsid w:val="00626167"/>
    <w:rsid w:val="0062654F"/>
    <w:rsid w:val="00626813"/>
    <w:rsid w:val="00626BFB"/>
    <w:rsid w:val="0063039F"/>
    <w:rsid w:val="006305C7"/>
    <w:rsid w:val="00630CC0"/>
    <w:rsid w:val="006313B4"/>
    <w:rsid w:val="00631833"/>
    <w:rsid w:val="00631B04"/>
    <w:rsid w:val="00631D5C"/>
    <w:rsid w:val="0063215C"/>
    <w:rsid w:val="00632261"/>
    <w:rsid w:val="0063234E"/>
    <w:rsid w:val="006329F3"/>
    <w:rsid w:val="00633D0A"/>
    <w:rsid w:val="00633E94"/>
    <w:rsid w:val="006340EE"/>
    <w:rsid w:val="006347B2"/>
    <w:rsid w:val="00634C78"/>
    <w:rsid w:val="00635706"/>
    <w:rsid w:val="00636803"/>
    <w:rsid w:val="006369A7"/>
    <w:rsid w:val="00636AB7"/>
    <w:rsid w:val="00636FD2"/>
    <w:rsid w:val="00637407"/>
    <w:rsid w:val="0063774D"/>
    <w:rsid w:val="00640BCA"/>
    <w:rsid w:val="00641109"/>
    <w:rsid w:val="006418E4"/>
    <w:rsid w:val="00641AAC"/>
    <w:rsid w:val="00641C76"/>
    <w:rsid w:val="00642FF6"/>
    <w:rsid w:val="00643742"/>
    <w:rsid w:val="00643744"/>
    <w:rsid w:val="00643E3E"/>
    <w:rsid w:val="00644506"/>
    <w:rsid w:val="00644D56"/>
    <w:rsid w:val="00645566"/>
    <w:rsid w:val="00645F43"/>
    <w:rsid w:val="006467B7"/>
    <w:rsid w:val="00646839"/>
    <w:rsid w:val="00646CA7"/>
    <w:rsid w:val="00646EF8"/>
    <w:rsid w:val="00646FC0"/>
    <w:rsid w:val="00647348"/>
    <w:rsid w:val="00650452"/>
    <w:rsid w:val="00650EF9"/>
    <w:rsid w:val="00651A65"/>
    <w:rsid w:val="00651E5E"/>
    <w:rsid w:val="0065286B"/>
    <w:rsid w:val="00653196"/>
    <w:rsid w:val="006537B0"/>
    <w:rsid w:val="00654051"/>
    <w:rsid w:val="0065407F"/>
    <w:rsid w:val="00654603"/>
    <w:rsid w:val="00654E5F"/>
    <w:rsid w:val="00655E3C"/>
    <w:rsid w:val="00655F89"/>
    <w:rsid w:val="006561CA"/>
    <w:rsid w:val="00656DE9"/>
    <w:rsid w:val="006572C7"/>
    <w:rsid w:val="00657912"/>
    <w:rsid w:val="00657BCC"/>
    <w:rsid w:val="00657CC0"/>
    <w:rsid w:val="00660A5F"/>
    <w:rsid w:val="00660B53"/>
    <w:rsid w:val="006618D8"/>
    <w:rsid w:val="00661A50"/>
    <w:rsid w:val="006632D0"/>
    <w:rsid w:val="00663384"/>
    <w:rsid w:val="006638D0"/>
    <w:rsid w:val="00663B7B"/>
    <w:rsid w:val="00663CE5"/>
    <w:rsid w:val="0066411E"/>
    <w:rsid w:val="006646B6"/>
    <w:rsid w:val="00664925"/>
    <w:rsid w:val="0066580E"/>
    <w:rsid w:val="00666444"/>
    <w:rsid w:val="00667000"/>
    <w:rsid w:val="006673F2"/>
    <w:rsid w:val="006679EB"/>
    <w:rsid w:val="00671107"/>
    <w:rsid w:val="00671EA3"/>
    <w:rsid w:val="00671F87"/>
    <w:rsid w:val="0067201B"/>
    <w:rsid w:val="00673C22"/>
    <w:rsid w:val="00674563"/>
    <w:rsid w:val="00674852"/>
    <w:rsid w:val="00674B2D"/>
    <w:rsid w:val="00674BB6"/>
    <w:rsid w:val="00676483"/>
    <w:rsid w:val="006766F0"/>
    <w:rsid w:val="006769B0"/>
    <w:rsid w:val="00676D75"/>
    <w:rsid w:val="006773B3"/>
    <w:rsid w:val="00677441"/>
    <w:rsid w:val="00677A7B"/>
    <w:rsid w:val="00680630"/>
    <w:rsid w:val="00680A40"/>
    <w:rsid w:val="006810FD"/>
    <w:rsid w:val="00682074"/>
    <w:rsid w:val="00682E00"/>
    <w:rsid w:val="00683801"/>
    <w:rsid w:val="00683BB7"/>
    <w:rsid w:val="00683C9A"/>
    <w:rsid w:val="00683FBD"/>
    <w:rsid w:val="00684158"/>
    <w:rsid w:val="0068429C"/>
    <w:rsid w:val="0068460F"/>
    <w:rsid w:val="006846E9"/>
    <w:rsid w:val="00685836"/>
    <w:rsid w:val="006859EB"/>
    <w:rsid w:val="00685C66"/>
    <w:rsid w:val="00686245"/>
    <w:rsid w:val="00686621"/>
    <w:rsid w:val="006875CF"/>
    <w:rsid w:val="006903EB"/>
    <w:rsid w:val="006906F2"/>
    <w:rsid w:val="0069115B"/>
    <w:rsid w:val="0069135A"/>
    <w:rsid w:val="00691AF9"/>
    <w:rsid w:val="0069214A"/>
    <w:rsid w:val="00692F7F"/>
    <w:rsid w:val="00693706"/>
    <w:rsid w:val="00693C99"/>
    <w:rsid w:val="00694A86"/>
    <w:rsid w:val="00694AAE"/>
    <w:rsid w:val="00694D1C"/>
    <w:rsid w:val="00694D9E"/>
    <w:rsid w:val="00695FDD"/>
    <w:rsid w:val="00696484"/>
    <w:rsid w:val="006967A2"/>
    <w:rsid w:val="006967DE"/>
    <w:rsid w:val="00696C6F"/>
    <w:rsid w:val="00697200"/>
    <w:rsid w:val="0069751C"/>
    <w:rsid w:val="00697B54"/>
    <w:rsid w:val="006A062A"/>
    <w:rsid w:val="006A1882"/>
    <w:rsid w:val="006A1BB7"/>
    <w:rsid w:val="006A25C8"/>
    <w:rsid w:val="006A297B"/>
    <w:rsid w:val="006A2989"/>
    <w:rsid w:val="006A2D75"/>
    <w:rsid w:val="006A2DD7"/>
    <w:rsid w:val="006A300C"/>
    <w:rsid w:val="006A30BD"/>
    <w:rsid w:val="006A3349"/>
    <w:rsid w:val="006A359C"/>
    <w:rsid w:val="006A3A6F"/>
    <w:rsid w:val="006A497D"/>
    <w:rsid w:val="006A4F11"/>
    <w:rsid w:val="006A5118"/>
    <w:rsid w:val="006A5997"/>
    <w:rsid w:val="006A5F2C"/>
    <w:rsid w:val="006A6A22"/>
    <w:rsid w:val="006A6B79"/>
    <w:rsid w:val="006A6C69"/>
    <w:rsid w:val="006A7A72"/>
    <w:rsid w:val="006A7B0A"/>
    <w:rsid w:val="006A7F06"/>
    <w:rsid w:val="006B0159"/>
    <w:rsid w:val="006B01C2"/>
    <w:rsid w:val="006B0389"/>
    <w:rsid w:val="006B04A0"/>
    <w:rsid w:val="006B0540"/>
    <w:rsid w:val="006B2627"/>
    <w:rsid w:val="006B35A9"/>
    <w:rsid w:val="006B395F"/>
    <w:rsid w:val="006B515A"/>
    <w:rsid w:val="006B5888"/>
    <w:rsid w:val="006B5DAF"/>
    <w:rsid w:val="006B6348"/>
    <w:rsid w:val="006B6397"/>
    <w:rsid w:val="006B6DF6"/>
    <w:rsid w:val="006B6F54"/>
    <w:rsid w:val="006B7045"/>
    <w:rsid w:val="006B7131"/>
    <w:rsid w:val="006B76B9"/>
    <w:rsid w:val="006B77DE"/>
    <w:rsid w:val="006C02E8"/>
    <w:rsid w:val="006C068C"/>
    <w:rsid w:val="006C0CB9"/>
    <w:rsid w:val="006C151A"/>
    <w:rsid w:val="006C1741"/>
    <w:rsid w:val="006C17A6"/>
    <w:rsid w:val="006C18BD"/>
    <w:rsid w:val="006C1D1D"/>
    <w:rsid w:val="006C1D30"/>
    <w:rsid w:val="006C22F7"/>
    <w:rsid w:val="006C2817"/>
    <w:rsid w:val="006C2B1A"/>
    <w:rsid w:val="006C427F"/>
    <w:rsid w:val="006C4BA2"/>
    <w:rsid w:val="006C4C61"/>
    <w:rsid w:val="006C54EB"/>
    <w:rsid w:val="006C5B7A"/>
    <w:rsid w:val="006C5DEF"/>
    <w:rsid w:val="006C5E90"/>
    <w:rsid w:val="006C694E"/>
    <w:rsid w:val="006C6D5B"/>
    <w:rsid w:val="006C6F2D"/>
    <w:rsid w:val="006C71AF"/>
    <w:rsid w:val="006C787F"/>
    <w:rsid w:val="006C7F1F"/>
    <w:rsid w:val="006D00E2"/>
    <w:rsid w:val="006D0862"/>
    <w:rsid w:val="006D0E89"/>
    <w:rsid w:val="006D0FA7"/>
    <w:rsid w:val="006D129C"/>
    <w:rsid w:val="006D27A9"/>
    <w:rsid w:val="006D29ED"/>
    <w:rsid w:val="006D2E94"/>
    <w:rsid w:val="006D2FE9"/>
    <w:rsid w:val="006D34A9"/>
    <w:rsid w:val="006D3E36"/>
    <w:rsid w:val="006D439B"/>
    <w:rsid w:val="006D5104"/>
    <w:rsid w:val="006D599A"/>
    <w:rsid w:val="006D5CAC"/>
    <w:rsid w:val="006D5E11"/>
    <w:rsid w:val="006D5E38"/>
    <w:rsid w:val="006E05D4"/>
    <w:rsid w:val="006E07F2"/>
    <w:rsid w:val="006E0BA2"/>
    <w:rsid w:val="006E0F3C"/>
    <w:rsid w:val="006E1771"/>
    <w:rsid w:val="006E1907"/>
    <w:rsid w:val="006E2617"/>
    <w:rsid w:val="006E296D"/>
    <w:rsid w:val="006E2E92"/>
    <w:rsid w:val="006E305F"/>
    <w:rsid w:val="006E3167"/>
    <w:rsid w:val="006E3CF7"/>
    <w:rsid w:val="006E4301"/>
    <w:rsid w:val="006E47E0"/>
    <w:rsid w:val="006E4BC7"/>
    <w:rsid w:val="006E4C0B"/>
    <w:rsid w:val="006E5312"/>
    <w:rsid w:val="006E57A7"/>
    <w:rsid w:val="006E5DE6"/>
    <w:rsid w:val="006E667A"/>
    <w:rsid w:val="006E70F4"/>
    <w:rsid w:val="006E7226"/>
    <w:rsid w:val="006E746A"/>
    <w:rsid w:val="006E77CF"/>
    <w:rsid w:val="006E7AA9"/>
    <w:rsid w:val="006E7EA3"/>
    <w:rsid w:val="006F0F97"/>
    <w:rsid w:val="006F126A"/>
    <w:rsid w:val="006F1638"/>
    <w:rsid w:val="006F16E4"/>
    <w:rsid w:val="006F183B"/>
    <w:rsid w:val="006F3235"/>
    <w:rsid w:val="006F3798"/>
    <w:rsid w:val="006F3889"/>
    <w:rsid w:val="006F3958"/>
    <w:rsid w:val="006F3A56"/>
    <w:rsid w:val="006F4904"/>
    <w:rsid w:val="006F4B7D"/>
    <w:rsid w:val="006F5C42"/>
    <w:rsid w:val="006F6B18"/>
    <w:rsid w:val="006F73EE"/>
    <w:rsid w:val="006F7EF3"/>
    <w:rsid w:val="00700D9E"/>
    <w:rsid w:val="00701261"/>
    <w:rsid w:val="00701512"/>
    <w:rsid w:val="007025A9"/>
    <w:rsid w:val="00702702"/>
    <w:rsid w:val="00702B59"/>
    <w:rsid w:val="00703C4C"/>
    <w:rsid w:val="0070406E"/>
    <w:rsid w:val="00704521"/>
    <w:rsid w:val="00704F2E"/>
    <w:rsid w:val="007052B8"/>
    <w:rsid w:val="007057CD"/>
    <w:rsid w:val="007058A7"/>
    <w:rsid w:val="00705FF1"/>
    <w:rsid w:val="007062A7"/>
    <w:rsid w:val="007064EF"/>
    <w:rsid w:val="00706633"/>
    <w:rsid w:val="007069CD"/>
    <w:rsid w:val="00706A55"/>
    <w:rsid w:val="00706CF7"/>
    <w:rsid w:val="00706F59"/>
    <w:rsid w:val="007071CC"/>
    <w:rsid w:val="007074A7"/>
    <w:rsid w:val="007079DF"/>
    <w:rsid w:val="00710325"/>
    <w:rsid w:val="0071043B"/>
    <w:rsid w:val="007114FC"/>
    <w:rsid w:val="007115AB"/>
    <w:rsid w:val="007120ED"/>
    <w:rsid w:val="0071223D"/>
    <w:rsid w:val="00712BDC"/>
    <w:rsid w:val="00712F09"/>
    <w:rsid w:val="00713131"/>
    <w:rsid w:val="00713339"/>
    <w:rsid w:val="0071352C"/>
    <w:rsid w:val="00713CAC"/>
    <w:rsid w:val="00713CBF"/>
    <w:rsid w:val="00715BFC"/>
    <w:rsid w:val="0071602A"/>
    <w:rsid w:val="00717717"/>
    <w:rsid w:val="00717798"/>
    <w:rsid w:val="00717813"/>
    <w:rsid w:val="00717E4B"/>
    <w:rsid w:val="00717E65"/>
    <w:rsid w:val="0072011E"/>
    <w:rsid w:val="00721166"/>
    <w:rsid w:val="00721230"/>
    <w:rsid w:val="00721915"/>
    <w:rsid w:val="00721AB7"/>
    <w:rsid w:val="00722DB2"/>
    <w:rsid w:val="00723066"/>
    <w:rsid w:val="00723289"/>
    <w:rsid w:val="00723484"/>
    <w:rsid w:val="00723F01"/>
    <w:rsid w:val="0072463F"/>
    <w:rsid w:val="00724787"/>
    <w:rsid w:val="0072499A"/>
    <w:rsid w:val="0072504A"/>
    <w:rsid w:val="00725238"/>
    <w:rsid w:val="007254A6"/>
    <w:rsid w:val="0072554A"/>
    <w:rsid w:val="0072604E"/>
    <w:rsid w:val="007264B3"/>
    <w:rsid w:val="007269D6"/>
    <w:rsid w:val="00726F14"/>
    <w:rsid w:val="00726F2C"/>
    <w:rsid w:val="00727672"/>
    <w:rsid w:val="0072794D"/>
    <w:rsid w:val="007309A0"/>
    <w:rsid w:val="00730E53"/>
    <w:rsid w:val="00730EA2"/>
    <w:rsid w:val="00731805"/>
    <w:rsid w:val="00731DF7"/>
    <w:rsid w:val="00731E13"/>
    <w:rsid w:val="0073237C"/>
    <w:rsid w:val="00732723"/>
    <w:rsid w:val="00732B19"/>
    <w:rsid w:val="00732BE9"/>
    <w:rsid w:val="0073372D"/>
    <w:rsid w:val="00733ADA"/>
    <w:rsid w:val="007345A6"/>
    <w:rsid w:val="00734662"/>
    <w:rsid w:val="0073487B"/>
    <w:rsid w:val="00734BC6"/>
    <w:rsid w:val="00734E60"/>
    <w:rsid w:val="00735605"/>
    <w:rsid w:val="00735C85"/>
    <w:rsid w:val="007361DA"/>
    <w:rsid w:val="007365FD"/>
    <w:rsid w:val="007366D1"/>
    <w:rsid w:val="007370AC"/>
    <w:rsid w:val="00737D1E"/>
    <w:rsid w:val="00740260"/>
    <w:rsid w:val="00740CCE"/>
    <w:rsid w:val="0074143A"/>
    <w:rsid w:val="00741A22"/>
    <w:rsid w:val="00742008"/>
    <w:rsid w:val="0074312D"/>
    <w:rsid w:val="00743A64"/>
    <w:rsid w:val="00743BCB"/>
    <w:rsid w:val="00743D95"/>
    <w:rsid w:val="007445F1"/>
    <w:rsid w:val="00744D83"/>
    <w:rsid w:val="00745021"/>
    <w:rsid w:val="0074578B"/>
    <w:rsid w:val="0074583B"/>
    <w:rsid w:val="007467CF"/>
    <w:rsid w:val="00746808"/>
    <w:rsid w:val="00746D9E"/>
    <w:rsid w:val="00747849"/>
    <w:rsid w:val="00747D09"/>
    <w:rsid w:val="00750533"/>
    <w:rsid w:val="007510A0"/>
    <w:rsid w:val="0075131E"/>
    <w:rsid w:val="00751C06"/>
    <w:rsid w:val="00752653"/>
    <w:rsid w:val="00752BBA"/>
    <w:rsid w:val="00754A35"/>
    <w:rsid w:val="007553F4"/>
    <w:rsid w:val="00755758"/>
    <w:rsid w:val="007557A1"/>
    <w:rsid w:val="00755D1C"/>
    <w:rsid w:val="007566DA"/>
    <w:rsid w:val="00756EEF"/>
    <w:rsid w:val="00757777"/>
    <w:rsid w:val="0075795F"/>
    <w:rsid w:val="0076053D"/>
    <w:rsid w:val="00762150"/>
    <w:rsid w:val="00762757"/>
    <w:rsid w:val="00762E0E"/>
    <w:rsid w:val="0076309C"/>
    <w:rsid w:val="007635D7"/>
    <w:rsid w:val="007635FC"/>
    <w:rsid w:val="00763A78"/>
    <w:rsid w:val="007640F0"/>
    <w:rsid w:val="0076414E"/>
    <w:rsid w:val="007641FC"/>
    <w:rsid w:val="00764ACA"/>
    <w:rsid w:val="00764B2A"/>
    <w:rsid w:val="00764C01"/>
    <w:rsid w:val="00764FDC"/>
    <w:rsid w:val="0076558B"/>
    <w:rsid w:val="00765C78"/>
    <w:rsid w:val="00765F71"/>
    <w:rsid w:val="00766949"/>
    <w:rsid w:val="00766D70"/>
    <w:rsid w:val="007675F9"/>
    <w:rsid w:val="007678AC"/>
    <w:rsid w:val="00767AFC"/>
    <w:rsid w:val="00770601"/>
    <w:rsid w:val="00770FD4"/>
    <w:rsid w:val="00771A88"/>
    <w:rsid w:val="00771B41"/>
    <w:rsid w:val="0077269D"/>
    <w:rsid w:val="00772DB7"/>
    <w:rsid w:val="0077323D"/>
    <w:rsid w:val="007737B4"/>
    <w:rsid w:val="00773C7E"/>
    <w:rsid w:val="00773C83"/>
    <w:rsid w:val="007741B4"/>
    <w:rsid w:val="00776D89"/>
    <w:rsid w:val="00776EA7"/>
    <w:rsid w:val="00777013"/>
    <w:rsid w:val="0078077C"/>
    <w:rsid w:val="00780D84"/>
    <w:rsid w:val="0078287F"/>
    <w:rsid w:val="007829DC"/>
    <w:rsid w:val="00782A99"/>
    <w:rsid w:val="00783B85"/>
    <w:rsid w:val="00784435"/>
    <w:rsid w:val="00784690"/>
    <w:rsid w:val="007846DF"/>
    <w:rsid w:val="0078489C"/>
    <w:rsid w:val="00784A72"/>
    <w:rsid w:val="00784B62"/>
    <w:rsid w:val="00785017"/>
    <w:rsid w:val="00785353"/>
    <w:rsid w:val="00786B71"/>
    <w:rsid w:val="00786D29"/>
    <w:rsid w:val="0078723D"/>
    <w:rsid w:val="00787251"/>
    <w:rsid w:val="007873CC"/>
    <w:rsid w:val="007876B1"/>
    <w:rsid w:val="00790376"/>
    <w:rsid w:val="00790CA1"/>
    <w:rsid w:val="0079106D"/>
    <w:rsid w:val="00791157"/>
    <w:rsid w:val="0079200E"/>
    <w:rsid w:val="007921D1"/>
    <w:rsid w:val="0079238F"/>
    <w:rsid w:val="007925BA"/>
    <w:rsid w:val="00793D2F"/>
    <w:rsid w:val="00793E94"/>
    <w:rsid w:val="00794D85"/>
    <w:rsid w:val="0079526C"/>
    <w:rsid w:val="00795373"/>
    <w:rsid w:val="007958F6"/>
    <w:rsid w:val="00795A4A"/>
    <w:rsid w:val="00795BEA"/>
    <w:rsid w:val="007960FF"/>
    <w:rsid w:val="00796240"/>
    <w:rsid w:val="00796E7B"/>
    <w:rsid w:val="0079702D"/>
    <w:rsid w:val="00797609"/>
    <w:rsid w:val="00797855"/>
    <w:rsid w:val="007A0300"/>
    <w:rsid w:val="007A04B5"/>
    <w:rsid w:val="007A0A9E"/>
    <w:rsid w:val="007A0C2C"/>
    <w:rsid w:val="007A0C40"/>
    <w:rsid w:val="007A0C9B"/>
    <w:rsid w:val="007A0F87"/>
    <w:rsid w:val="007A112C"/>
    <w:rsid w:val="007A1D7A"/>
    <w:rsid w:val="007A21FC"/>
    <w:rsid w:val="007A2B27"/>
    <w:rsid w:val="007A2E86"/>
    <w:rsid w:val="007A38E3"/>
    <w:rsid w:val="007A3B13"/>
    <w:rsid w:val="007A45AA"/>
    <w:rsid w:val="007A4626"/>
    <w:rsid w:val="007A48C3"/>
    <w:rsid w:val="007A4C47"/>
    <w:rsid w:val="007A54D6"/>
    <w:rsid w:val="007A5737"/>
    <w:rsid w:val="007A5B4A"/>
    <w:rsid w:val="007A5D73"/>
    <w:rsid w:val="007A5DE5"/>
    <w:rsid w:val="007A615A"/>
    <w:rsid w:val="007A62B1"/>
    <w:rsid w:val="007A7BA2"/>
    <w:rsid w:val="007B0BF2"/>
    <w:rsid w:val="007B0FAB"/>
    <w:rsid w:val="007B15B4"/>
    <w:rsid w:val="007B1670"/>
    <w:rsid w:val="007B16B7"/>
    <w:rsid w:val="007B1AB5"/>
    <w:rsid w:val="007B1E4A"/>
    <w:rsid w:val="007B2594"/>
    <w:rsid w:val="007B2BE8"/>
    <w:rsid w:val="007B3035"/>
    <w:rsid w:val="007B348A"/>
    <w:rsid w:val="007B3938"/>
    <w:rsid w:val="007B41A4"/>
    <w:rsid w:val="007B4922"/>
    <w:rsid w:val="007B4957"/>
    <w:rsid w:val="007B4A4A"/>
    <w:rsid w:val="007B4C08"/>
    <w:rsid w:val="007B4CC9"/>
    <w:rsid w:val="007B5740"/>
    <w:rsid w:val="007B61E0"/>
    <w:rsid w:val="007B649F"/>
    <w:rsid w:val="007B66D2"/>
    <w:rsid w:val="007B7D60"/>
    <w:rsid w:val="007C03C6"/>
    <w:rsid w:val="007C0AA4"/>
    <w:rsid w:val="007C0DCB"/>
    <w:rsid w:val="007C1823"/>
    <w:rsid w:val="007C2F3D"/>
    <w:rsid w:val="007C3B4F"/>
    <w:rsid w:val="007C4054"/>
    <w:rsid w:val="007C4C1A"/>
    <w:rsid w:val="007C565E"/>
    <w:rsid w:val="007C572C"/>
    <w:rsid w:val="007C5CDE"/>
    <w:rsid w:val="007C6013"/>
    <w:rsid w:val="007C60FA"/>
    <w:rsid w:val="007C640E"/>
    <w:rsid w:val="007C6576"/>
    <w:rsid w:val="007C6756"/>
    <w:rsid w:val="007C6964"/>
    <w:rsid w:val="007C6DCF"/>
    <w:rsid w:val="007C6DED"/>
    <w:rsid w:val="007C6E76"/>
    <w:rsid w:val="007C7055"/>
    <w:rsid w:val="007C7189"/>
    <w:rsid w:val="007C7480"/>
    <w:rsid w:val="007C7C51"/>
    <w:rsid w:val="007C7CF0"/>
    <w:rsid w:val="007D0237"/>
    <w:rsid w:val="007D130C"/>
    <w:rsid w:val="007D1FA2"/>
    <w:rsid w:val="007D25DC"/>
    <w:rsid w:val="007D2E23"/>
    <w:rsid w:val="007D3004"/>
    <w:rsid w:val="007D32FF"/>
    <w:rsid w:val="007D3373"/>
    <w:rsid w:val="007D433E"/>
    <w:rsid w:val="007D51B2"/>
    <w:rsid w:val="007D5AD7"/>
    <w:rsid w:val="007D5DFA"/>
    <w:rsid w:val="007D5FC6"/>
    <w:rsid w:val="007D6DB1"/>
    <w:rsid w:val="007D71D3"/>
    <w:rsid w:val="007D7D1E"/>
    <w:rsid w:val="007D7FEF"/>
    <w:rsid w:val="007E0A8C"/>
    <w:rsid w:val="007E0CAF"/>
    <w:rsid w:val="007E0D3C"/>
    <w:rsid w:val="007E0EEE"/>
    <w:rsid w:val="007E0F76"/>
    <w:rsid w:val="007E1127"/>
    <w:rsid w:val="007E1155"/>
    <w:rsid w:val="007E1260"/>
    <w:rsid w:val="007E1FAF"/>
    <w:rsid w:val="007E230F"/>
    <w:rsid w:val="007E26AD"/>
    <w:rsid w:val="007E2892"/>
    <w:rsid w:val="007E2E40"/>
    <w:rsid w:val="007E3B29"/>
    <w:rsid w:val="007E40EF"/>
    <w:rsid w:val="007E413A"/>
    <w:rsid w:val="007E496E"/>
    <w:rsid w:val="007E4A23"/>
    <w:rsid w:val="007E4D18"/>
    <w:rsid w:val="007E50C8"/>
    <w:rsid w:val="007E5B42"/>
    <w:rsid w:val="007E5B67"/>
    <w:rsid w:val="007E64AB"/>
    <w:rsid w:val="007E6772"/>
    <w:rsid w:val="007E67C1"/>
    <w:rsid w:val="007E7052"/>
    <w:rsid w:val="007E7417"/>
    <w:rsid w:val="007E7AC8"/>
    <w:rsid w:val="007E7BBD"/>
    <w:rsid w:val="007E7E86"/>
    <w:rsid w:val="007F00DF"/>
    <w:rsid w:val="007F01B3"/>
    <w:rsid w:val="007F057F"/>
    <w:rsid w:val="007F09AE"/>
    <w:rsid w:val="007F2586"/>
    <w:rsid w:val="007F3D9F"/>
    <w:rsid w:val="007F3DE5"/>
    <w:rsid w:val="007F545E"/>
    <w:rsid w:val="007F6717"/>
    <w:rsid w:val="007F6B34"/>
    <w:rsid w:val="007F6B42"/>
    <w:rsid w:val="007F6B45"/>
    <w:rsid w:val="007F7441"/>
    <w:rsid w:val="007F769E"/>
    <w:rsid w:val="007F76D8"/>
    <w:rsid w:val="007F795A"/>
    <w:rsid w:val="007F7E2D"/>
    <w:rsid w:val="00800FF5"/>
    <w:rsid w:val="008019F4"/>
    <w:rsid w:val="00801F5E"/>
    <w:rsid w:val="0080245D"/>
    <w:rsid w:val="008031B7"/>
    <w:rsid w:val="00803363"/>
    <w:rsid w:val="00803815"/>
    <w:rsid w:val="00805C20"/>
    <w:rsid w:val="00806869"/>
    <w:rsid w:val="00806D72"/>
    <w:rsid w:val="00806E1A"/>
    <w:rsid w:val="00806FFA"/>
    <w:rsid w:val="0080700D"/>
    <w:rsid w:val="008102D0"/>
    <w:rsid w:val="008111CA"/>
    <w:rsid w:val="0081196C"/>
    <w:rsid w:val="00812574"/>
    <w:rsid w:val="008132DF"/>
    <w:rsid w:val="008142C7"/>
    <w:rsid w:val="0081493F"/>
    <w:rsid w:val="00814A1C"/>
    <w:rsid w:val="00814B5A"/>
    <w:rsid w:val="00815115"/>
    <w:rsid w:val="0081597F"/>
    <w:rsid w:val="00815A1D"/>
    <w:rsid w:val="00815EA5"/>
    <w:rsid w:val="00816852"/>
    <w:rsid w:val="00816B02"/>
    <w:rsid w:val="00816DCC"/>
    <w:rsid w:val="00817186"/>
    <w:rsid w:val="008179EC"/>
    <w:rsid w:val="00817B85"/>
    <w:rsid w:val="0082001B"/>
    <w:rsid w:val="00820653"/>
    <w:rsid w:val="00820820"/>
    <w:rsid w:val="008208B5"/>
    <w:rsid w:val="00820B55"/>
    <w:rsid w:val="00820BE9"/>
    <w:rsid w:val="00820E04"/>
    <w:rsid w:val="008210A9"/>
    <w:rsid w:val="008213F2"/>
    <w:rsid w:val="00822719"/>
    <w:rsid w:val="00822AFC"/>
    <w:rsid w:val="00822C91"/>
    <w:rsid w:val="00822E2A"/>
    <w:rsid w:val="0082385F"/>
    <w:rsid w:val="0082400D"/>
    <w:rsid w:val="0082438F"/>
    <w:rsid w:val="008248A6"/>
    <w:rsid w:val="00824D61"/>
    <w:rsid w:val="00825FC1"/>
    <w:rsid w:val="00826653"/>
    <w:rsid w:val="008268A1"/>
    <w:rsid w:val="00827F65"/>
    <w:rsid w:val="008302CE"/>
    <w:rsid w:val="008309A8"/>
    <w:rsid w:val="00830A5E"/>
    <w:rsid w:val="008310B8"/>
    <w:rsid w:val="008313B4"/>
    <w:rsid w:val="008316E5"/>
    <w:rsid w:val="00831701"/>
    <w:rsid w:val="0083197A"/>
    <w:rsid w:val="00831E7E"/>
    <w:rsid w:val="00832149"/>
    <w:rsid w:val="00832999"/>
    <w:rsid w:val="00832FB1"/>
    <w:rsid w:val="0083364F"/>
    <w:rsid w:val="008344F2"/>
    <w:rsid w:val="00834C84"/>
    <w:rsid w:val="00834F24"/>
    <w:rsid w:val="00835483"/>
    <w:rsid w:val="00835CDA"/>
    <w:rsid w:val="00836A0F"/>
    <w:rsid w:val="00837A21"/>
    <w:rsid w:val="00837AED"/>
    <w:rsid w:val="0084007D"/>
    <w:rsid w:val="00840118"/>
    <w:rsid w:val="00840937"/>
    <w:rsid w:val="00840ED7"/>
    <w:rsid w:val="0084121B"/>
    <w:rsid w:val="0084192F"/>
    <w:rsid w:val="00841D08"/>
    <w:rsid w:val="008420E9"/>
    <w:rsid w:val="0084220D"/>
    <w:rsid w:val="0084246A"/>
    <w:rsid w:val="008424D4"/>
    <w:rsid w:val="008425FF"/>
    <w:rsid w:val="008426A2"/>
    <w:rsid w:val="00842D8D"/>
    <w:rsid w:val="00843655"/>
    <w:rsid w:val="00843A9F"/>
    <w:rsid w:val="0084431F"/>
    <w:rsid w:val="00844B44"/>
    <w:rsid w:val="0084511C"/>
    <w:rsid w:val="008460B6"/>
    <w:rsid w:val="008461E2"/>
    <w:rsid w:val="0084653F"/>
    <w:rsid w:val="008468E0"/>
    <w:rsid w:val="00846BB7"/>
    <w:rsid w:val="00847263"/>
    <w:rsid w:val="0084758F"/>
    <w:rsid w:val="008479D1"/>
    <w:rsid w:val="00850CD6"/>
    <w:rsid w:val="0085124F"/>
    <w:rsid w:val="0085147B"/>
    <w:rsid w:val="00851A0A"/>
    <w:rsid w:val="00851A69"/>
    <w:rsid w:val="00851CE9"/>
    <w:rsid w:val="0085224A"/>
    <w:rsid w:val="008524DE"/>
    <w:rsid w:val="00852B1C"/>
    <w:rsid w:val="00852C19"/>
    <w:rsid w:val="00852D2A"/>
    <w:rsid w:val="00853EA9"/>
    <w:rsid w:val="008558D8"/>
    <w:rsid w:val="00855972"/>
    <w:rsid w:val="008562B7"/>
    <w:rsid w:val="0085631A"/>
    <w:rsid w:val="00856E46"/>
    <w:rsid w:val="008572B7"/>
    <w:rsid w:val="008572CB"/>
    <w:rsid w:val="0085738F"/>
    <w:rsid w:val="008578D8"/>
    <w:rsid w:val="0086105B"/>
    <w:rsid w:val="00861ED1"/>
    <w:rsid w:val="00863335"/>
    <w:rsid w:val="00864309"/>
    <w:rsid w:val="00864699"/>
    <w:rsid w:val="0086599E"/>
    <w:rsid w:val="00866197"/>
    <w:rsid w:val="008663A8"/>
    <w:rsid w:val="00866CE4"/>
    <w:rsid w:val="00867654"/>
    <w:rsid w:val="008701E9"/>
    <w:rsid w:val="00870811"/>
    <w:rsid w:val="00870A5F"/>
    <w:rsid w:val="008715B4"/>
    <w:rsid w:val="00871B4A"/>
    <w:rsid w:val="0087213D"/>
    <w:rsid w:val="00872344"/>
    <w:rsid w:val="008729B8"/>
    <w:rsid w:val="00872B5F"/>
    <w:rsid w:val="00872C34"/>
    <w:rsid w:val="00873708"/>
    <w:rsid w:val="00873C6B"/>
    <w:rsid w:val="00875103"/>
    <w:rsid w:val="008759E0"/>
    <w:rsid w:val="00875B69"/>
    <w:rsid w:val="00875EB9"/>
    <w:rsid w:val="00875F7A"/>
    <w:rsid w:val="00876706"/>
    <w:rsid w:val="0087689D"/>
    <w:rsid w:val="00876E4E"/>
    <w:rsid w:val="008774FA"/>
    <w:rsid w:val="00877609"/>
    <w:rsid w:val="00877C68"/>
    <w:rsid w:val="00877D08"/>
    <w:rsid w:val="008801E5"/>
    <w:rsid w:val="0088051A"/>
    <w:rsid w:val="00880581"/>
    <w:rsid w:val="008815B6"/>
    <w:rsid w:val="00882F4B"/>
    <w:rsid w:val="00882FC2"/>
    <w:rsid w:val="00883482"/>
    <w:rsid w:val="00883C07"/>
    <w:rsid w:val="008847C2"/>
    <w:rsid w:val="0088481E"/>
    <w:rsid w:val="00884C08"/>
    <w:rsid w:val="008860AF"/>
    <w:rsid w:val="008862B7"/>
    <w:rsid w:val="00886482"/>
    <w:rsid w:val="0088673E"/>
    <w:rsid w:val="00886760"/>
    <w:rsid w:val="00886FDD"/>
    <w:rsid w:val="0088741B"/>
    <w:rsid w:val="0088754A"/>
    <w:rsid w:val="00887716"/>
    <w:rsid w:val="00887E2F"/>
    <w:rsid w:val="008901AB"/>
    <w:rsid w:val="0089051B"/>
    <w:rsid w:val="00891784"/>
    <w:rsid w:val="00892611"/>
    <w:rsid w:val="008927AF"/>
    <w:rsid w:val="00892EB8"/>
    <w:rsid w:val="008931C5"/>
    <w:rsid w:val="0089381C"/>
    <w:rsid w:val="00894296"/>
    <w:rsid w:val="0089483B"/>
    <w:rsid w:val="00895045"/>
    <w:rsid w:val="0089672D"/>
    <w:rsid w:val="008976F6"/>
    <w:rsid w:val="008977EA"/>
    <w:rsid w:val="008978D6"/>
    <w:rsid w:val="008A024E"/>
    <w:rsid w:val="008A05FE"/>
    <w:rsid w:val="008A0D0A"/>
    <w:rsid w:val="008A1ED4"/>
    <w:rsid w:val="008A2570"/>
    <w:rsid w:val="008A2583"/>
    <w:rsid w:val="008A26C8"/>
    <w:rsid w:val="008A29D9"/>
    <w:rsid w:val="008A3591"/>
    <w:rsid w:val="008A3699"/>
    <w:rsid w:val="008A3C5E"/>
    <w:rsid w:val="008A3F26"/>
    <w:rsid w:val="008A4645"/>
    <w:rsid w:val="008A47E4"/>
    <w:rsid w:val="008A4BC2"/>
    <w:rsid w:val="008A5698"/>
    <w:rsid w:val="008A571F"/>
    <w:rsid w:val="008A5933"/>
    <w:rsid w:val="008A5A90"/>
    <w:rsid w:val="008A5BF9"/>
    <w:rsid w:val="008A6D1A"/>
    <w:rsid w:val="008A747E"/>
    <w:rsid w:val="008A79B8"/>
    <w:rsid w:val="008A7B46"/>
    <w:rsid w:val="008A7C7D"/>
    <w:rsid w:val="008B002B"/>
    <w:rsid w:val="008B0AA1"/>
    <w:rsid w:val="008B0AD6"/>
    <w:rsid w:val="008B0D64"/>
    <w:rsid w:val="008B1327"/>
    <w:rsid w:val="008B18F8"/>
    <w:rsid w:val="008B1946"/>
    <w:rsid w:val="008B194D"/>
    <w:rsid w:val="008B19C5"/>
    <w:rsid w:val="008B19FE"/>
    <w:rsid w:val="008B1CC5"/>
    <w:rsid w:val="008B202A"/>
    <w:rsid w:val="008B28ED"/>
    <w:rsid w:val="008B2F98"/>
    <w:rsid w:val="008B3047"/>
    <w:rsid w:val="008B3C93"/>
    <w:rsid w:val="008B463F"/>
    <w:rsid w:val="008B47CB"/>
    <w:rsid w:val="008B4B04"/>
    <w:rsid w:val="008B5629"/>
    <w:rsid w:val="008B599A"/>
    <w:rsid w:val="008B5D5B"/>
    <w:rsid w:val="008B61B2"/>
    <w:rsid w:val="008B6B9C"/>
    <w:rsid w:val="008B73C3"/>
    <w:rsid w:val="008B77E4"/>
    <w:rsid w:val="008B7AE1"/>
    <w:rsid w:val="008B7CBD"/>
    <w:rsid w:val="008B7D21"/>
    <w:rsid w:val="008B7EAC"/>
    <w:rsid w:val="008C000A"/>
    <w:rsid w:val="008C0AA4"/>
    <w:rsid w:val="008C0FCC"/>
    <w:rsid w:val="008C0FD3"/>
    <w:rsid w:val="008C1085"/>
    <w:rsid w:val="008C1724"/>
    <w:rsid w:val="008C17F4"/>
    <w:rsid w:val="008C18C5"/>
    <w:rsid w:val="008C2584"/>
    <w:rsid w:val="008C276F"/>
    <w:rsid w:val="008C2B41"/>
    <w:rsid w:val="008C33E4"/>
    <w:rsid w:val="008C3B3A"/>
    <w:rsid w:val="008C3E4D"/>
    <w:rsid w:val="008C42DD"/>
    <w:rsid w:val="008C4A1D"/>
    <w:rsid w:val="008C4A56"/>
    <w:rsid w:val="008C4DAE"/>
    <w:rsid w:val="008C4E06"/>
    <w:rsid w:val="008C5345"/>
    <w:rsid w:val="008C5F9F"/>
    <w:rsid w:val="008C671E"/>
    <w:rsid w:val="008C6D16"/>
    <w:rsid w:val="008C6F44"/>
    <w:rsid w:val="008C75AC"/>
    <w:rsid w:val="008C7DEF"/>
    <w:rsid w:val="008C7E74"/>
    <w:rsid w:val="008D04DB"/>
    <w:rsid w:val="008D0D1B"/>
    <w:rsid w:val="008D111A"/>
    <w:rsid w:val="008D11C6"/>
    <w:rsid w:val="008D12D0"/>
    <w:rsid w:val="008D2236"/>
    <w:rsid w:val="008D242B"/>
    <w:rsid w:val="008D256D"/>
    <w:rsid w:val="008D2924"/>
    <w:rsid w:val="008D330D"/>
    <w:rsid w:val="008D33D4"/>
    <w:rsid w:val="008D38D3"/>
    <w:rsid w:val="008D45E7"/>
    <w:rsid w:val="008D47DC"/>
    <w:rsid w:val="008D4ED2"/>
    <w:rsid w:val="008D513A"/>
    <w:rsid w:val="008D54E7"/>
    <w:rsid w:val="008D5922"/>
    <w:rsid w:val="008D5F4F"/>
    <w:rsid w:val="008D5FFD"/>
    <w:rsid w:val="008D7238"/>
    <w:rsid w:val="008D76B1"/>
    <w:rsid w:val="008D7984"/>
    <w:rsid w:val="008D79CC"/>
    <w:rsid w:val="008D7B49"/>
    <w:rsid w:val="008D7CAE"/>
    <w:rsid w:val="008E01F0"/>
    <w:rsid w:val="008E0672"/>
    <w:rsid w:val="008E1B2B"/>
    <w:rsid w:val="008E1F16"/>
    <w:rsid w:val="008E1F75"/>
    <w:rsid w:val="008E2C83"/>
    <w:rsid w:val="008E2D20"/>
    <w:rsid w:val="008E34D6"/>
    <w:rsid w:val="008E3DA3"/>
    <w:rsid w:val="008E3E23"/>
    <w:rsid w:val="008E42B6"/>
    <w:rsid w:val="008E4F4E"/>
    <w:rsid w:val="008E508B"/>
    <w:rsid w:val="008E548A"/>
    <w:rsid w:val="008E56EE"/>
    <w:rsid w:val="008E5FF8"/>
    <w:rsid w:val="008E6A80"/>
    <w:rsid w:val="008E7020"/>
    <w:rsid w:val="008E70BB"/>
    <w:rsid w:val="008F01F0"/>
    <w:rsid w:val="008F0747"/>
    <w:rsid w:val="008F08C7"/>
    <w:rsid w:val="008F0AD0"/>
    <w:rsid w:val="008F10EF"/>
    <w:rsid w:val="008F185E"/>
    <w:rsid w:val="008F1869"/>
    <w:rsid w:val="008F1924"/>
    <w:rsid w:val="008F1A08"/>
    <w:rsid w:val="008F257D"/>
    <w:rsid w:val="008F2658"/>
    <w:rsid w:val="008F2AEB"/>
    <w:rsid w:val="008F3129"/>
    <w:rsid w:val="008F3851"/>
    <w:rsid w:val="008F41F6"/>
    <w:rsid w:val="008F4320"/>
    <w:rsid w:val="008F4C01"/>
    <w:rsid w:val="008F4E77"/>
    <w:rsid w:val="008F5685"/>
    <w:rsid w:val="008F625F"/>
    <w:rsid w:val="008F6823"/>
    <w:rsid w:val="008F6BBF"/>
    <w:rsid w:val="008F7859"/>
    <w:rsid w:val="008F7D7D"/>
    <w:rsid w:val="00900FD9"/>
    <w:rsid w:val="0090160A"/>
    <w:rsid w:val="00901800"/>
    <w:rsid w:val="00901865"/>
    <w:rsid w:val="00901CB9"/>
    <w:rsid w:val="009021D1"/>
    <w:rsid w:val="009029BF"/>
    <w:rsid w:val="00902C2F"/>
    <w:rsid w:val="00903038"/>
    <w:rsid w:val="00904B1C"/>
    <w:rsid w:val="00905326"/>
    <w:rsid w:val="00907343"/>
    <w:rsid w:val="00907362"/>
    <w:rsid w:val="00910601"/>
    <w:rsid w:val="00911223"/>
    <w:rsid w:val="009113B7"/>
    <w:rsid w:val="00911AEC"/>
    <w:rsid w:val="00913598"/>
    <w:rsid w:val="009137BD"/>
    <w:rsid w:val="00914176"/>
    <w:rsid w:val="00914824"/>
    <w:rsid w:val="009148CB"/>
    <w:rsid w:val="00915581"/>
    <w:rsid w:val="00915B12"/>
    <w:rsid w:val="00915C1A"/>
    <w:rsid w:val="00915D1E"/>
    <w:rsid w:val="0091669C"/>
    <w:rsid w:val="00916792"/>
    <w:rsid w:val="009167DE"/>
    <w:rsid w:val="00916FD1"/>
    <w:rsid w:val="009177D0"/>
    <w:rsid w:val="00917FB1"/>
    <w:rsid w:val="0092070E"/>
    <w:rsid w:val="009210DC"/>
    <w:rsid w:val="00921347"/>
    <w:rsid w:val="0092146E"/>
    <w:rsid w:val="00921B2C"/>
    <w:rsid w:val="009235E3"/>
    <w:rsid w:val="00923F14"/>
    <w:rsid w:val="00925436"/>
    <w:rsid w:val="00925863"/>
    <w:rsid w:val="00925FDB"/>
    <w:rsid w:val="009265FE"/>
    <w:rsid w:val="009273E2"/>
    <w:rsid w:val="00927736"/>
    <w:rsid w:val="00927EA5"/>
    <w:rsid w:val="0093079F"/>
    <w:rsid w:val="0093168F"/>
    <w:rsid w:val="0093170F"/>
    <w:rsid w:val="00932066"/>
    <w:rsid w:val="00932317"/>
    <w:rsid w:val="009324FB"/>
    <w:rsid w:val="0093263C"/>
    <w:rsid w:val="00932E1F"/>
    <w:rsid w:val="00933A70"/>
    <w:rsid w:val="00934142"/>
    <w:rsid w:val="009354AB"/>
    <w:rsid w:val="00936219"/>
    <w:rsid w:val="00936346"/>
    <w:rsid w:val="009366E5"/>
    <w:rsid w:val="00936C54"/>
    <w:rsid w:val="009373DE"/>
    <w:rsid w:val="0093798B"/>
    <w:rsid w:val="00937B6E"/>
    <w:rsid w:val="0094042B"/>
    <w:rsid w:val="00940CDB"/>
    <w:rsid w:val="00940E45"/>
    <w:rsid w:val="009416D8"/>
    <w:rsid w:val="0094178C"/>
    <w:rsid w:val="00941EB5"/>
    <w:rsid w:val="00942561"/>
    <w:rsid w:val="00942862"/>
    <w:rsid w:val="00942AD5"/>
    <w:rsid w:val="00943300"/>
    <w:rsid w:val="00943724"/>
    <w:rsid w:val="0094394B"/>
    <w:rsid w:val="00943E79"/>
    <w:rsid w:val="00945ADB"/>
    <w:rsid w:val="00945BE1"/>
    <w:rsid w:val="00945C1D"/>
    <w:rsid w:val="00946136"/>
    <w:rsid w:val="00946888"/>
    <w:rsid w:val="00946C49"/>
    <w:rsid w:val="00946DF4"/>
    <w:rsid w:val="00946F0A"/>
    <w:rsid w:val="0094770F"/>
    <w:rsid w:val="009478F0"/>
    <w:rsid w:val="00947B2C"/>
    <w:rsid w:val="00947E15"/>
    <w:rsid w:val="00947EAE"/>
    <w:rsid w:val="00950291"/>
    <w:rsid w:val="00950420"/>
    <w:rsid w:val="00950A18"/>
    <w:rsid w:val="00951021"/>
    <w:rsid w:val="009525C5"/>
    <w:rsid w:val="00952D04"/>
    <w:rsid w:val="00953561"/>
    <w:rsid w:val="00953A9D"/>
    <w:rsid w:val="00953BAA"/>
    <w:rsid w:val="00953FCE"/>
    <w:rsid w:val="009541EB"/>
    <w:rsid w:val="0095421D"/>
    <w:rsid w:val="00954246"/>
    <w:rsid w:val="0095494F"/>
    <w:rsid w:val="00955080"/>
    <w:rsid w:val="0095509F"/>
    <w:rsid w:val="0095511F"/>
    <w:rsid w:val="0095562C"/>
    <w:rsid w:val="0095570C"/>
    <w:rsid w:val="00955AC2"/>
    <w:rsid w:val="009574B3"/>
    <w:rsid w:val="0095794A"/>
    <w:rsid w:val="00960D02"/>
    <w:rsid w:val="00960D27"/>
    <w:rsid w:val="009613EE"/>
    <w:rsid w:val="0096180D"/>
    <w:rsid w:val="00962469"/>
    <w:rsid w:val="00962C94"/>
    <w:rsid w:val="00962CBE"/>
    <w:rsid w:val="00962E69"/>
    <w:rsid w:val="00962F68"/>
    <w:rsid w:val="00963FF3"/>
    <w:rsid w:val="00965291"/>
    <w:rsid w:val="00966230"/>
    <w:rsid w:val="00966261"/>
    <w:rsid w:val="00966995"/>
    <w:rsid w:val="00966C01"/>
    <w:rsid w:val="00967E9F"/>
    <w:rsid w:val="00967F75"/>
    <w:rsid w:val="009700DF"/>
    <w:rsid w:val="009708EC"/>
    <w:rsid w:val="009708EE"/>
    <w:rsid w:val="00970937"/>
    <w:rsid w:val="00970B19"/>
    <w:rsid w:val="00970EAB"/>
    <w:rsid w:val="009713D2"/>
    <w:rsid w:val="00971B66"/>
    <w:rsid w:val="00971C46"/>
    <w:rsid w:val="00971E65"/>
    <w:rsid w:val="009725A4"/>
    <w:rsid w:val="00972EE4"/>
    <w:rsid w:val="00973586"/>
    <w:rsid w:val="0097397F"/>
    <w:rsid w:val="00974752"/>
    <w:rsid w:val="00974787"/>
    <w:rsid w:val="00974E22"/>
    <w:rsid w:val="0097535A"/>
    <w:rsid w:val="009757C6"/>
    <w:rsid w:val="00975FA6"/>
    <w:rsid w:val="00976256"/>
    <w:rsid w:val="0097731B"/>
    <w:rsid w:val="00977822"/>
    <w:rsid w:val="00977A7A"/>
    <w:rsid w:val="00980296"/>
    <w:rsid w:val="00980A0F"/>
    <w:rsid w:val="00980E32"/>
    <w:rsid w:val="0098270F"/>
    <w:rsid w:val="009830CB"/>
    <w:rsid w:val="0098400D"/>
    <w:rsid w:val="009840FE"/>
    <w:rsid w:val="0098412B"/>
    <w:rsid w:val="00984A2B"/>
    <w:rsid w:val="00984ADC"/>
    <w:rsid w:val="00984D9B"/>
    <w:rsid w:val="00985AB6"/>
    <w:rsid w:val="00985BE0"/>
    <w:rsid w:val="00985EC8"/>
    <w:rsid w:val="00986284"/>
    <w:rsid w:val="00986B28"/>
    <w:rsid w:val="00987002"/>
    <w:rsid w:val="00987151"/>
    <w:rsid w:val="009872C9"/>
    <w:rsid w:val="00987339"/>
    <w:rsid w:val="0098738B"/>
    <w:rsid w:val="009874DC"/>
    <w:rsid w:val="0099100D"/>
    <w:rsid w:val="00992221"/>
    <w:rsid w:val="009925B3"/>
    <w:rsid w:val="009927C9"/>
    <w:rsid w:val="00993242"/>
    <w:rsid w:val="0099390D"/>
    <w:rsid w:val="0099402B"/>
    <w:rsid w:val="0099448D"/>
    <w:rsid w:val="009945D1"/>
    <w:rsid w:val="009958C3"/>
    <w:rsid w:val="00995EE7"/>
    <w:rsid w:val="00996052"/>
    <w:rsid w:val="0099665F"/>
    <w:rsid w:val="00996A17"/>
    <w:rsid w:val="00996B31"/>
    <w:rsid w:val="00996E2D"/>
    <w:rsid w:val="0099730E"/>
    <w:rsid w:val="00997526"/>
    <w:rsid w:val="009A0389"/>
    <w:rsid w:val="009A07FD"/>
    <w:rsid w:val="009A09AD"/>
    <w:rsid w:val="009A1219"/>
    <w:rsid w:val="009A139E"/>
    <w:rsid w:val="009A159A"/>
    <w:rsid w:val="009A1C25"/>
    <w:rsid w:val="009A1ED0"/>
    <w:rsid w:val="009A1FE6"/>
    <w:rsid w:val="009A2835"/>
    <w:rsid w:val="009A2DC0"/>
    <w:rsid w:val="009A362B"/>
    <w:rsid w:val="009A5B3F"/>
    <w:rsid w:val="009A5BC2"/>
    <w:rsid w:val="009A62B4"/>
    <w:rsid w:val="009A6349"/>
    <w:rsid w:val="009A6475"/>
    <w:rsid w:val="009A6D3F"/>
    <w:rsid w:val="009A7018"/>
    <w:rsid w:val="009A7311"/>
    <w:rsid w:val="009A7507"/>
    <w:rsid w:val="009A772E"/>
    <w:rsid w:val="009A7BC0"/>
    <w:rsid w:val="009B0668"/>
    <w:rsid w:val="009B0FA9"/>
    <w:rsid w:val="009B1D06"/>
    <w:rsid w:val="009B2FC4"/>
    <w:rsid w:val="009B312E"/>
    <w:rsid w:val="009B3135"/>
    <w:rsid w:val="009B3361"/>
    <w:rsid w:val="009B39A3"/>
    <w:rsid w:val="009B3C7E"/>
    <w:rsid w:val="009B404B"/>
    <w:rsid w:val="009B4899"/>
    <w:rsid w:val="009B4E02"/>
    <w:rsid w:val="009B5C42"/>
    <w:rsid w:val="009B6018"/>
    <w:rsid w:val="009C00A9"/>
    <w:rsid w:val="009C04CC"/>
    <w:rsid w:val="009C1066"/>
    <w:rsid w:val="009C17A3"/>
    <w:rsid w:val="009C1A36"/>
    <w:rsid w:val="009C1B21"/>
    <w:rsid w:val="009C1B5F"/>
    <w:rsid w:val="009C26AA"/>
    <w:rsid w:val="009C2A7E"/>
    <w:rsid w:val="009C3962"/>
    <w:rsid w:val="009C3B77"/>
    <w:rsid w:val="009C43D4"/>
    <w:rsid w:val="009C4442"/>
    <w:rsid w:val="009C549D"/>
    <w:rsid w:val="009C5DA3"/>
    <w:rsid w:val="009C6536"/>
    <w:rsid w:val="009C76B8"/>
    <w:rsid w:val="009C7984"/>
    <w:rsid w:val="009C7B8D"/>
    <w:rsid w:val="009D0061"/>
    <w:rsid w:val="009D131F"/>
    <w:rsid w:val="009D1453"/>
    <w:rsid w:val="009D1915"/>
    <w:rsid w:val="009D2D8F"/>
    <w:rsid w:val="009D32FB"/>
    <w:rsid w:val="009D391F"/>
    <w:rsid w:val="009D3D52"/>
    <w:rsid w:val="009D3E3F"/>
    <w:rsid w:val="009D3EEA"/>
    <w:rsid w:val="009D452E"/>
    <w:rsid w:val="009D46DC"/>
    <w:rsid w:val="009D5630"/>
    <w:rsid w:val="009D5C90"/>
    <w:rsid w:val="009D5CFC"/>
    <w:rsid w:val="009D5D73"/>
    <w:rsid w:val="009D6589"/>
    <w:rsid w:val="009D6715"/>
    <w:rsid w:val="009D6AEC"/>
    <w:rsid w:val="009D6EF2"/>
    <w:rsid w:val="009D6F9E"/>
    <w:rsid w:val="009D700E"/>
    <w:rsid w:val="009D7096"/>
    <w:rsid w:val="009D71E9"/>
    <w:rsid w:val="009D7266"/>
    <w:rsid w:val="009E00D1"/>
    <w:rsid w:val="009E0211"/>
    <w:rsid w:val="009E0407"/>
    <w:rsid w:val="009E0B56"/>
    <w:rsid w:val="009E1146"/>
    <w:rsid w:val="009E14BA"/>
    <w:rsid w:val="009E1B69"/>
    <w:rsid w:val="009E28BD"/>
    <w:rsid w:val="009E2AE9"/>
    <w:rsid w:val="009E2B75"/>
    <w:rsid w:val="009E2F00"/>
    <w:rsid w:val="009E34E3"/>
    <w:rsid w:val="009E34FF"/>
    <w:rsid w:val="009E357C"/>
    <w:rsid w:val="009E3968"/>
    <w:rsid w:val="009E45F6"/>
    <w:rsid w:val="009E4900"/>
    <w:rsid w:val="009E4C42"/>
    <w:rsid w:val="009E5E87"/>
    <w:rsid w:val="009E648C"/>
    <w:rsid w:val="009E6C60"/>
    <w:rsid w:val="009E6C75"/>
    <w:rsid w:val="009E6E4A"/>
    <w:rsid w:val="009E6EB8"/>
    <w:rsid w:val="009E7EB4"/>
    <w:rsid w:val="009F02C1"/>
    <w:rsid w:val="009F04B7"/>
    <w:rsid w:val="009F0664"/>
    <w:rsid w:val="009F094C"/>
    <w:rsid w:val="009F0AE0"/>
    <w:rsid w:val="009F0B0A"/>
    <w:rsid w:val="009F0C3E"/>
    <w:rsid w:val="009F16E8"/>
    <w:rsid w:val="009F20F0"/>
    <w:rsid w:val="009F2ABE"/>
    <w:rsid w:val="009F2C84"/>
    <w:rsid w:val="009F31DC"/>
    <w:rsid w:val="009F3271"/>
    <w:rsid w:val="009F397A"/>
    <w:rsid w:val="009F3A8E"/>
    <w:rsid w:val="009F4C57"/>
    <w:rsid w:val="009F53FF"/>
    <w:rsid w:val="009F5442"/>
    <w:rsid w:val="009F5DE4"/>
    <w:rsid w:val="009F68B7"/>
    <w:rsid w:val="009F738E"/>
    <w:rsid w:val="009F772A"/>
    <w:rsid w:val="009F7A4C"/>
    <w:rsid w:val="00A008C2"/>
    <w:rsid w:val="00A00A5F"/>
    <w:rsid w:val="00A0103E"/>
    <w:rsid w:val="00A018FE"/>
    <w:rsid w:val="00A01BE7"/>
    <w:rsid w:val="00A020DF"/>
    <w:rsid w:val="00A02962"/>
    <w:rsid w:val="00A02A4B"/>
    <w:rsid w:val="00A02E4A"/>
    <w:rsid w:val="00A035A6"/>
    <w:rsid w:val="00A03AD4"/>
    <w:rsid w:val="00A04094"/>
    <w:rsid w:val="00A04A12"/>
    <w:rsid w:val="00A059E9"/>
    <w:rsid w:val="00A06332"/>
    <w:rsid w:val="00A069A9"/>
    <w:rsid w:val="00A06B1E"/>
    <w:rsid w:val="00A07F84"/>
    <w:rsid w:val="00A10137"/>
    <w:rsid w:val="00A10692"/>
    <w:rsid w:val="00A10EE2"/>
    <w:rsid w:val="00A11B85"/>
    <w:rsid w:val="00A11BD3"/>
    <w:rsid w:val="00A11E02"/>
    <w:rsid w:val="00A12DAD"/>
    <w:rsid w:val="00A12FDF"/>
    <w:rsid w:val="00A1321C"/>
    <w:rsid w:val="00A147B8"/>
    <w:rsid w:val="00A1522D"/>
    <w:rsid w:val="00A155CB"/>
    <w:rsid w:val="00A1667F"/>
    <w:rsid w:val="00A16B25"/>
    <w:rsid w:val="00A16DAA"/>
    <w:rsid w:val="00A17A4A"/>
    <w:rsid w:val="00A17C19"/>
    <w:rsid w:val="00A2066B"/>
    <w:rsid w:val="00A20CA1"/>
    <w:rsid w:val="00A21001"/>
    <w:rsid w:val="00A2155E"/>
    <w:rsid w:val="00A21B4D"/>
    <w:rsid w:val="00A22693"/>
    <w:rsid w:val="00A24531"/>
    <w:rsid w:val="00A249A2"/>
    <w:rsid w:val="00A24A17"/>
    <w:rsid w:val="00A24D79"/>
    <w:rsid w:val="00A24DBB"/>
    <w:rsid w:val="00A25AE6"/>
    <w:rsid w:val="00A25CEE"/>
    <w:rsid w:val="00A25F5A"/>
    <w:rsid w:val="00A2625C"/>
    <w:rsid w:val="00A27587"/>
    <w:rsid w:val="00A2769E"/>
    <w:rsid w:val="00A27B22"/>
    <w:rsid w:val="00A308BB"/>
    <w:rsid w:val="00A313EF"/>
    <w:rsid w:val="00A31522"/>
    <w:rsid w:val="00A3160A"/>
    <w:rsid w:val="00A31627"/>
    <w:rsid w:val="00A31674"/>
    <w:rsid w:val="00A31800"/>
    <w:rsid w:val="00A31BFE"/>
    <w:rsid w:val="00A3216B"/>
    <w:rsid w:val="00A32731"/>
    <w:rsid w:val="00A3292B"/>
    <w:rsid w:val="00A32D61"/>
    <w:rsid w:val="00A3342C"/>
    <w:rsid w:val="00A336B7"/>
    <w:rsid w:val="00A346D1"/>
    <w:rsid w:val="00A35208"/>
    <w:rsid w:val="00A35CA3"/>
    <w:rsid w:val="00A37156"/>
    <w:rsid w:val="00A37409"/>
    <w:rsid w:val="00A3761B"/>
    <w:rsid w:val="00A40A46"/>
    <w:rsid w:val="00A40B6B"/>
    <w:rsid w:val="00A40E3C"/>
    <w:rsid w:val="00A41524"/>
    <w:rsid w:val="00A41E3E"/>
    <w:rsid w:val="00A41FFC"/>
    <w:rsid w:val="00A42E8F"/>
    <w:rsid w:val="00A4321B"/>
    <w:rsid w:val="00A432B8"/>
    <w:rsid w:val="00A436F7"/>
    <w:rsid w:val="00A4391D"/>
    <w:rsid w:val="00A43CBC"/>
    <w:rsid w:val="00A43D95"/>
    <w:rsid w:val="00A44157"/>
    <w:rsid w:val="00A45053"/>
    <w:rsid w:val="00A450B6"/>
    <w:rsid w:val="00A451D6"/>
    <w:rsid w:val="00A4534B"/>
    <w:rsid w:val="00A456F1"/>
    <w:rsid w:val="00A458F0"/>
    <w:rsid w:val="00A465A9"/>
    <w:rsid w:val="00A465DA"/>
    <w:rsid w:val="00A47E87"/>
    <w:rsid w:val="00A51045"/>
    <w:rsid w:val="00A51146"/>
    <w:rsid w:val="00A51362"/>
    <w:rsid w:val="00A51641"/>
    <w:rsid w:val="00A51DAA"/>
    <w:rsid w:val="00A5285E"/>
    <w:rsid w:val="00A5321A"/>
    <w:rsid w:val="00A535E3"/>
    <w:rsid w:val="00A53A58"/>
    <w:rsid w:val="00A54E9B"/>
    <w:rsid w:val="00A55885"/>
    <w:rsid w:val="00A5624B"/>
    <w:rsid w:val="00A56D56"/>
    <w:rsid w:val="00A56DB4"/>
    <w:rsid w:val="00A5701E"/>
    <w:rsid w:val="00A57237"/>
    <w:rsid w:val="00A5750A"/>
    <w:rsid w:val="00A60001"/>
    <w:rsid w:val="00A6040D"/>
    <w:rsid w:val="00A61476"/>
    <w:rsid w:val="00A61714"/>
    <w:rsid w:val="00A61D68"/>
    <w:rsid w:val="00A61ED1"/>
    <w:rsid w:val="00A6204E"/>
    <w:rsid w:val="00A62622"/>
    <w:rsid w:val="00A6297F"/>
    <w:rsid w:val="00A62D57"/>
    <w:rsid w:val="00A63EEC"/>
    <w:rsid w:val="00A64632"/>
    <w:rsid w:val="00A647D2"/>
    <w:rsid w:val="00A6482E"/>
    <w:rsid w:val="00A65005"/>
    <w:rsid w:val="00A6545F"/>
    <w:rsid w:val="00A65814"/>
    <w:rsid w:val="00A65C9C"/>
    <w:rsid w:val="00A6608A"/>
    <w:rsid w:val="00A66099"/>
    <w:rsid w:val="00A66150"/>
    <w:rsid w:val="00A667F6"/>
    <w:rsid w:val="00A66C36"/>
    <w:rsid w:val="00A66D16"/>
    <w:rsid w:val="00A67424"/>
    <w:rsid w:val="00A67731"/>
    <w:rsid w:val="00A67E9B"/>
    <w:rsid w:val="00A70146"/>
    <w:rsid w:val="00A701A8"/>
    <w:rsid w:val="00A7065A"/>
    <w:rsid w:val="00A70A32"/>
    <w:rsid w:val="00A70E74"/>
    <w:rsid w:val="00A71E07"/>
    <w:rsid w:val="00A71FBE"/>
    <w:rsid w:val="00A7211F"/>
    <w:rsid w:val="00A725B7"/>
    <w:rsid w:val="00A72601"/>
    <w:rsid w:val="00A7284B"/>
    <w:rsid w:val="00A729A4"/>
    <w:rsid w:val="00A72FF9"/>
    <w:rsid w:val="00A732D2"/>
    <w:rsid w:val="00A753C3"/>
    <w:rsid w:val="00A75619"/>
    <w:rsid w:val="00A75730"/>
    <w:rsid w:val="00A758DB"/>
    <w:rsid w:val="00A75CB2"/>
    <w:rsid w:val="00A76A31"/>
    <w:rsid w:val="00A76F07"/>
    <w:rsid w:val="00A76F9D"/>
    <w:rsid w:val="00A7726A"/>
    <w:rsid w:val="00A77326"/>
    <w:rsid w:val="00A775BD"/>
    <w:rsid w:val="00A77BB3"/>
    <w:rsid w:val="00A77C90"/>
    <w:rsid w:val="00A80078"/>
    <w:rsid w:val="00A80D91"/>
    <w:rsid w:val="00A81CB5"/>
    <w:rsid w:val="00A81FCA"/>
    <w:rsid w:val="00A8253A"/>
    <w:rsid w:val="00A827B4"/>
    <w:rsid w:val="00A82A61"/>
    <w:rsid w:val="00A82A73"/>
    <w:rsid w:val="00A82BDC"/>
    <w:rsid w:val="00A835EF"/>
    <w:rsid w:val="00A83757"/>
    <w:rsid w:val="00A83BC5"/>
    <w:rsid w:val="00A842D1"/>
    <w:rsid w:val="00A844DD"/>
    <w:rsid w:val="00A84B65"/>
    <w:rsid w:val="00A84B6F"/>
    <w:rsid w:val="00A84F1B"/>
    <w:rsid w:val="00A8561C"/>
    <w:rsid w:val="00A85F66"/>
    <w:rsid w:val="00A864F1"/>
    <w:rsid w:val="00A8660F"/>
    <w:rsid w:val="00A871C3"/>
    <w:rsid w:val="00A87249"/>
    <w:rsid w:val="00A8730D"/>
    <w:rsid w:val="00A8731A"/>
    <w:rsid w:val="00A8787C"/>
    <w:rsid w:val="00A87BFE"/>
    <w:rsid w:val="00A909FE"/>
    <w:rsid w:val="00A90CCB"/>
    <w:rsid w:val="00A90E58"/>
    <w:rsid w:val="00A912A4"/>
    <w:rsid w:val="00A917C3"/>
    <w:rsid w:val="00A917D8"/>
    <w:rsid w:val="00A91E61"/>
    <w:rsid w:val="00A9226C"/>
    <w:rsid w:val="00A9257C"/>
    <w:rsid w:val="00A92798"/>
    <w:rsid w:val="00A92D9C"/>
    <w:rsid w:val="00A931C2"/>
    <w:rsid w:val="00A93395"/>
    <w:rsid w:val="00A939D2"/>
    <w:rsid w:val="00A93EAC"/>
    <w:rsid w:val="00A94465"/>
    <w:rsid w:val="00A947BE"/>
    <w:rsid w:val="00A94E54"/>
    <w:rsid w:val="00A95155"/>
    <w:rsid w:val="00A95B15"/>
    <w:rsid w:val="00A95D49"/>
    <w:rsid w:val="00A95DB1"/>
    <w:rsid w:val="00A965CF"/>
    <w:rsid w:val="00A971BC"/>
    <w:rsid w:val="00A9790B"/>
    <w:rsid w:val="00AA0233"/>
    <w:rsid w:val="00AA08C8"/>
    <w:rsid w:val="00AA09DB"/>
    <w:rsid w:val="00AA0CDB"/>
    <w:rsid w:val="00AA10BA"/>
    <w:rsid w:val="00AA1745"/>
    <w:rsid w:val="00AA17F5"/>
    <w:rsid w:val="00AA1B2A"/>
    <w:rsid w:val="00AA1B71"/>
    <w:rsid w:val="00AA1EB1"/>
    <w:rsid w:val="00AA23C8"/>
    <w:rsid w:val="00AA28A9"/>
    <w:rsid w:val="00AA2A32"/>
    <w:rsid w:val="00AA3DAE"/>
    <w:rsid w:val="00AA4430"/>
    <w:rsid w:val="00AA4606"/>
    <w:rsid w:val="00AA478C"/>
    <w:rsid w:val="00AA4FB9"/>
    <w:rsid w:val="00AA52B5"/>
    <w:rsid w:val="00AA530F"/>
    <w:rsid w:val="00AA53AD"/>
    <w:rsid w:val="00AA53C4"/>
    <w:rsid w:val="00AA5426"/>
    <w:rsid w:val="00AA54B8"/>
    <w:rsid w:val="00AA5845"/>
    <w:rsid w:val="00AA5BF9"/>
    <w:rsid w:val="00AA5C8B"/>
    <w:rsid w:val="00AA6170"/>
    <w:rsid w:val="00AA645F"/>
    <w:rsid w:val="00AA6530"/>
    <w:rsid w:val="00AA682F"/>
    <w:rsid w:val="00AA70FF"/>
    <w:rsid w:val="00AA7567"/>
    <w:rsid w:val="00AA7EAD"/>
    <w:rsid w:val="00AB0159"/>
    <w:rsid w:val="00AB08A0"/>
    <w:rsid w:val="00AB096C"/>
    <w:rsid w:val="00AB0FE8"/>
    <w:rsid w:val="00AB1ACC"/>
    <w:rsid w:val="00AB1E6B"/>
    <w:rsid w:val="00AB1EDE"/>
    <w:rsid w:val="00AB217D"/>
    <w:rsid w:val="00AB2566"/>
    <w:rsid w:val="00AB29B4"/>
    <w:rsid w:val="00AB2AC7"/>
    <w:rsid w:val="00AB2F38"/>
    <w:rsid w:val="00AB32F8"/>
    <w:rsid w:val="00AB343C"/>
    <w:rsid w:val="00AB3459"/>
    <w:rsid w:val="00AB349E"/>
    <w:rsid w:val="00AB39D5"/>
    <w:rsid w:val="00AB3C11"/>
    <w:rsid w:val="00AB4EB9"/>
    <w:rsid w:val="00AB59AA"/>
    <w:rsid w:val="00AB61AD"/>
    <w:rsid w:val="00AB6903"/>
    <w:rsid w:val="00AB74A9"/>
    <w:rsid w:val="00AB7FF7"/>
    <w:rsid w:val="00AC0789"/>
    <w:rsid w:val="00AC1822"/>
    <w:rsid w:val="00AC19CA"/>
    <w:rsid w:val="00AC1A6F"/>
    <w:rsid w:val="00AC207B"/>
    <w:rsid w:val="00AC3DA2"/>
    <w:rsid w:val="00AC41BD"/>
    <w:rsid w:val="00AC4463"/>
    <w:rsid w:val="00AC4B0D"/>
    <w:rsid w:val="00AC58D4"/>
    <w:rsid w:val="00AC5AEE"/>
    <w:rsid w:val="00AC5D13"/>
    <w:rsid w:val="00AC6177"/>
    <w:rsid w:val="00AC6276"/>
    <w:rsid w:val="00AC6989"/>
    <w:rsid w:val="00AC7361"/>
    <w:rsid w:val="00AC764A"/>
    <w:rsid w:val="00AC76FD"/>
    <w:rsid w:val="00AC7CB7"/>
    <w:rsid w:val="00AC7D3D"/>
    <w:rsid w:val="00AD026F"/>
    <w:rsid w:val="00AD034E"/>
    <w:rsid w:val="00AD09C1"/>
    <w:rsid w:val="00AD0FED"/>
    <w:rsid w:val="00AD15B3"/>
    <w:rsid w:val="00AD1F03"/>
    <w:rsid w:val="00AD3019"/>
    <w:rsid w:val="00AD316E"/>
    <w:rsid w:val="00AD369C"/>
    <w:rsid w:val="00AD39FC"/>
    <w:rsid w:val="00AD3E80"/>
    <w:rsid w:val="00AD42CA"/>
    <w:rsid w:val="00AD5A4F"/>
    <w:rsid w:val="00AD622E"/>
    <w:rsid w:val="00AD63FD"/>
    <w:rsid w:val="00AD6EDA"/>
    <w:rsid w:val="00AE018C"/>
    <w:rsid w:val="00AE0279"/>
    <w:rsid w:val="00AE0519"/>
    <w:rsid w:val="00AE0A61"/>
    <w:rsid w:val="00AE1240"/>
    <w:rsid w:val="00AE2002"/>
    <w:rsid w:val="00AE3A0F"/>
    <w:rsid w:val="00AE3A59"/>
    <w:rsid w:val="00AE4433"/>
    <w:rsid w:val="00AE4C19"/>
    <w:rsid w:val="00AE51C7"/>
    <w:rsid w:val="00AE55D1"/>
    <w:rsid w:val="00AE5BBB"/>
    <w:rsid w:val="00AE6CD9"/>
    <w:rsid w:val="00AE6D4F"/>
    <w:rsid w:val="00AF008C"/>
    <w:rsid w:val="00AF0371"/>
    <w:rsid w:val="00AF073E"/>
    <w:rsid w:val="00AF1D5D"/>
    <w:rsid w:val="00AF2129"/>
    <w:rsid w:val="00AF2353"/>
    <w:rsid w:val="00AF37DD"/>
    <w:rsid w:val="00AF3B84"/>
    <w:rsid w:val="00AF3EAA"/>
    <w:rsid w:val="00AF47FC"/>
    <w:rsid w:val="00AF50EE"/>
    <w:rsid w:val="00AF55C2"/>
    <w:rsid w:val="00AF56B4"/>
    <w:rsid w:val="00AF58BB"/>
    <w:rsid w:val="00AF5BC7"/>
    <w:rsid w:val="00AF64E1"/>
    <w:rsid w:val="00AF657E"/>
    <w:rsid w:val="00AF6B48"/>
    <w:rsid w:val="00AF6CF2"/>
    <w:rsid w:val="00AF6D39"/>
    <w:rsid w:val="00AF6F26"/>
    <w:rsid w:val="00AF7199"/>
    <w:rsid w:val="00AF788D"/>
    <w:rsid w:val="00AF7923"/>
    <w:rsid w:val="00AF7AC9"/>
    <w:rsid w:val="00AF7FD3"/>
    <w:rsid w:val="00B0003B"/>
    <w:rsid w:val="00B0083D"/>
    <w:rsid w:val="00B00FA5"/>
    <w:rsid w:val="00B01284"/>
    <w:rsid w:val="00B0169B"/>
    <w:rsid w:val="00B01769"/>
    <w:rsid w:val="00B02200"/>
    <w:rsid w:val="00B02ADB"/>
    <w:rsid w:val="00B02EC4"/>
    <w:rsid w:val="00B0324C"/>
    <w:rsid w:val="00B0328D"/>
    <w:rsid w:val="00B03A3D"/>
    <w:rsid w:val="00B03E85"/>
    <w:rsid w:val="00B04171"/>
    <w:rsid w:val="00B045EB"/>
    <w:rsid w:val="00B04708"/>
    <w:rsid w:val="00B05534"/>
    <w:rsid w:val="00B06054"/>
    <w:rsid w:val="00B06198"/>
    <w:rsid w:val="00B06658"/>
    <w:rsid w:val="00B06671"/>
    <w:rsid w:val="00B06876"/>
    <w:rsid w:val="00B06985"/>
    <w:rsid w:val="00B06CE9"/>
    <w:rsid w:val="00B06D92"/>
    <w:rsid w:val="00B074C5"/>
    <w:rsid w:val="00B07936"/>
    <w:rsid w:val="00B07A88"/>
    <w:rsid w:val="00B10042"/>
    <w:rsid w:val="00B10101"/>
    <w:rsid w:val="00B10933"/>
    <w:rsid w:val="00B11031"/>
    <w:rsid w:val="00B11215"/>
    <w:rsid w:val="00B1121F"/>
    <w:rsid w:val="00B11458"/>
    <w:rsid w:val="00B129E3"/>
    <w:rsid w:val="00B136D4"/>
    <w:rsid w:val="00B1531B"/>
    <w:rsid w:val="00B154DC"/>
    <w:rsid w:val="00B16558"/>
    <w:rsid w:val="00B16FA5"/>
    <w:rsid w:val="00B17E2E"/>
    <w:rsid w:val="00B17EED"/>
    <w:rsid w:val="00B20847"/>
    <w:rsid w:val="00B20E3C"/>
    <w:rsid w:val="00B2116C"/>
    <w:rsid w:val="00B214E8"/>
    <w:rsid w:val="00B216F3"/>
    <w:rsid w:val="00B21869"/>
    <w:rsid w:val="00B21B0C"/>
    <w:rsid w:val="00B21B84"/>
    <w:rsid w:val="00B222E3"/>
    <w:rsid w:val="00B22F6F"/>
    <w:rsid w:val="00B23449"/>
    <w:rsid w:val="00B23527"/>
    <w:rsid w:val="00B23601"/>
    <w:rsid w:val="00B2382C"/>
    <w:rsid w:val="00B252C2"/>
    <w:rsid w:val="00B26167"/>
    <w:rsid w:val="00B261F5"/>
    <w:rsid w:val="00B265FA"/>
    <w:rsid w:val="00B26661"/>
    <w:rsid w:val="00B26D1D"/>
    <w:rsid w:val="00B26D79"/>
    <w:rsid w:val="00B26FE7"/>
    <w:rsid w:val="00B2703D"/>
    <w:rsid w:val="00B27AEE"/>
    <w:rsid w:val="00B27CAD"/>
    <w:rsid w:val="00B27D23"/>
    <w:rsid w:val="00B305A2"/>
    <w:rsid w:val="00B305CA"/>
    <w:rsid w:val="00B305ED"/>
    <w:rsid w:val="00B30E2C"/>
    <w:rsid w:val="00B3187E"/>
    <w:rsid w:val="00B31A14"/>
    <w:rsid w:val="00B328DE"/>
    <w:rsid w:val="00B33136"/>
    <w:rsid w:val="00B332DF"/>
    <w:rsid w:val="00B3377A"/>
    <w:rsid w:val="00B3415D"/>
    <w:rsid w:val="00B34978"/>
    <w:rsid w:val="00B34CB9"/>
    <w:rsid w:val="00B35493"/>
    <w:rsid w:val="00B35D3C"/>
    <w:rsid w:val="00B35D70"/>
    <w:rsid w:val="00B360C7"/>
    <w:rsid w:val="00B3677D"/>
    <w:rsid w:val="00B370D1"/>
    <w:rsid w:val="00B3719A"/>
    <w:rsid w:val="00B375E7"/>
    <w:rsid w:val="00B40586"/>
    <w:rsid w:val="00B40C03"/>
    <w:rsid w:val="00B40E0D"/>
    <w:rsid w:val="00B41F03"/>
    <w:rsid w:val="00B4224D"/>
    <w:rsid w:val="00B425D8"/>
    <w:rsid w:val="00B427F5"/>
    <w:rsid w:val="00B42FE6"/>
    <w:rsid w:val="00B43109"/>
    <w:rsid w:val="00B43B35"/>
    <w:rsid w:val="00B440AD"/>
    <w:rsid w:val="00B44AA3"/>
    <w:rsid w:val="00B455A0"/>
    <w:rsid w:val="00B46038"/>
    <w:rsid w:val="00B467DF"/>
    <w:rsid w:val="00B469B6"/>
    <w:rsid w:val="00B46B8F"/>
    <w:rsid w:val="00B46FB7"/>
    <w:rsid w:val="00B471EA"/>
    <w:rsid w:val="00B4771D"/>
    <w:rsid w:val="00B477AD"/>
    <w:rsid w:val="00B47AE6"/>
    <w:rsid w:val="00B50062"/>
    <w:rsid w:val="00B506B6"/>
    <w:rsid w:val="00B5085D"/>
    <w:rsid w:val="00B50AEF"/>
    <w:rsid w:val="00B50D88"/>
    <w:rsid w:val="00B50E30"/>
    <w:rsid w:val="00B52C4F"/>
    <w:rsid w:val="00B52C68"/>
    <w:rsid w:val="00B52F94"/>
    <w:rsid w:val="00B53095"/>
    <w:rsid w:val="00B530AE"/>
    <w:rsid w:val="00B536A4"/>
    <w:rsid w:val="00B53A52"/>
    <w:rsid w:val="00B53E89"/>
    <w:rsid w:val="00B54438"/>
    <w:rsid w:val="00B54960"/>
    <w:rsid w:val="00B55D13"/>
    <w:rsid w:val="00B575FA"/>
    <w:rsid w:val="00B57CAF"/>
    <w:rsid w:val="00B57D8E"/>
    <w:rsid w:val="00B60382"/>
    <w:rsid w:val="00B605CE"/>
    <w:rsid w:val="00B60E1B"/>
    <w:rsid w:val="00B60F16"/>
    <w:rsid w:val="00B61429"/>
    <w:rsid w:val="00B61CAE"/>
    <w:rsid w:val="00B6348F"/>
    <w:rsid w:val="00B63D73"/>
    <w:rsid w:val="00B6410D"/>
    <w:rsid w:val="00B647E9"/>
    <w:rsid w:val="00B648C0"/>
    <w:rsid w:val="00B6510D"/>
    <w:rsid w:val="00B65B8D"/>
    <w:rsid w:val="00B66042"/>
    <w:rsid w:val="00B6647A"/>
    <w:rsid w:val="00B66F1C"/>
    <w:rsid w:val="00B67111"/>
    <w:rsid w:val="00B707FB"/>
    <w:rsid w:val="00B7139B"/>
    <w:rsid w:val="00B716FD"/>
    <w:rsid w:val="00B71E82"/>
    <w:rsid w:val="00B724A3"/>
    <w:rsid w:val="00B724E7"/>
    <w:rsid w:val="00B72E7A"/>
    <w:rsid w:val="00B731F6"/>
    <w:rsid w:val="00B73BFF"/>
    <w:rsid w:val="00B74C0B"/>
    <w:rsid w:val="00B761A4"/>
    <w:rsid w:val="00B768C7"/>
    <w:rsid w:val="00B76AB3"/>
    <w:rsid w:val="00B77D83"/>
    <w:rsid w:val="00B77E0B"/>
    <w:rsid w:val="00B80599"/>
    <w:rsid w:val="00B80734"/>
    <w:rsid w:val="00B8109B"/>
    <w:rsid w:val="00B81D5D"/>
    <w:rsid w:val="00B820A4"/>
    <w:rsid w:val="00B829A0"/>
    <w:rsid w:val="00B82A7D"/>
    <w:rsid w:val="00B83611"/>
    <w:rsid w:val="00B836BA"/>
    <w:rsid w:val="00B83A64"/>
    <w:rsid w:val="00B84342"/>
    <w:rsid w:val="00B84397"/>
    <w:rsid w:val="00B8450F"/>
    <w:rsid w:val="00B84722"/>
    <w:rsid w:val="00B85222"/>
    <w:rsid w:val="00B8623F"/>
    <w:rsid w:val="00B86C03"/>
    <w:rsid w:val="00B86F21"/>
    <w:rsid w:val="00B8706B"/>
    <w:rsid w:val="00B877F3"/>
    <w:rsid w:val="00B879F6"/>
    <w:rsid w:val="00B87BEB"/>
    <w:rsid w:val="00B87E07"/>
    <w:rsid w:val="00B87F36"/>
    <w:rsid w:val="00B90029"/>
    <w:rsid w:val="00B9095F"/>
    <w:rsid w:val="00B909A2"/>
    <w:rsid w:val="00B90B95"/>
    <w:rsid w:val="00B90E0B"/>
    <w:rsid w:val="00B91884"/>
    <w:rsid w:val="00B92329"/>
    <w:rsid w:val="00B92420"/>
    <w:rsid w:val="00B929D0"/>
    <w:rsid w:val="00B930BA"/>
    <w:rsid w:val="00B945C5"/>
    <w:rsid w:val="00B94AEE"/>
    <w:rsid w:val="00B94C42"/>
    <w:rsid w:val="00B9565B"/>
    <w:rsid w:val="00B95F58"/>
    <w:rsid w:val="00B96780"/>
    <w:rsid w:val="00B97820"/>
    <w:rsid w:val="00B97BD4"/>
    <w:rsid w:val="00B97E0C"/>
    <w:rsid w:val="00BA0C10"/>
    <w:rsid w:val="00BA0CDF"/>
    <w:rsid w:val="00BA0EAA"/>
    <w:rsid w:val="00BA145D"/>
    <w:rsid w:val="00BA1A4B"/>
    <w:rsid w:val="00BA2162"/>
    <w:rsid w:val="00BA384D"/>
    <w:rsid w:val="00BA3EA8"/>
    <w:rsid w:val="00BA46F9"/>
    <w:rsid w:val="00BA4FA8"/>
    <w:rsid w:val="00BA5549"/>
    <w:rsid w:val="00BA557B"/>
    <w:rsid w:val="00BA5BEC"/>
    <w:rsid w:val="00BA6206"/>
    <w:rsid w:val="00BA62A5"/>
    <w:rsid w:val="00BA63AA"/>
    <w:rsid w:val="00BA677C"/>
    <w:rsid w:val="00BA6DCD"/>
    <w:rsid w:val="00BA6F37"/>
    <w:rsid w:val="00BA7643"/>
    <w:rsid w:val="00BA7E42"/>
    <w:rsid w:val="00BB06DE"/>
    <w:rsid w:val="00BB074D"/>
    <w:rsid w:val="00BB13B5"/>
    <w:rsid w:val="00BB1A37"/>
    <w:rsid w:val="00BB2603"/>
    <w:rsid w:val="00BB2962"/>
    <w:rsid w:val="00BB2A3B"/>
    <w:rsid w:val="00BB2CC9"/>
    <w:rsid w:val="00BB3284"/>
    <w:rsid w:val="00BB3428"/>
    <w:rsid w:val="00BB3F08"/>
    <w:rsid w:val="00BB507F"/>
    <w:rsid w:val="00BB5134"/>
    <w:rsid w:val="00BB53C8"/>
    <w:rsid w:val="00BB5EB0"/>
    <w:rsid w:val="00BB72A0"/>
    <w:rsid w:val="00BB7761"/>
    <w:rsid w:val="00BB7790"/>
    <w:rsid w:val="00BC00AA"/>
    <w:rsid w:val="00BC02A8"/>
    <w:rsid w:val="00BC0366"/>
    <w:rsid w:val="00BC084B"/>
    <w:rsid w:val="00BC09EE"/>
    <w:rsid w:val="00BC0A57"/>
    <w:rsid w:val="00BC10B6"/>
    <w:rsid w:val="00BC275D"/>
    <w:rsid w:val="00BC36D4"/>
    <w:rsid w:val="00BC36E5"/>
    <w:rsid w:val="00BC40F6"/>
    <w:rsid w:val="00BC44D7"/>
    <w:rsid w:val="00BC4704"/>
    <w:rsid w:val="00BC4837"/>
    <w:rsid w:val="00BC51DD"/>
    <w:rsid w:val="00BC5E1C"/>
    <w:rsid w:val="00BC614E"/>
    <w:rsid w:val="00BC62BB"/>
    <w:rsid w:val="00BC6501"/>
    <w:rsid w:val="00BC6585"/>
    <w:rsid w:val="00BC66A4"/>
    <w:rsid w:val="00BC69D1"/>
    <w:rsid w:val="00BC6D06"/>
    <w:rsid w:val="00BC7692"/>
    <w:rsid w:val="00BD05F2"/>
    <w:rsid w:val="00BD0AF1"/>
    <w:rsid w:val="00BD19D2"/>
    <w:rsid w:val="00BD1B6E"/>
    <w:rsid w:val="00BD1B75"/>
    <w:rsid w:val="00BD1DD1"/>
    <w:rsid w:val="00BD239C"/>
    <w:rsid w:val="00BD3115"/>
    <w:rsid w:val="00BD361E"/>
    <w:rsid w:val="00BD3B21"/>
    <w:rsid w:val="00BD43DD"/>
    <w:rsid w:val="00BD4503"/>
    <w:rsid w:val="00BD467B"/>
    <w:rsid w:val="00BD4A2C"/>
    <w:rsid w:val="00BD4C49"/>
    <w:rsid w:val="00BD4C52"/>
    <w:rsid w:val="00BD5068"/>
    <w:rsid w:val="00BD5391"/>
    <w:rsid w:val="00BD5628"/>
    <w:rsid w:val="00BD6202"/>
    <w:rsid w:val="00BD6596"/>
    <w:rsid w:val="00BD7558"/>
    <w:rsid w:val="00BD7673"/>
    <w:rsid w:val="00BD7A38"/>
    <w:rsid w:val="00BE06AE"/>
    <w:rsid w:val="00BE0956"/>
    <w:rsid w:val="00BE0A6A"/>
    <w:rsid w:val="00BE16A8"/>
    <w:rsid w:val="00BE1E63"/>
    <w:rsid w:val="00BE2130"/>
    <w:rsid w:val="00BE2145"/>
    <w:rsid w:val="00BE27CC"/>
    <w:rsid w:val="00BE3210"/>
    <w:rsid w:val="00BE33B2"/>
    <w:rsid w:val="00BE3C36"/>
    <w:rsid w:val="00BE426C"/>
    <w:rsid w:val="00BE4BB9"/>
    <w:rsid w:val="00BE4E6E"/>
    <w:rsid w:val="00BE4F3C"/>
    <w:rsid w:val="00BE571B"/>
    <w:rsid w:val="00BE5BBD"/>
    <w:rsid w:val="00BE5C2D"/>
    <w:rsid w:val="00BE6018"/>
    <w:rsid w:val="00BE618A"/>
    <w:rsid w:val="00BE6562"/>
    <w:rsid w:val="00BE6A10"/>
    <w:rsid w:val="00BE6B0A"/>
    <w:rsid w:val="00BE76E1"/>
    <w:rsid w:val="00BE77D3"/>
    <w:rsid w:val="00BE7F98"/>
    <w:rsid w:val="00BF03F6"/>
    <w:rsid w:val="00BF15C0"/>
    <w:rsid w:val="00BF1C90"/>
    <w:rsid w:val="00BF205D"/>
    <w:rsid w:val="00BF29F1"/>
    <w:rsid w:val="00BF2FD6"/>
    <w:rsid w:val="00BF48D9"/>
    <w:rsid w:val="00BF4A2B"/>
    <w:rsid w:val="00BF51D3"/>
    <w:rsid w:val="00BF5F07"/>
    <w:rsid w:val="00BF6232"/>
    <w:rsid w:val="00BF6675"/>
    <w:rsid w:val="00BF69A6"/>
    <w:rsid w:val="00BF70CA"/>
    <w:rsid w:val="00BF73CA"/>
    <w:rsid w:val="00BF76E1"/>
    <w:rsid w:val="00BF789F"/>
    <w:rsid w:val="00BF79CD"/>
    <w:rsid w:val="00BF7AF6"/>
    <w:rsid w:val="00C00347"/>
    <w:rsid w:val="00C00476"/>
    <w:rsid w:val="00C0176C"/>
    <w:rsid w:val="00C01B86"/>
    <w:rsid w:val="00C02C69"/>
    <w:rsid w:val="00C02FF1"/>
    <w:rsid w:val="00C03283"/>
    <w:rsid w:val="00C045AE"/>
    <w:rsid w:val="00C04DCE"/>
    <w:rsid w:val="00C05910"/>
    <w:rsid w:val="00C05FD7"/>
    <w:rsid w:val="00C068DF"/>
    <w:rsid w:val="00C06B90"/>
    <w:rsid w:val="00C06F91"/>
    <w:rsid w:val="00C07103"/>
    <w:rsid w:val="00C078A7"/>
    <w:rsid w:val="00C07C35"/>
    <w:rsid w:val="00C07CA1"/>
    <w:rsid w:val="00C07DD7"/>
    <w:rsid w:val="00C10BF0"/>
    <w:rsid w:val="00C110C3"/>
    <w:rsid w:val="00C112A1"/>
    <w:rsid w:val="00C117A7"/>
    <w:rsid w:val="00C1197C"/>
    <w:rsid w:val="00C12BCB"/>
    <w:rsid w:val="00C12BE2"/>
    <w:rsid w:val="00C12F93"/>
    <w:rsid w:val="00C13013"/>
    <w:rsid w:val="00C1332B"/>
    <w:rsid w:val="00C133D7"/>
    <w:rsid w:val="00C133E0"/>
    <w:rsid w:val="00C13B41"/>
    <w:rsid w:val="00C13E85"/>
    <w:rsid w:val="00C142F9"/>
    <w:rsid w:val="00C154E7"/>
    <w:rsid w:val="00C158EC"/>
    <w:rsid w:val="00C15A37"/>
    <w:rsid w:val="00C17493"/>
    <w:rsid w:val="00C17E02"/>
    <w:rsid w:val="00C20A30"/>
    <w:rsid w:val="00C21358"/>
    <w:rsid w:val="00C21435"/>
    <w:rsid w:val="00C21AB7"/>
    <w:rsid w:val="00C222F8"/>
    <w:rsid w:val="00C224DA"/>
    <w:rsid w:val="00C2298F"/>
    <w:rsid w:val="00C229B8"/>
    <w:rsid w:val="00C22C0D"/>
    <w:rsid w:val="00C22C40"/>
    <w:rsid w:val="00C233DA"/>
    <w:rsid w:val="00C237C9"/>
    <w:rsid w:val="00C23D5E"/>
    <w:rsid w:val="00C23F5E"/>
    <w:rsid w:val="00C24C84"/>
    <w:rsid w:val="00C25671"/>
    <w:rsid w:val="00C25765"/>
    <w:rsid w:val="00C26153"/>
    <w:rsid w:val="00C2743F"/>
    <w:rsid w:val="00C27795"/>
    <w:rsid w:val="00C27860"/>
    <w:rsid w:val="00C2787E"/>
    <w:rsid w:val="00C278C0"/>
    <w:rsid w:val="00C2795C"/>
    <w:rsid w:val="00C27ECE"/>
    <w:rsid w:val="00C3008C"/>
    <w:rsid w:val="00C303CA"/>
    <w:rsid w:val="00C3057B"/>
    <w:rsid w:val="00C30640"/>
    <w:rsid w:val="00C31235"/>
    <w:rsid w:val="00C313D8"/>
    <w:rsid w:val="00C317FA"/>
    <w:rsid w:val="00C328CF"/>
    <w:rsid w:val="00C341BB"/>
    <w:rsid w:val="00C348EA"/>
    <w:rsid w:val="00C34D5A"/>
    <w:rsid w:val="00C3517F"/>
    <w:rsid w:val="00C35B6D"/>
    <w:rsid w:val="00C35C87"/>
    <w:rsid w:val="00C366E9"/>
    <w:rsid w:val="00C36FD9"/>
    <w:rsid w:val="00C371FC"/>
    <w:rsid w:val="00C40EDD"/>
    <w:rsid w:val="00C41214"/>
    <w:rsid w:val="00C41255"/>
    <w:rsid w:val="00C41FAF"/>
    <w:rsid w:val="00C43782"/>
    <w:rsid w:val="00C43B03"/>
    <w:rsid w:val="00C4407B"/>
    <w:rsid w:val="00C44B53"/>
    <w:rsid w:val="00C453F3"/>
    <w:rsid w:val="00C45507"/>
    <w:rsid w:val="00C45AA7"/>
    <w:rsid w:val="00C45EB5"/>
    <w:rsid w:val="00C46438"/>
    <w:rsid w:val="00C46509"/>
    <w:rsid w:val="00C473C9"/>
    <w:rsid w:val="00C476E9"/>
    <w:rsid w:val="00C47951"/>
    <w:rsid w:val="00C50E4F"/>
    <w:rsid w:val="00C5121D"/>
    <w:rsid w:val="00C51893"/>
    <w:rsid w:val="00C51B49"/>
    <w:rsid w:val="00C53D70"/>
    <w:rsid w:val="00C55123"/>
    <w:rsid w:val="00C55201"/>
    <w:rsid w:val="00C5693E"/>
    <w:rsid w:val="00C56B28"/>
    <w:rsid w:val="00C57032"/>
    <w:rsid w:val="00C5707F"/>
    <w:rsid w:val="00C611ED"/>
    <w:rsid w:val="00C61455"/>
    <w:rsid w:val="00C61B0F"/>
    <w:rsid w:val="00C62375"/>
    <w:rsid w:val="00C62ED5"/>
    <w:rsid w:val="00C63367"/>
    <w:rsid w:val="00C6348C"/>
    <w:rsid w:val="00C63835"/>
    <w:rsid w:val="00C63F98"/>
    <w:rsid w:val="00C6445B"/>
    <w:rsid w:val="00C64708"/>
    <w:rsid w:val="00C64892"/>
    <w:rsid w:val="00C64F15"/>
    <w:rsid w:val="00C64FC1"/>
    <w:rsid w:val="00C65511"/>
    <w:rsid w:val="00C65635"/>
    <w:rsid w:val="00C65F93"/>
    <w:rsid w:val="00C667E2"/>
    <w:rsid w:val="00C66AE7"/>
    <w:rsid w:val="00C6745A"/>
    <w:rsid w:val="00C67512"/>
    <w:rsid w:val="00C67FE0"/>
    <w:rsid w:val="00C70FDC"/>
    <w:rsid w:val="00C713BF"/>
    <w:rsid w:val="00C715DF"/>
    <w:rsid w:val="00C7160C"/>
    <w:rsid w:val="00C7390D"/>
    <w:rsid w:val="00C7399F"/>
    <w:rsid w:val="00C744B3"/>
    <w:rsid w:val="00C74540"/>
    <w:rsid w:val="00C7454D"/>
    <w:rsid w:val="00C7465B"/>
    <w:rsid w:val="00C74881"/>
    <w:rsid w:val="00C748B4"/>
    <w:rsid w:val="00C74F94"/>
    <w:rsid w:val="00C7592C"/>
    <w:rsid w:val="00C7603E"/>
    <w:rsid w:val="00C7683E"/>
    <w:rsid w:val="00C76AA7"/>
    <w:rsid w:val="00C76B7A"/>
    <w:rsid w:val="00C772C5"/>
    <w:rsid w:val="00C7785D"/>
    <w:rsid w:val="00C77AF1"/>
    <w:rsid w:val="00C77C11"/>
    <w:rsid w:val="00C77DB6"/>
    <w:rsid w:val="00C801F4"/>
    <w:rsid w:val="00C80DDB"/>
    <w:rsid w:val="00C81620"/>
    <w:rsid w:val="00C81B22"/>
    <w:rsid w:val="00C81C2F"/>
    <w:rsid w:val="00C81EBD"/>
    <w:rsid w:val="00C822FB"/>
    <w:rsid w:val="00C82487"/>
    <w:rsid w:val="00C8282D"/>
    <w:rsid w:val="00C82BE7"/>
    <w:rsid w:val="00C830AC"/>
    <w:rsid w:val="00C83BE1"/>
    <w:rsid w:val="00C83C7E"/>
    <w:rsid w:val="00C83CE0"/>
    <w:rsid w:val="00C83E93"/>
    <w:rsid w:val="00C84AAC"/>
    <w:rsid w:val="00C84E3A"/>
    <w:rsid w:val="00C8509F"/>
    <w:rsid w:val="00C857C1"/>
    <w:rsid w:val="00C85F81"/>
    <w:rsid w:val="00C86052"/>
    <w:rsid w:val="00C86499"/>
    <w:rsid w:val="00C875D9"/>
    <w:rsid w:val="00C87934"/>
    <w:rsid w:val="00C87A09"/>
    <w:rsid w:val="00C87F98"/>
    <w:rsid w:val="00C9029D"/>
    <w:rsid w:val="00C90D00"/>
    <w:rsid w:val="00C90D3C"/>
    <w:rsid w:val="00C90F5B"/>
    <w:rsid w:val="00C91453"/>
    <w:rsid w:val="00C92EA2"/>
    <w:rsid w:val="00C9337C"/>
    <w:rsid w:val="00C933F2"/>
    <w:rsid w:val="00C9462A"/>
    <w:rsid w:val="00C952B0"/>
    <w:rsid w:val="00C95357"/>
    <w:rsid w:val="00C955B3"/>
    <w:rsid w:val="00C95637"/>
    <w:rsid w:val="00C95AC8"/>
    <w:rsid w:val="00C96670"/>
    <w:rsid w:val="00C978F2"/>
    <w:rsid w:val="00CA0498"/>
    <w:rsid w:val="00CA0D92"/>
    <w:rsid w:val="00CA19C6"/>
    <w:rsid w:val="00CA1EBC"/>
    <w:rsid w:val="00CA246C"/>
    <w:rsid w:val="00CA38D1"/>
    <w:rsid w:val="00CA3B86"/>
    <w:rsid w:val="00CA43F3"/>
    <w:rsid w:val="00CA4E9F"/>
    <w:rsid w:val="00CA51C9"/>
    <w:rsid w:val="00CA5F8B"/>
    <w:rsid w:val="00CA6191"/>
    <w:rsid w:val="00CA63DA"/>
    <w:rsid w:val="00CA6D1B"/>
    <w:rsid w:val="00CA6D62"/>
    <w:rsid w:val="00CA727B"/>
    <w:rsid w:val="00CA7BBE"/>
    <w:rsid w:val="00CA7C7F"/>
    <w:rsid w:val="00CB0306"/>
    <w:rsid w:val="00CB0457"/>
    <w:rsid w:val="00CB109A"/>
    <w:rsid w:val="00CB1473"/>
    <w:rsid w:val="00CB152D"/>
    <w:rsid w:val="00CB15C6"/>
    <w:rsid w:val="00CB1ED1"/>
    <w:rsid w:val="00CB2191"/>
    <w:rsid w:val="00CB270D"/>
    <w:rsid w:val="00CB2CEC"/>
    <w:rsid w:val="00CB2F35"/>
    <w:rsid w:val="00CB435B"/>
    <w:rsid w:val="00CB5167"/>
    <w:rsid w:val="00CB60AE"/>
    <w:rsid w:val="00CB6216"/>
    <w:rsid w:val="00CB7405"/>
    <w:rsid w:val="00CB756A"/>
    <w:rsid w:val="00CB78F7"/>
    <w:rsid w:val="00CB7CD1"/>
    <w:rsid w:val="00CB7DE1"/>
    <w:rsid w:val="00CC0102"/>
    <w:rsid w:val="00CC0258"/>
    <w:rsid w:val="00CC04D5"/>
    <w:rsid w:val="00CC18B8"/>
    <w:rsid w:val="00CC1FEE"/>
    <w:rsid w:val="00CC2849"/>
    <w:rsid w:val="00CC292F"/>
    <w:rsid w:val="00CC2DA8"/>
    <w:rsid w:val="00CC54F2"/>
    <w:rsid w:val="00CC5AD0"/>
    <w:rsid w:val="00CC6078"/>
    <w:rsid w:val="00CC66E8"/>
    <w:rsid w:val="00CC670B"/>
    <w:rsid w:val="00CC71B2"/>
    <w:rsid w:val="00CC7518"/>
    <w:rsid w:val="00CC7D75"/>
    <w:rsid w:val="00CD0012"/>
    <w:rsid w:val="00CD04C6"/>
    <w:rsid w:val="00CD0AD3"/>
    <w:rsid w:val="00CD1AE8"/>
    <w:rsid w:val="00CD2E27"/>
    <w:rsid w:val="00CD2F7F"/>
    <w:rsid w:val="00CD3A89"/>
    <w:rsid w:val="00CD4719"/>
    <w:rsid w:val="00CD5565"/>
    <w:rsid w:val="00CD5745"/>
    <w:rsid w:val="00CD597A"/>
    <w:rsid w:val="00CD60E7"/>
    <w:rsid w:val="00CD62F2"/>
    <w:rsid w:val="00CD6384"/>
    <w:rsid w:val="00CD65EE"/>
    <w:rsid w:val="00CD6B88"/>
    <w:rsid w:val="00CD7A54"/>
    <w:rsid w:val="00CE0043"/>
    <w:rsid w:val="00CE022F"/>
    <w:rsid w:val="00CE0589"/>
    <w:rsid w:val="00CE0D8A"/>
    <w:rsid w:val="00CE14AD"/>
    <w:rsid w:val="00CE15D0"/>
    <w:rsid w:val="00CE1D88"/>
    <w:rsid w:val="00CE1F41"/>
    <w:rsid w:val="00CE2234"/>
    <w:rsid w:val="00CE2503"/>
    <w:rsid w:val="00CE2B08"/>
    <w:rsid w:val="00CE379C"/>
    <w:rsid w:val="00CE382C"/>
    <w:rsid w:val="00CE3CFF"/>
    <w:rsid w:val="00CE4DAF"/>
    <w:rsid w:val="00CE581C"/>
    <w:rsid w:val="00CE67F7"/>
    <w:rsid w:val="00CE7474"/>
    <w:rsid w:val="00CE7643"/>
    <w:rsid w:val="00CE767F"/>
    <w:rsid w:val="00CE77AE"/>
    <w:rsid w:val="00CF0035"/>
    <w:rsid w:val="00CF012C"/>
    <w:rsid w:val="00CF0219"/>
    <w:rsid w:val="00CF11DB"/>
    <w:rsid w:val="00CF14EB"/>
    <w:rsid w:val="00CF22A8"/>
    <w:rsid w:val="00CF248D"/>
    <w:rsid w:val="00CF24C2"/>
    <w:rsid w:val="00CF2A5D"/>
    <w:rsid w:val="00CF2D3E"/>
    <w:rsid w:val="00CF341E"/>
    <w:rsid w:val="00CF3DFE"/>
    <w:rsid w:val="00CF42FC"/>
    <w:rsid w:val="00CF4326"/>
    <w:rsid w:val="00CF43A6"/>
    <w:rsid w:val="00CF4CCE"/>
    <w:rsid w:val="00CF56AC"/>
    <w:rsid w:val="00CF5B47"/>
    <w:rsid w:val="00CF71BA"/>
    <w:rsid w:val="00CF7B4A"/>
    <w:rsid w:val="00CF7F33"/>
    <w:rsid w:val="00D01048"/>
    <w:rsid w:val="00D010FC"/>
    <w:rsid w:val="00D016D5"/>
    <w:rsid w:val="00D021CA"/>
    <w:rsid w:val="00D0289F"/>
    <w:rsid w:val="00D02DB0"/>
    <w:rsid w:val="00D03E7B"/>
    <w:rsid w:val="00D03FFE"/>
    <w:rsid w:val="00D043CD"/>
    <w:rsid w:val="00D06585"/>
    <w:rsid w:val="00D06B2A"/>
    <w:rsid w:val="00D10001"/>
    <w:rsid w:val="00D11591"/>
    <w:rsid w:val="00D11BB8"/>
    <w:rsid w:val="00D121A8"/>
    <w:rsid w:val="00D1268B"/>
    <w:rsid w:val="00D152A2"/>
    <w:rsid w:val="00D15715"/>
    <w:rsid w:val="00D15965"/>
    <w:rsid w:val="00D16043"/>
    <w:rsid w:val="00D16957"/>
    <w:rsid w:val="00D16FB5"/>
    <w:rsid w:val="00D17BDD"/>
    <w:rsid w:val="00D20164"/>
    <w:rsid w:val="00D20F51"/>
    <w:rsid w:val="00D21153"/>
    <w:rsid w:val="00D21818"/>
    <w:rsid w:val="00D21B43"/>
    <w:rsid w:val="00D2224B"/>
    <w:rsid w:val="00D22FFB"/>
    <w:rsid w:val="00D232CF"/>
    <w:rsid w:val="00D23315"/>
    <w:rsid w:val="00D2344F"/>
    <w:rsid w:val="00D2357F"/>
    <w:rsid w:val="00D23A98"/>
    <w:rsid w:val="00D23EE7"/>
    <w:rsid w:val="00D2403C"/>
    <w:rsid w:val="00D24488"/>
    <w:rsid w:val="00D245D7"/>
    <w:rsid w:val="00D248C7"/>
    <w:rsid w:val="00D25301"/>
    <w:rsid w:val="00D2573F"/>
    <w:rsid w:val="00D257F7"/>
    <w:rsid w:val="00D2650A"/>
    <w:rsid w:val="00D26F01"/>
    <w:rsid w:val="00D273E1"/>
    <w:rsid w:val="00D2790D"/>
    <w:rsid w:val="00D30224"/>
    <w:rsid w:val="00D30482"/>
    <w:rsid w:val="00D30B56"/>
    <w:rsid w:val="00D30D16"/>
    <w:rsid w:val="00D316B7"/>
    <w:rsid w:val="00D3170C"/>
    <w:rsid w:val="00D31E05"/>
    <w:rsid w:val="00D31E9F"/>
    <w:rsid w:val="00D32571"/>
    <w:rsid w:val="00D32897"/>
    <w:rsid w:val="00D32919"/>
    <w:rsid w:val="00D32EF7"/>
    <w:rsid w:val="00D33211"/>
    <w:rsid w:val="00D33335"/>
    <w:rsid w:val="00D33395"/>
    <w:rsid w:val="00D35750"/>
    <w:rsid w:val="00D35E59"/>
    <w:rsid w:val="00D3664B"/>
    <w:rsid w:val="00D36881"/>
    <w:rsid w:val="00D36900"/>
    <w:rsid w:val="00D36EAD"/>
    <w:rsid w:val="00D3704E"/>
    <w:rsid w:val="00D37AA4"/>
    <w:rsid w:val="00D40B7F"/>
    <w:rsid w:val="00D41255"/>
    <w:rsid w:val="00D419A7"/>
    <w:rsid w:val="00D41CFE"/>
    <w:rsid w:val="00D41E08"/>
    <w:rsid w:val="00D423E4"/>
    <w:rsid w:val="00D42954"/>
    <w:rsid w:val="00D4341F"/>
    <w:rsid w:val="00D4678F"/>
    <w:rsid w:val="00D46857"/>
    <w:rsid w:val="00D46941"/>
    <w:rsid w:val="00D46A84"/>
    <w:rsid w:val="00D46C17"/>
    <w:rsid w:val="00D46ED1"/>
    <w:rsid w:val="00D47331"/>
    <w:rsid w:val="00D47401"/>
    <w:rsid w:val="00D479BF"/>
    <w:rsid w:val="00D47A5C"/>
    <w:rsid w:val="00D47D6D"/>
    <w:rsid w:val="00D502B5"/>
    <w:rsid w:val="00D50CED"/>
    <w:rsid w:val="00D50EFB"/>
    <w:rsid w:val="00D50FFB"/>
    <w:rsid w:val="00D5138C"/>
    <w:rsid w:val="00D5161D"/>
    <w:rsid w:val="00D51BC2"/>
    <w:rsid w:val="00D52192"/>
    <w:rsid w:val="00D52321"/>
    <w:rsid w:val="00D52E9C"/>
    <w:rsid w:val="00D52FEF"/>
    <w:rsid w:val="00D5306E"/>
    <w:rsid w:val="00D53827"/>
    <w:rsid w:val="00D5391E"/>
    <w:rsid w:val="00D54264"/>
    <w:rsid w:val="00D54A4F"/>
    <w:rsid w:val="00D55BF1"/>
    <w:rsid w:val="00D560F2"/>
    <w:rsid w:val="00D56213"/>
    <w:rsid w:val="00D56346"/>
    <w:rsid w:val="00D5659D"/>
    <w:rsid w:val="00D56903"/>
    <w:rsid w:val="00D57A90"/>
    <w:rsid w:val="00D60889"/>
    <w:rsid w:val="00D609C6"/>
    <w:rsid w:val="00D60E7A"/>
    <w:rsid w:val="00D6126F"/>
    <w:rsid w:val="00D613FC"/>
    <w:rsid w:val="00D61C27"/>
    <w:rsid w:val="00D61C4B"/>
    <w:rsid w:val="00D61EE3"/>
    <w:rsid w:val="00D622E1"/>
    <w:rsid w:val="00D6265E"/>
    <w:rsid w:val="00D629E0"/>
    <w:rsid w:val="00D62DFD"/>
    <w:rsid w:val="00D62EB3"/>
    <w:rsid w:val="00D639AB"/>
    <w:rsid w:val="00D646D3"/>
    <w:rsid w:val="00D64934"/>
    <w:rsid w:val="00D64DE5"/>
    <w:rsid w:val="00D65095"/>
    <w:rsid w:val="00D650CE"/>
    <w:rsid w:val="00D653B7"/>
    <w:rsid w:val="00D655FC"/>
    <w:rsid w:val="00D66F96"/>
    <w:rsid w:val="00D67EA7"/>
    <w:rsid w:val="00D70238"/>
    <w:rsid w:val="00D70978"/>
    <w:rsid w:val="00D70ABE"/>
    <w:rsid w:val="00D70FF6"/>
    <w:rsid w:val="00D71377"/>
    <w:rsid w:val="00D71894"/>
    <w:rsid w:val="00D71B43"/>
    <w:rsid w:val="00D7244D"/>
    <w:rsid w:val="00D7306D"/>
    <w:rsid w:val="00D75422"/>
    <w:rsid w:val="00D757A1"/>
    <w:rsid w:val="00D75987"/>
    <w:rsid w:val="00D75CB5"/>
    <w:rsid w:val="00D76343"/>
    <w:rsid w:val="00D76754"/>
    <w:rsid w:val="00D76FE5"/>
    <w:rsid w:val="00D77483"/>
    <w:rsid w:val="00D80187"/>
    <w:rsid w:val="00D803CF"/>
    <w:rsid w:val="00D813C6"/>
    <w:rsid w:val="00D819DC"/>
    <w:rsid w:val="00D81AA6"/>
    <w:rsid w:val="00D81E52"/>
    <w:rsid w:val="00D820B8"/>
    <w:rsid w:val="00D82C8E"/>
    <w:rsid w:val="00D83386"/>
    <w:rsid w:val="00D839FB"/>
    <w:rsid w:val="00D83A80"/>
    <w:rsid w:val="00D83AE5"/>
    <w:rsid w:val="00D83EC6"/>
    <w:rsid w:val="00D83F20"/>
    <w:rsid w:val="00D84A0F"/>
    <w:rsid w:val="00D84AF0"/>
    <w:rsid w:val="00D84BF2"/>
    <w:rsid w:val="00D8502D"/>
    <w:rsid w:val="00D858DE"/>
    <w:rsid w:val="00D86329"/>
    <w:rsid w:val="00D866AD"/>
    <w:rsid w:val="00D86861"/>
    <w:rsid w:val="00D86BA6"/>
    <w:rsid w:val="00D87329"/>
    <w:rsid w:val="00D8750F"/>
    <w:rsid w:val="00D87531"/>
    <w:rsid w:val="00D87DD5"/>
    <w:rsid w:val="00D90038"/>
    <w:rsid w:val="00D900CB"/>
    <w:rsid w:val="00D90453"/>
    <w:rsid w:val="00D90C9C"/>
    <w:rsid w:val="00D91C6F"/>
    <w:rsid w:val="00D922D8"/>
    <w:rsid w:val="00D92799"/>
    <w:rsid w:val="00D93C98"/>
    <w:rsid w:val="00D94458"/>
    <w:rsid w:val="00D9451D"/>
    <w:rsid w:val="00D96351"/>
    <w:rsid w:val="00D96D27"/>
    <w:rsid w:val="00D97619"/>
    <w:rsid w:val="00D976DE"/>
    <w:rsid w:val="00D97B84"/>
    <w:rsid w:val="00DA0369"/>
    <w:rsid w:val="00DA0A0C"/>
    <w:rsid w:val="00DA0C05"/>
    <w:rsid w:val="00DA0E57"/>
    <w:rsid w:val="00DA105F"/>
    <w:rsid w:val="00DA21D4"/>
    <w:rsid w:val="00DA2383"/>
    <w:rsid w:val="00DA23F8"/>
    <w:rsid w:val="00DA49F4"/>
    <w:rsid w:val="00DA4A69"/>
    <w:rsid w:val="00DA4A82"/>
    <w:rsid w:val="00DA4C57"/>
    <w:rsid w:val="00DA4DFE"/>
    <w:rsid w:val="00DA5493"/>
    <w:rsid w:val="00DA594B"/>
    <w:rsid w:val="00DA67D0"/>
    <w:rsid w:val="00DA6B5C"/>
    <w:rsid w:val="00DA73FE"/>
    <w:rsid w:val="00DA7403"/>
    <w:rsid w:val="00DA749B"/>
    <w:rsid w:val="00DA753C"/>
    <w:rsid w:val="00DA7562"/>
    <w:rsid w:val="00DB006A"/>
    <w:rsid w:val="00DB0281"/>
    <w:rsid w:val="00DB0517"/>
    <w:rsid w:val="00DB09E3"/>
    <w:rsid w:val="00DB0A67"/>
    <w:rsid w:val="00DB1157"/>
    <w:rsid w:val="00DB12A1"/>
    <w:rsid w:val="00DB1319"/>
    <w:rsid w:val="00DB16A7"/>
    <w:rsid w:val="00DB17FA"/>
    <w:rsid w:val="00DB18B6"/>
    <w:rsid w:val="00DB1D34"/>
    <w:rsid w:val="00DB2095"/>
    <w:rsid w:val="00DB3A56"/>
    <w:rsid w:val="00DB3E72"/>
    <w:rsid w:val="00DB3F2E"/>
    <w:rsid w:val="00DB43A9"/>
    <w:rsid w:val="00DB4911"/>
    <w:rsid w:val="00DB4964"/>
    <w:rsid w:val="00DB49BC"/>
    <w:rsid w:val="00DB4BD8"/>
    <w:rsid w:val="00DB4FE6"/>
    <w:rsid w:val="00DB51F9"/>
    <w:rsid w:val="00DB59A5"/>
    <w:rsid w:val="00DB5D28"/>
    <w:rsid w:val="00DB660A"/>
    <w:rsid w:val="00DB6DE8"/>
    <w:rsid w:val="00DB7393"/>
    <w:rsid w:val="00DB78F6"/>
    <w:rsid w:val="00DB7E69"/>
    <w:rsid w:val="00DC0017"/>
    <w:rsid w:val="00DC0A5A"/>
    <w:rsid w:val="00DC11D3"/>
    <w:rsid w:val="00DC1355"/>
    <w:rsid w:val="00DC1F85"/>
    <w:rsid w:val="00DC21E7"/>
    <w:rsid w:val="00DC248E"/>
    <w:rsid w:val="00DC2A77"/>
    <w:rsid w:val="00DC3213"/>
    <w:rsid w:val="00DC333A"/>
    <w:rsid w:val="00DC3DBE"/>
    <w:rsid w:val="00DC43B3"/>
    <w:rsid w:val="00DC476F"/>
    <w:rsid w:val="00DC4DB1"/>
    <w:rsid w:val="00DC5656"/>
    <w:rsid w:val="00DC59AC"/>
    <w:rsid w:val="00DC59B3"/>
    <w:rsid w:val="00DC5A1B"/>
    <w:rsid w:val="00DC66EA"/>
    <w:rsid w:val="00DC672B"/>
    <w:rsid w:val="00DC6F22"/>
    <w:rsid w:val="00DC7442"/>
    <w:rsid w:val="00DC79A9"/>
    <w:rsid w:val="00DC7E41"/>
    <w:rsid w:val="00DC7E6C"/>
    <w:rsid w:val="00DD228C"/>
    <w:rsid w:val="00DD2BF5"/>
    <w:rsid w:val="00DD2C84"/>
    <w:rsid w:val="00DD3223"/>
    <w:rsid w:val="00DD3A1E"/>
    <w:rsid w:val="00DD3A86"/>
    <w:rsid w:val="00DD4C91"/>
    <w:rsid w:val="00DD4CB4"/>
    <w:rsid w:val="00DD6FA0"/>
    <w:rsid w:val="00DD78F3"/>
    <w:rsid w:val="00DE0BC7"/>
    <w:rsid w:val="00DE13C0"/>
    <w:rsid w:val="00DE21AB"/>
    <w:rsid w:val="00DE2460"/>
    <w:rsid w:val="00DE2930"/>
    <w:rsid w:val="00DE2EAA"/>
    <w:rsid w:val="00DE328F"/>
    <w:rsid w:val="00DE340D"/>
    <w:rsid w:val="00DE3F9C"/>
    <w:rsid w:val="00DE4041"/>
    <w:rsid w:val="00DE485B"/>
    <w:rsid w:val="00DE4B3C"/>
    <w:rsid w:val="00DE5262"/>
    <w:rsid w:val="00DE5426"/>
    <w:rsid w:val="00DE64BE"/>
    <w:rsid w:val="00DE65BB"/>
    <w:rsid w:val="00DE675C"/>
    <w:rsid w:val="00DE7EB4"/>
    <w:rsid w:val="00DF0560"/>
    <w:rsid w:val="00DF0B27"/>
    <w:rsid w:val="00DF0B73"/>
    <w:rsid w:val="00DF0CAD"/>
    <w:rsid w:val="00DF0DA5"/>
    <w:rsid w:val="00DF12A8"/>
    <w:rsid w:val="00DF1441"/>
    <w:rsid w:val="00DF1D1C"/>
    <w:rsid w:val="00DF1D30"/>
    <w:rsid w:val="00DF25E0"/>
    <w:rsid w:val="00DF271E"/>
    <w:rsid w:val="00DF2BA7"/>
    <w:rsid w:val="00DF3466"/>
    <w:rsid w:val="00DF40BE"/>
    <w:rsid w:val="00DF41A5"/>
    <w:rsid w:val="00DF4537"/>
    <w:rsid w:val="00DF48DE"/>
    <w:rsid w:val="00DF4B11"/>
    <w:rsid w:val="00DF5A3F"/>
    <w:rsid w:val="00DF6090"/>
    <w:rsid w:val="00DF7428"/>
    <w:rsid w:val="00DF788E"/>
    <w:rsid w:val="00DF79E3"/>
    <w:rsid w:val="00DF7AB6"/>
    <w:rsid w:val="00E0001D"/>
    <w:rsid w:val="00E00F94"/>
    <w:rsid w:val="00E0186F"/>
    <w:rsid w:val="00E025ED"/>
    <w:rsid w:val="00E03277"/>
    <w:rsid w:val="00E04241"/>
    <w:rsid w:val="00E043DA"/>
    <w:rsid w:val="00E04678"/>
    <w:rsid w:val="00E0468E"/>
    <w:rsid w:val="00E04DFD"/>
    <w:rsid w:val="00E05056"/>
    <w:rsid w:val="00E0537F"/>
    <w:rsid w:val="00E05749"/>
    <w:rsid w:val="00E05C2A"/>
    <w:rsid w:val="00E068BE"/>
    <w:rsid w:val="00E0697B"/>
    <w:rsid w:val="00E070DC"/>
    <w:rsid w:val="00E07928"/>
    <w:rsid w:val="00E107B8"/>
    <w:rsid w:val="00E11877"/>
    <w:rsid w:val="00E11D78"/>
    <w:rsid w:val="00E1274D"/>
    <w:rsid w:val="00E12945"/>
    <w:rsid w:val="00E12E56"/>
    <w:rsid w:val="00E13379"/>
    <w:rsid w:val="00E13515"/>
    <w:rsid w:val="00E13914"/>
    <w:rsid w:val="00E13F41"/>
    <w:rsid w:val="00E141EC"/>
    <w:rsid w:val="00E145F1"/>
    <w:rsid w:val="00E146CE"/>
    <w:rsid w:val="00E14742"/>
    <w:rsid w:val="00E14B0F"/>
    <w:rsid w:val="00E14CA1"/>
    <w:rsid w:val="00E151EA"/>
    <w:rsid w:val="00E1592D"/>
    <w:rsid w:val="00E15C3D"/>
    <w:rsid w:val="00E16472"/>
    <w:rsid w:val="00E1751E"/>
    <w:rsid w:val="00E17BA3"/>
    <w:rsid w:val="00E17DA2"/>
    <w:rsid w:val="00E200B4"/>
    <w:rsid w:val="00E2062C"/>
    <w:rsid w:val="00E20B51"/>
    <w:rsid w:val="00E20C7D"/>
    <w:rsid w:val="00E20FBA"/>
    <w:rsid w:val="00E21634"/>
    <w:rsid w:val="00E21680"/>
    <w:rsid w:val="00E21F98"/>
    <w:rsid w:val="00E222E4"/>
    <w:rsid w:val="00E223C0"/>
    <w:rsid w:val="00E2270C"/>
    <w:rsid w:val="00E22BA4"/>
    <w:rsid w:val="00E24471"/>
    <w:rsid w:val="00E24B6B"/>
    <w:rsid w:val="00E25373"/>
    <w:rsid w:val="00E256AF"/>
    <w:rsid w:val="00E2585F"/>
    <w:rsid w:val="00E25ADA"/>
    <w:rsid w:val="00E260A8"/>
    <w:rsid w:val="00E26601"/>
    <w:rsid w:val="00E26B4F"/>
    <w:rsid w:val="00E274FB"/>
    <w:rsid w:val="00E27DFE"/>
    <w:rsid w:val="00E27E58"/>
    <w:rsid w:val="00E30209"/>
    <w:rsid w:val="00E30261"/>
    <w:rsid w:val="00E305EB"/>
    <w:rsid w:val="00E30813"/>
    <w:rsid w:val="00E30C87"/>
    <w:rsid w:val="00E316B3"/>
    <w:rsid w:val="00E31E33"/>
    <w:rsid w:val="00E31E79"/>
    <w:rsid w:val="00E31FB2"/>
    <w:rsid w:val="00E326C0"/>
    <w:rsid w:val="00E33779"/>
    <w:rsid w:val="00E33935"/>
    <w:rsid w:val="00E33B0F"/>
    <w:rsid w:val="00E33ED9"/>
    <w:rsid w:val="00E340BF"/>
    <w:rsid w:val="00E3536D"/>
    <w:rsid w:val="00E35654"/>
    <w:rsid w:val="00E3577E"/>
    <w:rsid w:val="00E36203"/>
    <w:rsid w:val="00E368D3"/>
    <w:rsid w:val="00E36C03"/>
    <w:rsid w:val="00E36ED0"/>
    <w:rsid w:val="00E372D3"/>
    <w:rsid w:val="00E37CE0"/>
    <w:rsid w:val="00E37D93"/>
    <w:rsid w:val="00E37F7B"/>
    <w:rsid w:val="00E37FCE"/>
    <w:rsid w:val="00E40223"/>
    <w:rsid w:val="00E404FE"/>
    <w:rsid w:val="00E40C41"/>
    <w:rsid w:val="00E416A6"/>
    <w:rsid w:val="00E4275A"/>
    <w:rsid w:val="00E429A5"/>
    <w:rsid w:val="00E4364D"/>
    <w:rsid w:val="00E43CD6"/>
    <w:rsid w:val="00E43F46"/>
    <w:rsid w:val="00E440BF"/>
    <w:rsid w:val="00E447D4"/>
    <w:rsid w:val="00E44FC9"/>
    <w:rsid w:val="00E45992"/>
    <w:rsid w:val="00E45EDA"/>
    <w:rsid w:val="00E46126"/>
    <w:rsid w:val="00E46328"/>
    <w:rsid w:val="00E4634C"/>
    <w:rsid w:val="00E463DD"/>
    <w:rsid w:val="00E46511"/>
    <w:rsid w:val="00E46853"/>
    <w:rsid w:val="00E46CF2"/>
    <w:rsid w:val="00E46EDC"/>
    <w:rsid w:val="00E50F5F"/>
    <w:rsid w:val="00E516D7"/>
    <w:rsid w:val="00E518E2"/>
    <w:rsid w:val="00E5224A"/>
    <w:rsid w:val="00E53150"/>
    <w:rsid w:val="00E532D3"/>
    <w:rsid w:val="00E53567"/>
    <w:rsid w:val="00E5371F"/>
    <w:rsid w:val="00E5454E"/>
    <w:rsid w:val="00E546D3"/>
    <w:rsid w:val="00E5494F"/>
    <w:rsid w:val="00E54B9F"/>
    <w:rsid w:val="00E551D9"/>
    <w:rsid w:val="00E552A3"/>
    <w:rsid w:val="00E55792"/>
    <w:rsid w:val="00E5580D"/>
    <w:rsid w:val="00E55B43"/>
    <w:rsid w:val="00E55BE3"/>
    <w:rsid w:val="00E56124"/>
    <w:rsid w:val="00E562AB"/>
    <w:rsid w:val="00E56E15"/>
    <w:rsid w:val="00E5730E"/>
    <w:rsid w:val="00E5746D"/>
    <w:rsid w:val="00E5770A"/>
    <w:rsid w:val="00E57803"/>
    <w:rsid w:val="00E578A9"/>
    <w:rsid w:val="00E57AAB"/>
    <w:rsid w:val="00E601E0"/>
    <w:rsid w:val="00E604E7"/>
    <w:rsid w:val="00E60CE9"/>
    <w:rsid w:val="00E62216"/>
    <w:rsid w:val="00E629A9"/>
    <w:rsid w:val="00E6323B"/>
    <w:rsid w:val="00E643C7"/>
    <w:rsid w:val="00E6457A"/>
    <w:rsid w:val="00E64B63"/>
    <w:rsid w:val="00E654D9"/>
    <w:rsid w:val="00E65CBF"/>
    <w:rsid w:val="00E663DA"/>
    <w:rsid w:val="00E66527"/>
    <w:rsid w:val="00E66F8D"/>
    <w:rsid w:val="00E671DE"/>
    <w:rsid w:val="00E673F6"/>
    <w:rsid w:val="00E7045B"/>
    <w:rsid w:val="00E70A5B"/>
    <w:rsid w:val="00E70A7A"/>
    <w:rsid w:val="00E70C69"/>
    <w:rsid w:val="00E7176B"/>
    <w:rsid w:val="00E720B9"/>
    <w:rsid w:val="00E7301D"/>
    <w:rsid w:val="00E73A9B"/>
    <w:rsid w:val="00E73BF7"/>
    <w:rsid w:val="00E73FB6"/>
    <w:rsid w:val="00E7431A"/>
    <w:rsid w:val="00E74437"/>
    <w:rsid w:val="00E74986"/>
    <w:rsid w:val="00E74A8B"/>
    <w:rsid w:val="00E74E8D"/>
    <w:rsid w:val="00E7560A"/>
    <w:rsid w:val="00E76014"/>
    <w:rsid w:val="00E76179"/>
    <w:rsid w:val="00E76FFC"/>
    <w:rsid w:val="00E771AD"/>
    <w:rsid w:val="00E77265"/>
    <w:rsid w:val="00E7788E"/>
    <w:rsid w:val="00E77B65"/>
    <w:rsid w:val="00E77C9E"/>
    <w:rsid w:val="00E77EAA"/>
    <w:rsid w:val="00E804C3"/>
    <w:rsid w:val="00E80799"/>
    <w:rsid w:val="00E81A38"/>
    <w:rsid w:val="00E82986"/>
    <w:rsid w:val="00E836BA"/>
    <w:rsid w:val="00E83811"/>
    <w:rsid w:val="00E84067"/>
    <w:rsid w:val="00E84B70"/>
    <w:rsid w:val="00E87006"/>
    <w:rsid w:val="00E87137"/>
    <w:rsid w:val="00E8724F"/>
    <w:rsid w:val="00E87C03"/>
    <w:rsid w:val="00E87D76"/>
    <w:rsid w:val="00E87DA8"/>
    <w:rsid w:val="00E908CA"/>
    <w:rsid w:val="00E90CD2"/>
    <w:rsid w:val="00E90FE4"/>
    <w:rsid w:val="00E912F4"/>
    <w:rsid w:val="00E91728"/>
    <w:rsid w:val="00E91CE6"/>
    <w:rsid w:val="00E92544"/>
    <w:rsid w:val="00E93B9D"/>
    <w:rsid w:val="00E9536B"/>
    <w:rsid w:val="00E95E23"/>
    <w:rsid w:val="00E9658F"/>
    <w:rsid w:val="00E96D06"/>
    <w:rsid w:val="00E97141"/>
    <w:rsid w:val="00E9722D"/>
    <w:rsid w:val="00E9746F"/>
    <w:rsid w:val="00E97588"/>
    <w:rsid w:val="00E976E2"/>
    <w:rsid w:val="00EA0233"/>
    <w:rsid w:val="00EA06EF"/>
    <w:rsid w:val="00EA079C"/>
    <w:rsid w:val="00EA0F34"/>
    <w:rsid w:val="00EA1050"/>
    <w:rsid w:val="00EA1346"/>
    <w:rsid w:val="00EA1A3B"/>
    <w:rsid w:val="00EA1CEF"/>
    <w:rsid w:val="00EA1D6D"/>
    <w:rsid w:val="00EA1F0A"/>
    <w:rsid w:val="00EA28D2"/>
    <w:rsid w:val="00EA291D"/>
    <w:rsid w:val="00EA2FFF"/>
    <w:rsid w:val="00EA34C6"/>
    <w:rsid w:val="00EA3607"/>
    <w:rsid w:val="00EA3A34"/>
    <w:rsid w:val="00EA3AED"/>
    <w:rsid w:val="00EA4CA5"/>
    <w:rsid w:val="00EA4D75"/>
    <w:rsid w:val="00EA5009"/>
    <w:rsid w:val="00EA52EB"/>
    <w:rsid w:val="00EA5463"/>
    <w:rsid w:val="00EA6074"/>
    <w:rsid w:val="00EA663E"/>
    <w:rsid w:val="00EA677B"/>
    <w:rsid w:val="00EA6A88"/>
    <w:rsid w:val="00EA6D45"/>
    <w:rsid w:val="00EA6EAC"/>
    <w:rsid w:val="00EA71C1"/>
    <w:rsid w:val="00EA7800"/>
    <w:rsid w:val="00EA7951"/>
    <w:rsid w:val="00EA7C0A"/>
    <w:rsid w:val="00EA7F06"/>
    <w:rsid w:val="00EB00BC"/>
    <w:rsid w:val="00EB0208"/>
    <w:rsid w:val="00EB156F"/>
    <w:rsid w:val="00EB1E7D"/>
    <w:rsid w:val="00EB1F08"/>
    <w:rsid w:val="00EB232C"/>
    <w:rsid w:val="00EB2752"/>
    <w:rsid w:val="00EB37C9"/>
    <w:rsid w:val="00EB49F7"/>
    <w:rsid w:val="00EB4D2B"/>
    <w:rsid w:val="00EB4E5F"/>
    <w:rsid w:val="00EB4EA3"/>
    <w:rsid w:val="00EB50D9"/>
    <w:rsid w:val="00EB54FE"/>
    <w:rsid w:val="00EB7D31"/>
    <w:rsid w:val="00EC0352"/>
    <w:rsid w:val="00EC0FA8"/>
    <w:rsid w:val="00EC1584"/>
    <w:rsid w:val="00EC17D8"/>
    <w:rsid w:val="00EC229C"/>
    <w:rsid w:val="00EC319E"/>
    <w:rsid w:val="00EC34C7"/>
    <w:rsid w:val="00EC3709"/>
    <w:rsid w:val="00EC3FA6"/>
    <w:rsid w:val="00EC52FB"/>
    <w:rsid w:val="00EC56E2"/>
    <w:rsid w:val="00EC5F78"/>
    <w:rsid w:val="00EC65F0"/>
    <w:rsid w:val="00EC7CC0"/>
    <w:rsid w:val="00ED0809"/>
    <w:rsid w:val="00ED11DE"/>
    <w:rsid w:val="00ED145E"/>
    <w:rsid w:val="00ED1EFB"/>
    <w:rsid w:val="00ED202D"/>
    <w:rsid w:val="00ED25C7"/>
    <w:rsid w:val="00ED2CA4"/>
    <w:rsid w:val="00ED5104"/>
    <w:rsid w:val="00ED5ED6"/>
    <w:rsid w:val="00ED5F6E"/>
    <w:rsid w:val="00ED6522"/>
    <w:rsid w:val="00ED6D23"/>
    <w:rsid w:val="00ED6D9E"/>
    <w:rsid w:val="00ED6EF5"/>
    <w:rsid w:val="00ED717A"/>
    <w:rsid w:val="00EE01D4"/>
    <w:rsid w:val="00EE05C0"/>
    <w:rsid w:val="00EE0A51"/>
    <w:rsid w:val="00EE0CD2"/>
    <w:rsid w:val="00EE16BA"/>
    <w:rsid w:val="00EE1734"/>
    <w:rsid w:val="00EE1F71"/>
    <w:rsid w:val="00EE2348"/>
    <w:rsid w:val="00EE24F9"/>
    <w:rsid w:val="00EE2889"/>
    <w:rsid w:val="00EE2CBA"/>
    <w:rsid w:val="00EE354C"/>
    <w:rsid w:val="00EE3C60"/>
    <w:rsid w:val="00EE47EE"/>
    <w:rsid w:val="00EE4B21"/>
    <w:rsid w:val="00EE56D3"/>
    <w:rsid w:val="00EE5BAD"/>
    <w:rsid w:val="00EE5F0D"/>
    <w:rsid w:val="00EE6268"/>
    <w:rsid w:val="00EE66F5"/>
    <w:rsid w:val="00EE6ADF"/>
    <w:rsid w:val="00EE6C6E"/>
    <w:rsid w:val="00EE6F92"/>
    <w:rsid w:val="00EE7012"/>
    <w:rsid w:val="00EE732D"/>
    <w:rsid w:val="00EE7BF1"/>
    <w:rsid w:val="00EF03E0"/>
    <w:rsid w:val="00EF0EAA"/>
    <w:rsid w:val="00EF1460"/>
    <w:rsid w:val="00EF206D"/>
    <w:rsid w:val="00EF22FE"/>
    <w:rsid w:val="00EF252A"/>
    <w:rsid w:val="00EF2546"/>
    <w:rsid w:val="00EF2928"/>
    <w:rsid w:val="00EF2CA0"/>
    <w:rsid w:val="00EF2EF0"/>
    <w:rsid w:val="00EF3332"/>
    <w:rsid w:val="00EF35E0"/>
    <w:rsid w:val="00EF3AFC"/>
    <w:rsid w:val="00EF46B5"/>
    <w:rsid w:val="00EF4D69"/>
    <w:rsid w:val="00EF5902"/>
    <w:rsid w:val="00EF5B82"/>
    <w:rsid w:val="00EF5BFD"/>
    <w:rsid w:val="00EF5ED9"/>
    <w:rsid w:val="00EF638C"/>
    <w:rsid w:val="00EF64D1"/>
    <w:rsid w:val="00EF652E"/>
    <w:rsid w:val="00EF67D7"/>
    <w:rsid w:val="00EF69F4"/>
    <w:rsid w:val="00EF7B57"/>
    <w:rsid w:val="00EF7E42"/>
    <w:rsid w:val="00F00221"/>
    <w:rsid w:val="00F01EAB"/>
    <w:rsid w:val="00F021BC"/>
    <w:rsid w:val="00F02366"/>
    <w:rsid w:val="00F02D0A"/>
    <w:rsid w:val="00F02EFD"/>
    <w:rsid w:val="00F03C3E"/>
    <w:rsid w:val="00F05CCE"/>
    <w:rsid w:val="00F05D61"/>
    <w:rsid w:val="00F05DD7"/>
    <w:rsid w:val="00F065D4"/>
    <w:rsid w:val="00F06774"/>
    <w:rsid w:val="00F06F84"/>
    <w:rsid w:val="00F0754C"/>
    <w:rsid w:val="00F07AA3"/>
    <w:rsid w:val="00F07E70"/>
    <w:rsid w:val="00F10181"/>
    <w:rsid w:val="00F1048E"/>
    <w:rsid w:val="00F1154E"/>
    <w:rsid w:val="00F11A35"/>
    <w:rsid w:val="00F11F23"/>
    <w:rsid w:val="00F12080"/>
    <w:rsid w:val="00F12F27"/>
    <w:rsid w:val="00F12FA8"/>
    <w:rsid w:val="00F1363C"/>
    <w:rsid w:val="00F13A9F"/>
    <w:rsid w:val="00F14425"/>
    <w:rsid w:val="00F1527C"/>
    <w:rsid w:val="00F162DD"/>
    <w:rsid w:val="00F16C06"/>
    <w:rsid w:val="00F16CAF"/>
    <w:rsid w:val="00F17160"/>
    <w:rsid w:val="00F17583"/>
    <w:rsid w:val="00F17BCF"/>
    <w:rsid w:val="00F210FA"/>
    <w:rsid w:val="00F211D3"/>
    <w:rsid w:val="00F2146A"/>
    <w:rsid w:val="00F21BAF"/>
    <w:rsid w:val="00F21F60"/>
    <w:rsid w:val="00F22FBE"/>
    <w:rsid w:val="00F2432C"/>
    <w:rsid w:val="00F24577"/>
    <w:rsid w:val="00F2601B"/>
    <w:rsid w:val="00F2606F"/>
    <w:rsid w:val="00F26184"/>
    <w:rsid w:val="00F2621C"/>
    <w:rsid w:val="00F2628F"/>
    <w:rsid w:val="00F264F9"/>
    <w:rsid w:val="00F2716D"/>
    <w:rsid w:val="00F274B1"/>
    <w:rsid w:val="00F274BF"/>
    <w:rsid w:val="00F27820"/>
    <w:rsid w:val="00F27888"/>
    <w:rsid w:val="00F27BBB"/>
    <w:rsid w:val="00F27E75"/>
    <w:rsid w:val="00F3025F"/>
    <w:rsid w:val="00F3045D"/>
    <w:rsid w:val="00F304AB"/>
    <w:rsid w:val="00F305D8"/>
    <w:rsid w:val="00F30D25"/>
    <w:rsid w:val="00F30D36"/>
    <w:rsid w:val="00F321F6"/>
    <w:rsid w:val="00F32A04"/>
    <w:rsid w:val="00F331D6"/>
    <w:rsid w:val="00F33A68"/>
    <w:rsid w:val="00F3435C"/>
    <w:rsid w:val="00F34410"/>
    <w:rsid w:val="00F34B3A"/>
    <w:rsid w:val="00F3529C"/>
    <w:rsid w:val="00F35883"/>
    <w:rsid w:val="00F35E8A"/>
    <w:rsid w:val="00F361EC"/>
    <w:rsid w:val="00F36A50"/>
    <w:rsid w:val="00F36AC1"/>
    <w:rsid w:val="00F36C35"/>
    <w:rsid w:val="00F37563"/>
    <w:rsid w:val="00F37D03"/>
    <w:rsid w:val="00F37D37"/>
    <w:rsid w:val="00F37EE2"/>
    <w:rsid w:val="00F4062E"/>
    <w:rsid w:val="00F409F3"/>
    <w:rsid w:val="00F40E13"/>
    <w:rsid w:val="00F41329"/>
    <w:rsid w:val="00F41C6F"/>
    <w:rsid w:val="00F41F3C"/>
    <w:rsid w:val="00F42544"/>
    <w:rsid w:val="00F431D9"/>
    <w:rsid w:val="00F43C91"/>
    <w:rsid w:val="00F43E31"/>
    <w:rsid w:val="00F440B6"/>
    <w:rsid w:val="00F4460E"/>
    <w:rsid w:val="00F44616"/>
    <w:rsid w:val="00F4467D"/>
    <w:rsid w:val="00F4474F"/>
    <w:rsid w:val="00F44B74"/>
    <w:rsid w:val="00F44E86"/>
    <w:rsid w:val="00F457F7"/>
    <w:rsid w:val="00F458BF"/>
    <w:rsid w:val="00F45EC2"/>
    <w:rsid w:val="00F4607C"/>
    <w:rsid w:val="00F4683E"/>
    <w:rsid w:val="00F4693F"/>
    <w:rsid w:val="00F5024A"/>
    <w:rsid w:val="00F5043B"/>
    <w:rsid w:val="00F50486"/>
    <w:rsid w:val="00F50AF9"/>
    <w:rsid w:val="00F50D0F"/>
    <w:rsid w:val="00F50D2B"/>
    <w:rsid w:val="00F513E3"/>
    <w:rsid w:val="00F51DA8"/>
    <w:rsid w:val="00F52065"/>
    <w:rsid w:val="00F522B2"/>
    <w:rsid w:val="00F53042"/>
    <w:rsid w:val="00F544ED"/>
    <w:rsid w:val="00F54BB7"/>
    <w:rsid w:val="00F55E4C"/>
    <w:rsid w:val="00F563C8"/>
    <w:rsid w:val="00F5747A"/>
    <w:rsid w:val="00F579F0"/>
    <w:rsid w:val="00F57E06"/>
    <w:rsid w:val="00F60C30"/>
    <w:rsid w:val="00F612A0"/>
    <w:rsid w:val="00F626F8"/>
    <w:rsid w:val="00F62A2A"/>
    <w:rsid w:val="00F62EE2"/>
    <w:rsid w:val="00F63374"/>
    <w:rsid w:val="00F63415"/>
    <w:rsid w:val="00F64C5F"/>
    <w:rsid w:val="00F6554C"/>
    <w:rsid w:val="00F6728D"/>
    <w:rsid w:val="00F67B12"/>
    <w:rsid w:val="00F70089"/>
    <w:rsid w:val="00F70379"/>
    <w:rsid w:val="00F704CE"/>
    <w:rsid w:val="00F70C13"/>
    <w:rsid w:val="00F70D74"/>
    <w:rsid w:val="00F71579"/>
    <w:rsid w:val="00F7187E"/>
    <w:rsid w:val="00F7243C"/>
    <w:rsid w:val="00F7273A"/>
    <w:rsid w:val="00F72B29"/>
    <w:rsid w:val="00F72FB6"/>
    <w:rsid w:val="00F7353A"/>
    <w:rsid w:val="00F73E03"/>
    <w:rsid w:val="00F74331"/>
    <w:rsid w:val="00F74399"/>
    <w:rsid w:val="00F74F01"/>
    <w:rsid w:val="00F75110"/>
    <w:rsid w:val="00F75120"/>
    <w:rsid w:val="00F75CAE"/>
    <w:rsid w:val="00F75F8A"/>
    <w:rsid w:val="00F760E9"/>
    <w:rsid w:val="00F766CB"/>
    <w:rsid w:val="00F76D98"/>
    <w:rsid w:val="00F76F59"/>
    <w:rsid w:val="00F77FD0"/>
    <w:rsid w:val="00F8047E"/>
    <w:rsid w:val="00F810A5"/>
    <w:rsid w:val="00F82195"/>
    <w:rsid w:val="00F824D9"/>
    <w:rsid w:val="00F82581"/>
    <w:rsid w:val="00F8298E"/>
    <w:rsid w:val="00F834BB"/>
    <w:rsid w:val="00F8398D"/>
    <w:rsid w:val="00F851DB"/>
    <w:rsid w:val="00F856CF"/>
    <w:rsid w:val="00F856ED"/>
    <w:rsid w:val="00F85F19"/>
    <w:rsid w:val="00F85F35"/>
    <w:rsid w:val="00F865F6"/>
    <w:rsid w:val="00F86C30"/>
    <w:rsid w:val="00F86FB0"/>
    <w:rsid w:val="00F8704B"/>
    <w:rsid w:val="00F87296"/>
    <w:rsid w:val="00F875C2"/>
    <w:rsid w:val="00F87B3B"/>
    <w:rsid w:val="00F904F1"/>
    <w:rsid w:val="00F90FFA"/>
    <w:rsid w:val="00F9189C"/>
    <w:rsid w:val="00F91FA2"/>
    <w:rsid w:val="00F92B47"/>
    <w:rsid w:val="00F9331D"/>
    <w:rsid w:val="00F93707"/>
    <w:rsid w:val="00F93CD6"/>
    <w:rsid w:val="00F941D2"/>
    <w:rsid w:val="00F944F6"/>
    <w:rsid w:val="00F9485A"/>
    <w:rsid w:val="00F94B19"/>
    <w:rsid w:val="00F9551D"/>
    <w:rsid w:val="00F95981"/>
    <w:rsid w:val="00F95FB7"/>
    <w:rsid w:val="00F9605D"/>
    <w:rsid w:val="00F972F8"/>
    <w:rsid w:val="00F9794A"/>
    <w:rsid w:val="00F97EB0"/>
    <w:rsid w:val="00FA0190"/>
    <w:rsid w:val="00FA0AAA"/>
    <w:rsid w:val="00FA0C31"/>
    <w:rsid w:val="00FA170B"/>
    <w:rsid w:val="00FA182A"/>
    <w:rsid w:val="00FA1CC3"/>
    <w:rsid w:val="00FA1F87"/>
    <w:rsid w:val="00FA214B"/>
    <w:rsid w:val="00FA2378"/>
    <w:rsid w:val="00FA2CA7"/>
    <w:rsid w:val="00FA2E1B"/>
    <w:rsid w:val="00FA339B"/>
    <w:rsid w:val="00FA3584"/>
    <w:rsid w:val="00FA3D14"/>
    <w:rsid w:val="00FA440F"/>
    <w:rsid w:val="00FA44B0"/>
    <w:rsid w:val="00FA466B"/>
    <w:rsid w:val="00FA5535"/>
    <w:rsid w:val="00FA57E2"/>
    <w:rsid w:val="00FA5CE5"/>
    <w:rsid w:val="00FA636F"/>
    <w:rsid w:val="00FA69D0"/>
    <w:rsid w:val="00FA6ABA"/>
    <w:rsid w:val="00FA6B71"/>
    <w:rsid w:val="00FA7C8A"/>
    <w:rsid w:val="00FB01F7"/>
    <w:rsid w:val="00FB0591"/>
    <w:rsid w:val="00FB0C8C"/>
    <w:rsid w:val="00FB22EC"/>
    <w:rsid w:val="00FB2843"/>
    <w:rsid w:val="00FB2BD6"/>
    <w:rsid w:val="00FB2F99"/>
    <w:rsid w:val="00FB2FF5"/>
    <w:rsid w:val="00FB3510"/>
    <w:rsid w:val="00FB4055"/>
    <w:rsid w:val="00FB45FA"/>
    <w:rsid w:val="00FB51F1"/>
    <w:rsid w:val="00FB541B"/>
    <w:rsid w:val="00FB58A2"/>
    <w:rsid w:val="00FB5A7B"/>
    <w:rsid w:val="00FB616B"/>
    <w:rsid w:val="00FB6636"/>
    <w:rsid w:val="00FB70B4"/>
    <w:rsid w:val="00FB764A"/>
    <w:rsid w:val="00FB7922"/>
    <w:rsid w:val="00FC0DCC"/>
    <w:rsid w:val="00FC1039"/>
    <w:rsid w:val="00FC1EA2"/>
    <w:rsid w:val="00FC299D"/>
    <w:rsid w:val="00FC2E03"/>
    <w:rsid w:val="00FC2E79"/>
    <w:rsid w:val="00FC34C2"/>
    <w:rsid w:val="00FC36CE"/>
    <w:rsid w:val="00FC3758"/>
    <w:rsid w:val="00FC3977"/>
    <w:rsid w:val="00FC39AF"/>
    <w:rsid w:val="00FC401C"/>
    <w:rsid w:val="00FC4842"/>
    <w:rsid w:val="00FC489E"/>
    <w:rsid w:val="00FC4F35"/>
    <w:rsid w:val="00FC508F"/>
    <w:rsid w:val="00FC552E"/>
    <w:rsid w:val="00FC5616"/>
    <w:rsid w:val="00FC565E"/>
    <w:rsid w:val="00FC5A94"/>
    <w:rsid w:val="00FC5D88"/>
    <w:rsid w:val="00FC5F84"/>
    <w:rsid w:val="00FC5FC9"/>
    <w:rsid w:val="00FC6914"/>
    <w:rsid w:val="00FC6F4C"/>
    <w:rsid w:val="00FC7882"/>
    <w:rsid w:val="00FD08F0"/>
    <w:rsid w:val="00FD1019"/>
    <w:rsid w:val="00FD10D4"/>
    <w:rsid w:val="00FD1220"/>
    <w:rsid w:val="00FD13B6"/>
    <w:rsid w:val="00FD2049"/>
    <w:rsid w:val="00FD2796"/>
    <w:rsid w:val="00FD29B8"/>
    <w:rsid w:val="00FD365C"/>
    <w:rsid w:val="00FD39B9"/>
    <w:rsid w:val="00FD3AC4"/>
    <w:rsid w:val="00FD4393"/>
    <w:rsid w:val="00FD5AEE"/>
    <w:rsid w:val="00FD66F5"/>
    <w:rsid w:val="00FD6C3A"/>
    <w:rsid w:val="00FD6D8F"/>
    <w:rsid w:val="00FD7464"/>
    <w:rsid w:val="00FE008D"/>
    <w:rsid w:val="00FE008F"/>
    <w:rsid w:val="00FE05BD"/>
    <w:rsid w:val="00FE0B9C"/>
    <w:rsid w:val="00FE0E3D"/>
    <w:rsid w:val="00FE1442"/>
    <w:rsid w:val="00FE14A9"/>
    <w:rsid w:val="00FE2F54"/>
    <w:rsid w:val="00FE313A"/>
    <w:rsid w:val="00FE4538"/>
    <w:rsid w:val="00FE455A"/>
    <w:rsid w:val="00FE4960"/>
    <w:rsid w:val="00FE4EA5"/>
    <w:rsid w:val="00FE503E"/>
    <w:rsid w:val="00FE6A1D"/>
    <w:rsid w:val="00FE7A21"/>
    <w:rsid w:val="00FF06A5"/>
    <w:rsid w:val="00FF123D"/>
    <w:rsid w:val="00FF2618"/>
    <w:rsid w:val="00FF2875"/>
    <w:rsid w:val="00FF29F2"/>
    <w:rsid w:val="00FF2EBB"/>
    <w:rsid w:val="00FF404A"/>
    <w:rsid w:val="00FF4185"/>
    <w:rsid w:val="00FF5570"/>
    <w:rsid w:val="00FF55B6"/>
    <w:rsid w:val="00FF5A1C"/>
    <w:rsid w:val="00FF6A1B"/>
    <w:rsid w:val="00FF6BCD"/>
    <w:rsid w:val="00FF74E4"/>
    <w:rsid w:val="00FF75FA"/>
    <w:rsid w:val="00FF78FB"/>
    <w:rsid w:val="00FF7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qFormat="1"/>
    <w:lsdException w:name="toc 5" w:uiPriority="0"/>
    <w:lsdException w:name="toc 6" w:uiPriority="0"/>
    <w:lsdException w:name="toc 7" w:uiPriority="0"/>
    <w:lsdException w:name="toc 8" w:uiPriority="0"/>
    <w:lsdException w:name="toc 9" w:uiPriority="0"/>
    <w:lsdException w:name="footnote text" w:uiPriority="0"/>
    <w:lsdException w:name="header" w:uiPriority="0" w:qFormat="1"/>
    <w:lsdException w:name="footer" w:uiPriority="0" w:qFormat="1"/>
    <w:lsdException w:name="caption" w:semiHidden="0" w:uiPriority="0" w:unhideWhenUsed="0" w:qFormat="1"/>
    <w:lsdException w:name="endnote text" w:uiPriority="0"/>
    <w:lsdException w:name="table of authorities" w:qFormat="1"/>
    <w:lsdException w:name="toa heading"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F46"/>
    <w:pPr>
      <w:adjustRightInd w:val="0"/>
      <w:spacing w:before="60" w:after="60" w:line="280" w:lineRule="atLeast"/>
    </w:pPr>
    <w:rPr>
      <w:rFonts w:ascii="Garamond" w:hAnsi="Garamond"/>
      <w:color w:val="000000"/>
      <w:sz w:val="24"/>
      <w:lang w:eastAsia="nl-NL"/>
    </w:rPr>
  </w:style>
  <w:style w:type="paragraph" w:styleId="Heading1">
    <w:name w:val="heading 1"/>
    <w:basedOn w:val="Normal"/>
    <w:next w:val="Normal"/>
    <w:uiPriority w:val="9"/>
    <w:qFormat/>
    <w:rsid w:val="00EC0352"/>
    <w:pPr>
      <w:keepNext/>
      <w:pageBreakBefore/>
      <w:numPr>
        <w:numId w:val="2"/>
      </w:numPr>
      <w:spacing w:before="220" w:after="100"/>
      <w:outlineLvl w:val="0"/>
    </w:pPr>
    <w:rPr>
      <w:b/>
      <w:sz w:val="28"/>
    </w:rPr>
  </w:style>
  <w:style w:type="paragraph" w:styleId="Heading2">
    <w:name w:val="heading 2"/>
    <w:basedOn w:val="Heading1"/>
    <w:next w:val="Normal"/>
    <w:qFormat/>
    <w:rsid w:val="00E43F46"/>
    <w:pPr>
      <w:pageBreakBefore w:val="0"/>
      <w:numPr>
        <w:ilvl w:val="1"/>
      </w:numPr>
      <w:tabs>
        <w:tab w:val="clear" w:pos="567"/>
        <w:tab w:val="num" w:pos="709"/>
      </w:tabs>
      <w:snapToGrid w:val="0"/>
      <w:ind w:left="709" w:hanging="709"/>
      <w:outlineLvl w:val="1"/>
    </w:pPr>
    <w:rPr>
      <w:sz w:val="26"/>
    </w:rPr>
  </w:style>
  <w:style w:type="paragraph" w:styleId="Heading3">
    <w:name w:val="heading 3"/>
    <w:basedOn w:val="Heading2"/>
    <w:next w:val="Normal"/>
    <w:qFormat/>
    <w:rsid w:val="00EC0352"/>
    <w:pPr>
      <w:numPr>
        <w:ilvl w:val="2"/>
      </w:numPr>
      <w:tabs>
        <w:tab w:val="left" w:pos="851"/>
      </w:tabs>
      <w:outlineLvl w:val="2"/>
    </w:pPr>
    <w:rPr>
      <w:b w:val="0"/>
      <w:i/>
      <w:lang w:eastAsia="en-US"/>
    </w:rPr>
  </w:style>
  <w:style w:type="paragraph" w:styleId="Heading4">
    <w:name w:val="heading 4"/>
    <w:basedOn w:val="Heading3"/>
    <w:next w:val="Normal"/>
    <w:qFormat/>
    <w:rsid w:val="00BD467B"/>
    <w:pPr>
      <w:numPr>
        <w:ilvl w:val="3"/>
      </w:numPr>
      <w:outlineLvl w:val="3"/>
    </w:pPr>
    <w:rPr>
      <w:i w:val="0"/>
    </w:rPr>
  </w:style>
  <w:style w:type="paragraph" w:styleId="Heading5">
    <w:name w:val="heading 5"/>
    <w:basedOn w:val="Heading4"/>
    <w:next w:val="Normal"/>
    <w:qFormat/>
    <w:rsid w:val="00FA2378"/>
    <w:pPr>
      <w:numPr>
        <w:ilvl w:val="4"/>
      </w:numPr>
      <w:tabs>
        <w:tab w:val="clear" w:pos="0"/>
        <w:tab w:val="left" w:pos="1134"/>
      </w:tabs>
      <w:ind w:left="1134" w:hanging="1134"/>
      <w:outlineLvl w:val="4"/>
    </w:pPr>
    <w:rPr>
      <w:i/>
    </w:rPr>
  </w:style>
  <w:style w:type="paragraph" w:styleId="Heading6">
    <w:name w:val="heading 6"/>
    <w:basedOn w:val="Heading5"/>
    <w:next w:val="Normal"/>
    <w:qFormat/>
    <w:rsid w:val="00474172"/>
    <w:pPr>
      <w:numPr>
        <w:ilvl w:val="5"/>
        <w:numId w:val="3"/>
      </w:numPr>
      <w:spacing w:before="180" w:after="60"/>
      <w:outlineLvl w:val="5"/>
    </w:pPr>
    <w:rPr>
      <w:i w:val="0"/>
    </w:rPr>
  </w:style>
  <w:style w:type="paragraph" w:styleId="Heading7">
    <w:name w:val="heading 7"/>
    <w:basedOn w:val="Heading6"/>
    <w:next w:val="Normal"/>
    <w:qFormat/>
    <w:rsid w:val="005777C4"/>
    <w:pPr>
      <w:numPr>
        <w:ilvl w:val="6"/>
      </w:numPr>
      <w:spacing w:before="220" w:after="100"/>
      <w:outlineLvl w:val="6"/>
    </w:pPr>
    <w:rPr>
      <w:b/>
      <w:lang w:eastAsia="nl-NL"/>
    </w:rPr>
  </w:style>
  <w:style w:type="paragraph" w:styleId="Heading8">
    <w:name w:val="heading 8"/>
    <w:basedOn w:val="Heading7"/>
    <w:next w:val="Normal"/>
    <w:qFormat/>
    <w:rsid w:val="005777C4"/>
    <w:pPr>
      <w:numPr>
        <w:ilvl w:val="7"/>
      </w:numPr>
      <w:outlineLvl w:val="7"/>
    </w:pPr>
    <w:rPr>
      <w:b w:val="0"/>
      <w:i/>
    </w:rPr>
  </w:style>
  <w:style w:type="paragraph" w:styleId="Heading9">
    <w:name w:val="heading 9"/>
    <w:basedOn w:val="Heading8"/>
    <w:next w:val="Normal"/>
    <w:qFormat/>
    <w:rsid w:val="005777C4"/>
    <w:pPr>
      <w:numPr>
        <w:ilvl w:val="8"/>
      </w:numPr>
      <w:outlineLvl w:val="8"/>
    </w:pPr>
    <w:rPr>
      <w:i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E43F46"/>
    <w:pPr>
      <w:spacing w:before="120" w:after="120"/>
      <w:ind w:left="1418" w:hanging="1418"/>
    </w:pPr>
    <w:rPr>
      <w:b/>
      <w:sz w:val="22"/>
      <w:lang w:eastAsia="en-US"/>
    </w:rPr>
  </w:style>
  <w:style w:type="paragraph" w:customStyle="1" w:styleId="bullet1">
    <w:name w:val="bullet 1"/>
    <w:basedOn w:val="Normal"/>
    <w:next w:val="Normal"/>
    <w:rsid w:val="005777C4"/>
    <w:pPr>
      <w:ind w:left="426" w:hanging="426"/>
    </w:pPr>
  </w:style>
  <w:style w:type="paragraph" w:customStyle="1" w:styleId="Copyright">
    <w:name w:val="Copyright"/>
    <w:basedOn w:val="Normal"/>
    <w:rsid w:val="00DE21AB"/>
    <w:pPr>
      <w:spacing w:before="0" w:after="0" w:line="240" w:lineRule="auto"/>
    </w:pPr>
    <w:rPr>
      <w:sz w:val="18"/>
    </w:rPr>
  </w:style>
  <w:style w:type="paragraph" w:customStyle="1" w:styleId="table">
    <w:name w:val="table"/>
    <w:basedOn w:val="Normal"/>
    <w:rsid w:val="005777C4"/>
    <w:pPr>
      <w:keepNext/>
      <w:spacing w:before="40" w:after="40"/>
    </w:pPr>
  </w:style>
  <w:style w:type="paragraph" w:customStyle="1" w:styleId="Details">
    <w:name w:val="Details"/>
    <w:basedOn w:val="table"/>
    <w:rsid w:val="005777C4"/>
    <w:pPr>
      <w:tabs>
        <w:tab w:val="left" w:pos="1701"/>
      </w:tabs>
      <w:spacing w:before="60" w:after="60"/>
      <w:ind w:left="1701" w:hanging="1701"/>
    </w:pPr>
  </w:style>
  <w:style w:type="paragraph" w:styleId="DocumentMap">
    <w:name w:val="Document Map"/>
    <w:basedOn w:val="Normal"/>
    <w:semiHidden/>
    <w:rsid w:val="005777C4"/>
    <w:pPr>
      <w:shd w:val="clear" w:color="auto" w:fill="000080"/>
    </w:pPr>
    <w:rPr>
      <w:rFonts w:ascii="Tahoma" w:hAnsi="Tahoma"/>
    </w:rPr>
  </w:style>
  <w:style w:type="paragraph" w:styleId="EndnoteText">
    <w:name w:val="endnote text"/>
    <w:basedOn w:val="Normal"/>
    <w:semiHidden/>
    <w:rsid w:val="005777C4"/>
    <w:pPr>
      <w:ind w:left="284" w:hanging="284"/>
    </w:pPr>
  </w:style>
  <w:style w:type="paragraph" w:customStyle="1" w:styleId="Equation">
    <w:name w:val="Equation"/>
    <w:basedOn w:val="Normal"/>
    <w:next w:val="Normal"/>
    <w:rsid w:val="005777C4"/>
    <w:pPr>
      <w:tabs>
        <w:tab w:val="right" w:pos="9071"/>
      </w:tabs>
    </w:pPr>
  </w:style>
  <w:style w:type="paragraph" w:customStyle="1" w:styleId="Figure">
    <w:name w:val="Figure"/>
    <w:basedOn w:val="Normal"/>
    <w:next w:val="Normal"/>
    <w:rsid w:val="005777C4"/>
    <w:pPr>
      <w:keepNext/>
    </w:pPr>
  </w:style>
  <w:style w:type="paragraph" w:styleId="TOC1">
    <w:name w:val="toc 1"/>
    <w:basedOn w:val="Normal"/>
    <w:next w:val="Normal"/>
    <w:uiPriority w:val="39"/>
    <w:rsid w:val="002E718F"/>
    <w:pPr>
      <w:keepLines/>
      <w:tabs>
        <w:tab w:val="left" w:pos="567"/>
        <w:tab w:val="right" w:leader="dot" w:pos="9071"/>
      </w:tabs>
      <w:snapToGrid w:val="0"/>
      <w:ind w:left="567" w:right="284" w:hanging="567"/>
    </w:pPr>
    <w:rPr>
      <w:noProof/>
    </w:rPr>
  </w:style>
  <w:style w:type="paragraph" w:styleId="TOC2">
    <w:name w:val="toc 2"/>
    <w:basedOn w:val="Normal"/>
    <w:next w:val="Normal"/>
    <w:uiPriority w:val="39"/>
    <w:rsid w:val="0046539A"/>
    <w:pPr>
      <w:keepLines/>
      <w:tabs>
        <w:tab w:val="left" w:pos="567"/>
        <w:tab w:val="right" w:leader="dot" w:pos="9071"/>
      </w:tabs>
      <w:snapToGrid w:val="0"/>
      <w:ind w:left="1134" w:right="284" w:hanging="567"/>
    </w:pPr>
    <w:rPr>
      <w:noProof/>
      <w:szCs w:val="24"/>
    </w:rPr>
  </w:style>
  <w:style w:type="paragraph" w:styleId="TOC3">
    <w:name w:val="toc 3"/>
    <w:basedOn w:val="Normal"/>
    <w:next w:val="Normal"/>
    <w:uiPriority w:val="39"/>
    <w:rsid w:val="0046539A"/>
    <w:pPr>
      <w:keepLines/>
      <w:tabs>
        <w:tab w:val="left" w:pos="567"/>
        <w:tab w:val="right" w:leader="dot" w:pos="9071"/>
      </w:tabs>
      <w:snapToGrid w:val="0"/>
      <w:ind w:left="1985" w:right="284" w:hanging="851"/>
    </w:pPr>
    <w:rPr>
      <w:i/>
      <w:noProof/>
      <w:szCs w:val="24"/>
    </w:rPr>
  </w:style>
  <w:style w:type="paragraph" w:styleId="TOC4">
    <w:name w:val="toc 4"/>
    <w:basedOn w:val="Normal"/>
    <w:next w:val="Normal"/>
    <w:semiHidden/>
    <w:qFormat/>
    <w:rsid w:val="0046539A"/>
    <w:pPr>
      <w:keepLines/>
      <w:tabs>
        <w:tab w:val="left" w:pos="567"/>
        <w:tab w:val="right" w:leader="dot" w:pos="9071"/>
      </w:tabs>
      <w:snapToGrid w:val="0"/>
      <w:ind w:left="2552" w:right="284" w:hanging="851"/>
    </w:pPr>
  </w:style>
  <w:style w:type="paragraph" w:styleId="TOC5">
    <w:name w:val="toc 5"/>
    <w:basedOn w:val="Normal"/>
    <w:next w:val="Normal"/>
    <w:semiHidden/>
    <w:rsid w:val="00E66527"/>
    <w:pPr>
      <w:keepLines/>
      <w:tabs>
        <w:tab w:val="left" w:pos="567"/>
        <w:tab w:val="right" w:leader="dot" w:pos="9071"/>
      </w:tabs>
      <w:snapToGrid w:val="0"/>
      <w:ind w:left="3119" w:right="851" w:hanging="851"/>
    </w:pPr>
    <w:rPr>
      <w:noProof/>
    </w:rPr>
  </w:style>
  <w:style w:type="paragraph" w:styleId="TOC6">
    <w:name w:val="toc 6"/>
    <w:basedOn w:val="Normal"/>
    <w:next w:val="Normal"/>
    <w:autoRedefine/>
    <w:semiHidden/>
    <w:rsid w:val="005777C4"/>
    <w:pPr>
      <w:ind w:left="1100"/>
    </w:pPr>
  </w:style>
  <w:style w:type="paragraph" w:styleId="TOC7">
    <w:name w:val="toc 7"/>
    <w:basedOn w:val="Normal"/>
    <w:next w:val="Normal"/>
    <w:autoRedefine/>
    <w:semiHidden/>
    <w:rsid w:val="005777C4"/>
    <w:pPr>
      <w:ind w:left="1320"/>
    </w:pPr>
  </w:style>
  <w:style w:type="paragraph" w:styleId="TOC8">
    <w:name w:val="toc 8"/>
    <w:basedOn w:val="Normal"/>
    <w:next w:val="Normal"/>
    <w:autoRedefine/>
    <w:semiHidden/>
    <w:rsid w:val="005777C4"/>
    <w:pPr>
      <w:ind w:left="1540"/>
    </w:pPr>
  </w:style>
  <w:style w:type="paragraph" w:styleId="TOC9">
    <w:name w:val="toc 9"/>
    <w:basedOn w:val="Normal"/>
    <w:next w:val="Normal"/>
    <w:autoRedefine/>
    <w:semiHidden/>
    <w:rsid w:val="005777C4"/>
    <w:pPr>
      <w:ind w:left="1760"/>
    </w:pPr>
  </w:style>
  <w:style w:type="paragraph" w:styleId="Header">
    <w:name w:val="header"/>
    <w:basedOn w:val="Normal"/>
    <w:next w:val="Normal"/>
    <w:semiHidden/>
    <w:qFormat/>
    <w:rsid w:val="00483053"/>
    <w:pPr>
      <w:tabs>
        <w:tab w:val="center" w:pos="4253"/>
        <w:tab w:val="right" w:pos="8505"/>
      </w:tabs>
    </w:pPr>
    <w:rPr>
      <w:sz w:val="18"/>
    </w:rPr>
  </w:style>
  <w:style w:type="paragraph" w:styleId="TableofFigures">
    <w:name w:val="table of figures"/>
    <w:basedOn w:val="Normal"/>
    <w:next w:val="Normal"/>
    <w:uiPriority w:val="99"/>
    <w:rsid w:val="00474172"/>
    <w:pPr>
      <w:tabs>
        <w:tab w:val="right" w:leader="dot" w:pos="9071"/>
      </w:tabs>
      <w:snapToGrid w:val="0"/>
      <w:spacing w:before="40" w:after="20"/>
      <w:ind w:left="1418" w:right="567" w:hanging="1418"/>
    </w:pPr>
    <w:rPr>
      <w:noProof/>
      <w:color w:val="auto"/>
      <w:szCs w:val="24"/>
      <w:lang w:eastAsia="en-US"/>
    </w:rPr>
  </w:style>
  <w:style w:type="paragraph" w:customStyle="1" w:styleId="NormalC">
    <w:name w:val="Normal C"/>
    <w:basedOn w:val="Normal"/>
    <w:rsid w:val="005777C4"/>
    <w:pPr>
      <w:jc w:val="center"/>
    </w:pPr>
  </w:style>
  <w:style w:type="paragraph" w:customStyle="1" w:styleId="Normalkeywords">
    <w:name w:val="Normal keywords"/>
    <w:basedOn w:val="Normal"/>
    <w:rsid w:val="005777C4"/>
    <w:pPr>
      <w:framePr w:hSpace="181" w:wrap="notBeside" w:hAnchor="text" w:x="-851" w:yAlign="bottom"/>
      <w:spacing w:before="120"/>
      <w:ind w:left="851"/>
    </w:pPr>
  </w:style>
  <w:style w:type="paragraph" w:customStyle="1" w:styleId="refauthor">
    <w:name w:val="refauthor"/>
    <w:basedOn w:val="Normal"/>
    <w:next w:val="Normal"/>
    <w:rsid w:val="005777C4"/>
    <w:pPr>
      <w:keepNext/>
      <w:keepLines/>
      <w:ind w:left="440" w:hanging="440"/>
    </w:pPr>
  </w:style>
  <w:style w:type="paragraph" w:customStyle="1" w:styleId="Reference">
    <w:name w:val="Reference"/>
    <w:basedOn w:val="Normal"/>
    <w:next w:val="Normal"/>
    <w:rsid w:val="005777C4"/>
    <w:pPr>
      <w:ind w:left="567" w:hanging="567"/>
    </w:pPr>
  </w:style>
  <w:style w:type="paragraph" w:customStyle="1" w:styleId="Referencetoreference">
    <w:name w:val="Reference to reference"/>
    <w:basedOn w:val="Normal"/>
    <w:rsid w:val="005777C4"/>
  </w:style>
  <w:style w:type="paragraph" w:customStyle="1" w:styleId="refrest">
    <w:name w:val="refrest"/>
    <w:basedOn w:val="Normal"/>
    <w:next w:val="refauthor"/>
    <w:rsid w:val="005777C4"/>
    <w:pPr>
      <w:ind w:left="440"/>
    </w:pPr>
  </w:style>
  <w:style w:type="paragraph" w:customStyle="1" w:styleId="reftitle">
    <w:name w:val="reftitle"/>
    <w:basedOn w:val="Normal"/>
    <w:next w:val="refrest"/>
    <w:rsid w:val="005777C4"/>
    <w:pPr>
      <w:keepNext/>
      <w:keepLines/>
      <w:ind w:left="440"/>
    </w:pPr>
    <w:rPr>
      <w:b/>
      <w:i/>
    </w:rPr>
  </w:style>
  <w:style w:type="paragraph" w:customStyle="1" w:styleId="STEP">
    <w:name w:val="STEP"/>
    <w:basedOn w:val="Normal"/>
    <w:rsid w:val="005777C4"/>
    <w:pPr>
      <w:keepNext/>
      <w:ind w:left="839" w:hanging="839"/>
    </w:pPr>
    <w:rPr>
      <w:b/>
      <w:caps/>
    </w:rPr>
  </w:style>
  <w:style w:type="paragraph" w:styleId="Footer">
    <w:name w:val="footer"/>
    <w:basedOn w:val="Normal"/>
    <w:semiHidden/>
    <w:qFormat/>
    <w:rsid w:val="005777C4"/>
    <w:pPr>
      <w:tabs>
        <w:tab w:val="center" w:pos="4536"/>
        <w:tab w:val="right" w:pos="9072"/>
      </w:tabs>
    </w:pPr>
  </w:style>
  <w:style w:type="paragraph" w:customStyle="1" w:styleId="AppendixHeading">
    <w:name w:val="AppendixHeading"/>
    <w:basedOn w:val="Heading1"/>
    <w:next w:val="Normal"/>
    <w:qFormat/>
    <w:rsid w:val="00C77C11"/>
    <w:pPr>
      <w:numPr>
        <w:numId w:val="3"/>
      </w:numPr>
      <w:tabs>
        <w:tab w:val="clear" w:pos="1800"/>
      </w:tabs>
      <w:ind w:left="1701" w:hanging="1701"/>
    </w:pPr>
  </w:style>
  <w:style w:type="paragraph" w:customStyle="1" w:styleId="AppendixHeading1">
    <w:name w:val="AppendixHeading1"/>
    <w:basedOn w:val="Heading2"/>
    <w:next w:val="Normal"/>
    <w:qFormat/>
    <w:rsid w:val="00C77C11"/>
    <w:pPr>
      <w:numPr>
        <w:numId w:val="3"/>
      </w:numPr>
      <w:tabs>
        <w:tab w:val="clear" w:pos="567"/>
        <w:tab w:val="left" w:pos="851"/>
      </w:tabs>
      <w:ind w:left="851" w:hanging="851"/>
    </w:pPr>
    <w:rPr>
      <w:lang w:eastAsia="en-US"/>
    </w:rPr>
  </w:style>
  <w:style w:type="paragraph" w:customStyle="1" w:styleId="AppendixHeading2">
    <w:name w:val="AppendixHeading2"/>
    <w:basedOn w:val="Heading3"/>
    <w:next w:val="Normal"/>
    <w:qFormat/>
    <w:rsid w:val="00C77C11"/>
    <w:pPr>
      <w:numPr>
        <w:numId w:val="3"/>
      </w:numPr>
      <w:tabs>
        <w:tab w:val="clear" w:pos="720"/>
        <w:tab w:val="clear" w:pos="851"/>
        <w:tab w:val="left" w:pos="992"/>
      </w:tabs>
      <w:ind w:left="992" w:hanging="992"/>
    </w:pPr>
  </w:style>
  <w:style w:type="paragraph" w:styleId="FootnoteText">
    <w:name w:val="footnote text"/>
    <w:basedOn w:val="Normal"/>
    <w:semiHidden/>
    <w:rsid w:val="009C549D"/>
    <w:pPr>
      <w:tabs>
        <w:tab w:val="left" w:pos="425"/>
      </w:tabs>
      <w:spacing w:before="120" w:line="280" w:lineRule="exact"/>
      <w:jc w:val="both"/>
    </w:pPr>
    <w:rPr>
      <w:sz w:val="18"/>
      <w:lang w:eastAsia="en-US"/>
    </w:rPr>
  </w:style>
  <w:style w:type="paragraph" w:customStyle="1" w:styleId="AppendixHeading3">
    <w:name w:val="AppendixHeading3"/>
    <w:basedOn w:val="Heading4"/>
    <w:next w:val="Normal"/>
    <w:qFormat/>
    <w:rsid w:val="00C77C11"/>
    <w:pPr>
      <w:numPr>
        <w:numId w:val="3"/>
      </w:numPr>
      <w:tabs>
        <w:tab w:val="clear" w:pos="851"/>
        <w:tab w:val="clear" w:pos="1080"/>
        <w:tab w:val="left" w:pos="1134"/>
      </w:tabs>
      <w:ind w:left="1134" w:hanging="1134"/>
    </w:pPr>
  </w:style>
  <w:style w:type="paragraph" w:customStyle="1" w:styleId="AppendixHeading4">
    <w:name w:val="AppendixHeading4"/>
    <w:basedOn w:val="Heading5"/>
    <w:next w:val="Normal"/>
    <w:rsid w:val="00C77C11"/>
    <w:pPr>
      <w:numPr>
        <w:numId w:val="3"/>
      </w:numPr>
      <w:tabs>
        <w:tab w:val="clear" w:pos="851"/>
        <w:tab w:val="clear" w:pos="1080"/>
        <w:tab w:val="clear" w:pos="1134"/>
        <w:tab w:val="left" w:pos="1276"/>
      </w:tabs>
      <w:ind w:left="1276" w:hanging="1276"/>
    </w:pPr>
  </w:style>
  <w:style w:type="paragraph" w:styleId="TableofAuthorities">
    <w:name w:val="table of authorities"/>
    <w:basedOn w:val="Normal"/>
    <w:next w:val="Normal"/>
    <w:uiPriority w:val="99"/>
    <w:semiHidden/>
    <w:unhideWhenUsed/>
    <w:qFormat/>
    <w:rsid w:val="00C66AE7"/>
    <w:pPr>
      <w:tabs>
        <w:tab w:val="left" w:pos="8505"/>
      </w:tabs>
      <w:snapToGrid w:val="0"/>
      <w:ind w:left="1134" w:hanging="1134"/>
    </w:pPr>
  </w:style>
  <w:style w:type="paragraph" w:customStyle="1" w:styleId="CopyRightNotice">
    <w:name w:val="CopyRightNotice"/>
    <w:basedOn w:val="Copyright"/>
    <w:next w:val="Normal"/>
    <w:rsid w:val="0066580E"/>
    <w:pPr>
      <w:pageBreakBefore/>
    </w:pPr>
  </w:style>
  <w:style w:type="table" w:styleId="TableGrid">
    <w:name w:val="Table Grid"/>
    <w:basedOn w:val="TableNormal"/>
    <w:uiPriority w:val="59"/>
    <w:rsid w:val="00E9172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2E6445"/>
    <w:rPr>
      <w:color w:val="0000FF"/>
      <w:u w:val="single"/>
    </w:rPr>
  </w:style>
  <w:style w:type="character" w:styleId="FootnoteReference">
    <w:name w:val="footnote reference"/>
    <w:basedOn w:val="DefaultParagraphFont"/>
    <w:uiPriority w:val="99"/>
    <w:semiHidden/>
    <w:unhideWhenUsed/>
    <w:rsid w:val="009F0664"/>
    <w:rPr>
      <w:vertAlign w:val="superscript"/>
    </w:rPr>
  </w:style>
  <w:style w:type="paragraph" w:styleId="ListParagraph">
    <w:name w:val="List Paragraph"/>
    <w:basedOn w:val="Normal"/>
    <w:uiPriority w:val="34"/>
    <w:qFormat/>
    <w:rsid w:val="00FE4EA5"/>
    <w:pPr>
      <w:ind w:left="720"/>
      <w:contextualSpacing/>
    </w:pPr>
  </w:style>
  <w:style w:type="character" w:customStyle="1" w:styleId="apple-converted-space">
    <w:name w:val="apple-converted-space"/>
    <w:basedOn w:val="DefaultParagraphFont"/>
    <w:rsid w:val="006C5DEF"/>
  </w:style>
  <w:style w:type="character" w:styleId="PlaceholderText">
    <w:name w:val="Placeholder Text"/>
    <w:basedOn w:val="DefaultParagraphFont"/>
    <w:uiPriority w:val="99"/>
    <w:semiHidden/>
    <w:rsid w:val="006C5DEF"/>
    <w:rPr>
      <w:color w:val="808080"/>
    </w:rPr>
  </w:style>
  <w:style w:type="paragraph" w:styleId="BalloonText">
    <w:name w:val="Balloon Text"/>
    <w:basedOn w:val="Normal"/>
    <w:link w:val="BalloonTextChar"/>
    <w:uiPriority w:val="99"/>
    <w:semiHidden/>
    <w:unhideWhenUsed/>
    <w:rsid w:val="006C5DEF"/>
    <w:pPr>
      <w:spacing w:before="0" w:after="0" w:line="240" w:lineRule="auto"/>
    </w:pPr>
    <w:rPr>
      <w:rFonts w:ascii="Tahoma" w:eastAsiaTheme="minorEastAsia" w:hAnsi="Tahoma" w:cs="Tahoma"/>
      <w:sz w:val="16"/>
      <w:szCs w:val="16"/>
      <w:lang w:val="en-GB"/>
    </w:rPr>
  </w:style>
  <w:style w:type="character" w:customStyle="1" w:styleId="BalloonTextChar">
    <w:name w:val="Balloon Text Char"/>
    <w:basedOn w:val="DefaultParagraphFont"/>
    <w:link w:val="BalloonText"/>
    <w:uiPriority w:val="99"/>
    <w:semiHidden/>
    <w:rsid w:val="006C5DEF"/>
    <w:rPr>
      <w:rFonts w:ascii="Tahoma" w:eastAsiaTheme="minorEastAsia" w:hAnsi="Tahoma" w:cs="Tahoma"/>
      <w:color w:val="000000"/>
      <w:sz w:val="16"/>
      <w:szCs w:val="16"/>
      <w:lang w:val="en-GB" w:eastAsia="nl-NL"/>
    </w:rPr>
  </w:style>
  <w:style w:type="paragraph" w:styleId="NormalWeb">
    <w:name w:val="Normal (Web)"/>
    <w:basedOn w:val="Normal"/>
    <w:uiPriority w:val="99"/>
    <w:unhideWhenUsed/>
    <w:rsid w:val="006C5DEF"/>
    <w:pPr>
      <w:adjustRightInd/>
      <w:spacing w:before="100" w:beforeAutospacing="1" w:after="100" w:afterAutospacing="1" w:line="240" w:lineRule="auto"/>
    </w:pPr>
    <w:rPr>
      <w:rFonts w:ascii="Times New Roman" w:hAnsi="Times New Roman"/>
      <w:color w:val="auto"/>
      <w:szCs w:val="24"/>
      <w:lang w:eastAsia="zh-CN"/>
    </w:rPr>
  </w:style>
  <w:style w:type="paragraph" w:styleId="ListBullet2">
    <w:name w:val="List Bullet 2"/>
    <w:basedOn w:val="Normal"/>
    <w:uiPriority w:val="99"/>
    <w:unhideWhenUsed/>
    <w:rsid w:val="009E6EB8"/>
    <w:pPr>
      <w:numPr>
        <w:numId w:val="4"/>
      </w:numPr>
      <w:contextualSpacing/>
    </w:pPr>
  </w:style>
  <w:style w:type="paragraph" w:styleId="ListNumber2">
    <w:name w:val="List Number 2"/>
    <w:basedOn w:val="Normal"/>
    <w:uiPriority w:val="99"/>
    <w:unhideWhenUsed/>
    <w:rsid w:val="009E6EB8"/>
    <w:pPr>
      <w:numPr>
        <w:numId w:val="6"/>
      </w:numPr>
      <w:contextualSpacing/>
    </w:pPr>
  </w:style>
  <w:style w:type="paragraph" w:styleId="ListBullet3">
    <w:name w:val="List Bullet 3"/>
    <w:basedOn w:val="Normal"/>
    <w:uiPriority w:val="99"/>
    <w:unhideWhenUsed/>
    <w:rsid w:val="001B1CE9"/>
    <w:pPr>
      <w:numPr>
        <w:numId w:val="5"/>
      </w:numPr>
      <w:contextualSpacing/>
    </w:pPr>
  </w:style>
  <w:style w:type="character" w:styleId="CommentReference">
    <w:name w:val="annotation reference"/>
    <w:basedOn w:val="DefaultParagraphFont"/>
    <w:uiPriority w:val="99"/>
    <w:semiHidden/>
    <w:unhideWhenUsed/>
    <w:rsid w:val="009F68B7"/>
    <w:rPr>
      <w:sz w:val="16"/>
      <w:szCs w:val="16"/>
    </w:rPr>
  </w:style>
  <w:style w:type="paragraph" w:styleId="CommentText">
    <w:name w:val="annotation text"/>
    <w:basedOn w:val="Normal"/>
    <w:link w:val="CommentTextChar"/>
    <w:uiPriority w:val="99"/>
    <w:semiHidden/>
    <w:unhideWhenUsed/>
    <w:rsid w:val="009F68B7"/>
    <w:pPr>
      <w:spacing w:line="240" w:lineRule="auto"/>
    </w:pPr>
    <w:rPr>
      <w:sz w:val="20"/>
    </w:rPr>
  </w:style>
  <w:style w:type="character" w:customStyle="1" w:styleId="CommentTextChar">
    <w:name w:val="Comment Text Char"/>
    <w:basedOn w:val="DefaultParagraphFont"/>
    <w:link w:val="CommentText"/>
    <w:uiPriority w:val="99"/>
    <w:semiHidden/>
    <w:rsid w:val="009F68B7"/>
    <w:rPr>
      <w:rFonts w:ascii="Garamond" w:hAnsi="Garamond"/>
      <w:color w:val="000000"/>
      <w:lang w:eastAsia="nl-NL"/>
    </w:rPr>
  </w:style>
  <w:style w:type="paragraph" w:styleId="CommentSubject">
    <w:name w:val="annotation subject"/>
    <w:basedOn w:val="CommentText"/>
    <w:next w:val="CommentText"/>
    <w:link w:val="CommentSubjectChar"/>
    <w:uiPriority w:val="99"/>
    <w:semiHidden/>
    <w:unhideWhenUsed/>
    <w:rsid w:val="009F68B7"/>
    <w:rPr>
      <w:b/>
      <w:bCs/>
    </w:rPr>
  </w:style>
  <w:style w:type="character" w:customStyle="1" w:styleId="CommentSubjectChar">
    <w:name w:val="Comment Subject Char"/>
    <w:basedOn w:val="CommentTextChar"/>
    <w:link w:val="CommentSubject"/>
    <w:uiPriority w:val="99"/>
    <w:semiHidden/>
    <w:rsid w:val="009F68B7"/>
    <w:rPr>
      <w:rFonts w:ascii="Garamond" w:hAnsi="Garamond"/>
      <w:b/>
      <w:bCs/>
      <w:color w:val="000000"/>
      <w:lang w:eastAsia="nl-NL"/>
    </w:rPr>
  </w:style>
  <w:style w:type="paragraph" w:styleId="Revision">
    <w:name w:val="Revision"/>
    <w:hidden/>
    <w:uiPriority w:val="99"/>
    <w:semiHidden/>
    <w:rsid w:val="005D16BF"/>
    <w:rPr>
      <w:rFonts w:ascii="Garamond" w:hAnsi="Garamond"/>
      <w:color w:val="000000"/>
      <w:sz w:val="24"/>
      <w:lang w:eastAsia="nl-NL"/>
    </w:rPr>
  </w:style>
  <w:style w:type="table" w:styleId="LightShading">
    <w:name w:val="Light Shading"/>
    <w:basedOn w:val="TableNormal"/>
    <w:uiPriority w:val="60"/>
    <w:rsid w:val="00C222F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222F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222F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C222F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qFormat="1"/>
    <w:lsdException w:name="toc 5" w:uiPriority="0"/>
    <w:lsdException w:name="toc 6" w:uiPriority="0"/>
    <w:lsdException w:name="toc 7" w:uiPriority="0"/>
    <w:lsdException w:name="toc 8" w:uiPriority="0"/>
    <w:lsdException w:name="toc 9" w:uiPriority="0"/>
    <w:lsdException w:name="footnote text" w:uiPriority="0"/>
    <w:lsdException w:name="header" w:uiPriority="0" w:qFormat="1"/>
    <w:lsdException w:name="footer" w:uiPriority="0" w:qFormat="1"/>
    <w:lsdException w:name="caption" w:semiHidden="0" w:uiPriority="0" w:unhideWhenUsed="0" w:qFormat="1"/>
    <w:lsdException w:name="endnote text" w:uiPriority="0"/>
    <w:lsdException w:name="table of authorities" w:qFormat="1"/>
    <w:lsdException w:name="toa heading"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F46"/>
    <w:pPr>
      <w:adjustRightInd w:val="0"/>
      <w:spacing w:before="60" w:after="60" w:line="280" w:lineRule="atLeast"/>
    </w:pPr>
    <w:rPr>
      <w:rFonts w:ascii="Garamond" w:hAnsi="Garamond"/>
      <w:color w:val="000000"/>
      <w:sz w:val="24"/>
      <w:lang w:eastAsia="nl-NL"/>
    </w:rPr>
  </w:style>
  <w:style w:type="paragraph" w:styleId="Heading1">
    <w:name w:val="heading 1"/>
    <w:basedOn w:val="Normal"/>
    <w:next w:val="Normal"/>
    <w:uiPriority w:val="9"/>
    <w:qFormat/>
    <w:rsid w:val="00EC0352"/>
    <w:pPr>
      <w:keepNext/>
      <w:pageBreakBefore/>
      <w:numPr>
        <w:numId w:val="2"/>
      </w:numPr>
      <w:spacing w:before="220" w:after="100"/>
      <w:outlineLvl w:val="0"/>
    </w:pPr>
    <w:rPr>
      <w:b/>
      <w:sz w:val="28"/>
    </w:rPr>
  </w:style>
  <w:style w:type="paragraph" w:styleId="Heading2">
    <w:name w:val="heading 2"/>
    <w:basedOn w:val="Heading1"/>
    <w:next w:val="Normal"/>
    <w:qFormat/>
    <w:rsid w:val="00E43F46"/>
    <w:pPr>
      <w:pageBreakBefore w:val="0"/>
      <w:numPr>
        <w:ilvl w:val="1"/>
      </w:numPr>
      <w:tabs>
        <w:tab w:val="clear" w:pos="567"/>
        <w:tab w:val="num" w:pos="709"/>
      </w:tabs>
      <w:snapToGrid w:val="0"/>
      <w:ind w:left="709" w:hanging="709"/>
      <w:outlineLvl w:val="1"/>
    </w:pPr>
    <w:rPr>
      <w:sz w:val="26"/>
    </w:rPr>
  </w:style>
  <w:style w:type="paragraph" w:styleId="Heading3">
    <w:name w:val="heading 3"/>
    <w:basedOn w:val="Heading2"/>
    <w:next w:val="Normal"/>
    <w:qFormat/>
    <w:rsid w:val="00EC0352"/>
    <w:pPr>
      <w:numPr>
        <w:ilvl w:val="2"/>
      </w:numPr>
      <w:tabs>
        <w:tab w:val="left" w:pos="851"/>
      </w:tabs>
      <w:outlineLvl w:val="2"/>
    </w:pPr>
    <w:rPr>
      <w:b w:val="0"/>
      <w:i/>
      <w:lang w:eastAsia="en-US"/>
    </w:rPr>
  </w:style>
  <w:style w:type="paragraph" w:styleId="Heading4">
    <w:name w:val="heading 4"/>
    <w:basedOn w:val="Heading3"/>
    <w:next w:val="Normal"/>
    <w:qFormat/>
    <w:rsid w:val="00BD467B"/>
    <w:pPr>
      <w:numPr>
        <w:ilvl w:val="3"/>
      </w:numPr>
      <w:outlineLvl w:val="3"/>
    </w:pPr>
    <w:rPr>
      <w:i w:val="0"/>
    </w:rPr>
  </w:style>
  <w:style w:type="paragraph" w:styleId="Heading5">
    <w:name w:val="heading 5"/>
    <w:basedOn w:val="Heading4"/>
    <w:next w:val="Normal"/>
    <w:qFormat/>
    <w:rsid w:val="00FA2378"/>
    <w:pPr>
      <w:numPr>
        <w:ilvl w:val="4"/>
      </w:numPr>
      <w:tabs>
        <w:tab w:val="clear" w:pos="0"/>
        <w:tab w:val="left" w:pos="1134"/>
      </w:tabs>
      <w:ind w:left="1134" w:hanging="1134"/>
      <w:outlineLvl w:val="4"/>
    </w:pPr>
    <w:rPr>
      <w:i/>
    </w:rPr>
  </w:style>
  <w:style w:type="paragraph" w:styleId="Heading6">
    <w:name w:val="heading 6"/>
    <w:basedOn w:val="Heading5"/>
    <w:next w:val="Normal"/>
    <w:qFormat/>
    <w:rsid w:val="00474172"/>
    <w:pPr>
      <w:numPr>
        <w:ilvl w:val="5"/>
        <w:numId w:val="3"/>
      </w:numPr>
      <w:spacing w:before="180" w:after="60"/>
      <w:outlineLvl w:val="5"/>
    </w:pPr>
    <w:rPr>
      <w:i w:val="0"/>
    </w:rPr>
  </w:style>
  <w:style w:type="paragraph" w:styleId="Heading7">
    <w:name w:val="heading 7"/>
    <w:basedOn w:val="Heading6"/>
    <w:next w:val="Normal"/>
    <w:qFormat/>
    <w:rsid w:val="005777C4"/>
    <w:pPr>
      <w:numPr>
        <w:ilvl w:val="6"/>
      </w:numPr>
      <w:spacing w:before="220" w:after="100"/>
      <w:outlineLvl w:val="6"/>
    </w:pPr>
    <w:rPr>
      <w:b/>
      <w:lang w:eastAsia="nl-NL"/>
    </w:rPr>
  </w:style>
  <w:style w:type="paragraph" w:styleId="Heading8">
    <w:name w:val="heading 8"/>
    <w:basedOn w:val="Heading7"/>
    <w:next w:val="Normal"/>
    <w:qFormat/>
    <w:rsid w:val="005777C4"/>
    <w:pPr>
      <w:numPr>
        <w:ilvl w:val="7"/>
      </w:numPr>
      <w:outlineLvl w:val="7"/>
    </w:pPr>
    <w:rPr>
      <w:b w:val="0"/>
      <w:i/>
    </w:rPr>
  </w:style>
  <w:style w:type="paragraph" w:styleId="Heading9">
    <w:name w:val="heading 9"/>
    <w:basedOn w:val="Heading8"/>
    <w:next w:val="Normal"/>
    <w:qFormat/>
    <w:rsid w:val="005777C4"/>
    <w:pPr>
      <w:numPr>
        <w:ilvl w:val="8"/>
      </w:numPr>
      <w:outlineLvl w:val="8"/>
    </w:pPr>
    <w:rPr>
      <w:i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E43F46"/>
    <w:pPr>
      <w:spacing w:before="120" w:after="120"/>
      <w:ind w:left="1418" w:hanging="1418"/>
    </w:pPr>
    <w:rPr>
      <w:b/>
      <w:sz w:val="22"/>
      <w:lang w:eastAsia="en-US"/>
    </w:rPr>
  </w:style>
  <w:style w:type="paragraph" w:customStyle="1" w:styleId="bullet1">
    <w:name w:val="bullet 1"/>
    <w:basedOn w:val="Normal"/>
    <w:next w:val="Normal"/>
    <w:rsid w:val="005777C4"/>
    <w:pPr>
      <w:ind w:left="426" w:hanging="426"/>
    </w:pPr>
  </w:style>
  <w:style w:type="paragraph" w:customStyle="1" w:styleId="Copyright">
    <w:name w:val="Copyright"/>
    <w:basedOn w:val="Normal"/>
    <w:rsid w:val="00DE21AB"/>
    <w:pPr>
      <w:spacing w:before="0" w:after="0" w:line="240" w:lineRule="auto"/>
    </w:pPr>
    <w:rPr>
      <w:sz w:val="18"/>
    </w:rPr>
  </w:style>
  <w:style w:type="paragraph" w:customStyle="1" w:styleId="table">
    <w:name w:val="table"/>
    <w:basedOn w:val="Normal"/>
    <w:rsid w:val="005777C4"/>
    <w:pPr>
      <w:keepNext/>
      <w:spacing w:before="40" w:after="40"/>
    </w:pPr>
  </w:style>
  <w:style w:type="paragraph" w:customStyle="1" w:styleId="Details">
    <w:name w:val="Details"/>
    <w:basedOn w:val="table"/>
    <w:rsid w:val="005777C4"/>
    <w:pPr>
      <w:tabs>
        <w:tab w:val="left" w:pos="1701"/>
      </w:tabs>
      <w:spacing w:before="60" w:after="60"/>
      <w:ind w:left="1701" w:hanging="1701"/>
    </w:pPr>
  </w:style>
  <w:style w:type="paragraph" w:styleId="DocumentMap">
    <w:name w:val="Document Map"/>
    <w:basedOn w:val="Normal"/>
    <w:semiHidden/>
    <w:rsid w:val="005777C4"/>
    <w:pPr>
      <w:shd w:val="clear" w:color="auto" w:fill="000080"/>
    </w:pPr>
    <w:rPr>
      <w:rFonts w:ascii="Tahoma" w:hAnsi="Tahoma"/>
    </w:rPr>
  </w:style>
  <w:style w:type="paragraph" w:styleId="EndnoteText">
    <w:name w:val="endnote text"/>
    <w:basedOn w:val="Normal"/>
    <w:semiHidden/>
    <w:rsid w:val="005777C4"/>
    <w:pPr>
      <w:ind w:left="284" w:hanging="284"/>
    </w:pPr>
  </w:style>
  <w:style w:type="paragraph" w:customStyle="1" w:styleId="Equation">
    <w:name w:val="Equation"/>
    <w:basedOn w:val="Normal"/>
    <w:next w:val="Normal"/>
    <w:rsid w:val="005777C4"/>
    <w:pPr>
      <w:tabs>
        <w:tab w:val="right" w:pos="9071"/>
      </w:tabs>
    </w:pPr>
  </w:style>
  <w:style w:type="paragraph" w:customStyle="1" w:styleId="Figure">
    <w:name w:val="Figure"/>
    <w:basedOn w:val="Normal"/>
    <w:next w:val="Normal"/>
    <w:rsid w:val="005777C4"/>
    <w:pPr>
      <w:keepNext/>
    </w:pPr>
  </w:style>
  <w:style w:type="paragraph" w:styleId="TOC1">
    <w:name w:val="toc 1"/>
    <w:basedOn w:val="Normal"/>
    <w:next w:val="Normal"/>
    <w:uiPriority w:val="39"/>
    <w:rsid w:val="002E718F"/>
    <w:pPr>
      <w:keepLines/>
      <w:tabs>
        <w:tab w:val="left" w:pos="567"/>
        <w:tab w:val="right" w:leader="dot" w:pos="9071"/>
      </w:tabs>
      <w:snapToGrid w:val="0"/>
      <w:ind w:left="567" w:right="284" w:hanging="567"/>
    </w:pPr>
    <w:rPr>
      <w:noProof/>
    </w:rPr>
  </w:style>
  <w:style w:type="paragraph" w:styleId="TOC2">
    <w:name w:val="toc 2"/>
    <w:basedOn w:val="Normal"/>
    <w:next w:val="Normal"/>
    <w:uiPriority w:val="39"/>
    <w:rsid w:val="0046539A"/>
    <w:pPr>
      <w:keepLines/>
      <w:tabs>
        <w:tab w:val="left" w:pos="567"/>
        <w:tab w:val="right" w:leader="dot" w:pos="9071"/>
      </w:tabs>
      <w:snapToGrid w:val="0"/>
      <w:ind w:left="1134" w:right="284" w:hanging="567"/>
    </w:pPr>
    <w:rPr>
      <w:noProof/>
      <w:szCs w:val="24"/>
    </w:rPr>
  </w:style>
  <w:style w:type="paragraph" w:styleId="TOC3">
    <w:name w:val="toc 3"/>
    <w:basedOn w:val="Normal"/>
    <w:next w:val="Normal"/>
    <w:uiPriority w:val="39"/>
    <w:rsid w:val="0046539A"/>
    <w:pPr>
      <w:keepLines/>
      <w:tabs>
        <w:tab w:val="left" w:pos="567"/>
        <w:tab w:val="right" w:leader="dot" w:pos="9071"/>
      </w:tabs>
      <w:snapToGrid w:val="0"/>
      <w:ind w:left="1985" w:right="284" w:hanging="851"/>
    </w:pPr>
    <w:rPr>
      <w:i/>
      <w:noProof/>
      <w:szCs w:val="24"/>
    </w:rPr>
  </w:style>
  <w:style w:type="paragraph" w:styleId="TOC4">
    <w:name w:val="toc 4"/>
    <w:basedOn w:val="Normal"/>
    <w:next w:val="Normal"/>
    <w:semiHidden/>
    <w:qFormat/>
    <w:rsid w:val="0046539A"/>
    <w:pPr>
      <w:keepLines/>
      <w:tabs>
        <w:tab w:val="left" w:pos="567"/>
        <w:tab w:val="right" w:leader="dot" w:pos="9071"/>
      </w:tabs>
      <w:snapToGrid w:val="0"/>
      <w:ind w:left="2552" w:right="284" w:hanging="851"/>
    </w:pPr>
  </w:style>
  <w:style w:type="paragraph" w:styleId="TOC5">
    <w:name w:val="toc 5"/>
    <w:basedOn w:val="Normal"/>
    <w:next w:val="Normal"/>
    <w:semiHidden/>
    <w:rsid w:val="00E66527"/>
    <w:pPr>
      <w:keepLines/>
      <w:tabs>
        <w:tab w:val="left" w:pos="567"/>
        <w:tab w:val="right" w:leader="dot" w:pos="9071"/>
      </w:tabs>
      <w:snapToGrid w:val="0"/>
      <w:ind w:left="3119" w:right="851" w:hanging="851"/>
    </w:pPr>
    <w:rPr>
      <w:noProof/>
    </w:rPr>
  </w:style>
  <w:style w:type="paragraph" w:styleId="TOC6">
    <w:name w:val="toc 6"/>
    <w:basedOn w:val="Normal"/>
    <w:next w:val="Normal"/>
    <w:autoRedefine/>
    <w:semiHidden/>
    <w:rsid w:val="005777C4"/>
    <w:pPr>
      <w:ind w:left="1100"/>
    </w:pPr>
  </w:style>
  <w:style w:type="paragraph" w:styleId="TOC7">
    <w:name w:val="toc 7"/>
    <w:basedOn w:val="Normal"/>
    <w:next w:val="Normal"/>
    <w:autoRedefine/>
    <w:semiHidden/>
    <w:rsid w:val="005777C4"/>
    <w:pPr>
      <w:ind w:left="1320"/>
    </w:pPr>
  </w:style>
  <w:style w:type="paragraph" w:styleId="TOC8">
    <w:name w:val="toc 8"/>
    <w:basedOn w:val="Normal"/>
    <w:next w:val="Normal"/>
    <w:autoRedefine/>
    <w:semiHidden/>
    <w:rsid w:val="005777C4"/>
    <w:pPr>
      <w:ind w:left="1540"/>
    </w:pPr>
  </w:style>
  <w:style w:type="paragraph" w:styleId="TOC9">
    <w:name w:val="toc 9"/>
    <w:basedOn w:val="Normal"/>
    <w:next w:val="Normal"/>
    <w:autoRedefine/>
    <w:semiHidden/>
    <w:rsid w:val="005777C4"/>
    <w:pPr>
      <w:ind w:left="1760"/>
    </w:pPr>
  </w:style>
  <w:style w:type="paragraph" w:styleId="Header">
    <w:name w:val="header"/>
    <w:basedOn w:val="Normal"/>
    <w:next w:val="Normal"/>
    <w:semiHidden/>
    <w:qFormat/>
    <w:rsid w:val="00483053"/>
    <w:pPr>
      <w:tabs>
        <w:tab w:val="center" w:pos="4253"/>
        <w:tab w:val="right" w:pos="8505"/>
      </w:tabs>
    </w:pPr>
    <w:rPr>
      <w:sz w:val="18"/>
    </w:rPr>
  </w:style>
  <w:style w:type="paragraph" w:styleId="TableofFigures">
    <w:name w:val="table of figures"/>
    <w:basedOn w:val="Normal"/>
    <w:next w:val="Normal"/>
    <w:uiPriority w:val="99"/>
    <w:rsid w:val="00474172"/>
    <w:pPr>
      <w:tabs>
        <w:tab w:val="right" w:leader="dot" w:pos="9071"/>
      </w:tabs>
      <w:snapToGrid w:val="0"/>
      <w:spacing w:before="40" w:after="20"/>
      <w:ind w:left="1418" w:right="567" w:hanging="1418"/>
    </w:pPr>
    <w:rPr>
      <w:noProof/>
      <w:color w:val="auto"/>
      <w:szCs w:val="24"/>
      <w:lang w:eastAsia="en-US"/>
    </w:rPr>
  </w:style>
  <w:style w:type="paragraph" w:customStyle="1" w:styleId="NormalC">
    <w:name w:val="Normal C"/>
    <w:basedOn w:val="Normal"/>
    <w:rsid w:val="005777C4"/>
    <w:pPr>
      <w:jc w:val="center"/>
    </w:pPr>
  </w:style>
  <w:style w:type="paragraph" w:customStyle="1" w:styleId="Normalkeywords">
    <w:name w:val="Normal keywords"/>
    <w:basedOn w:val="Normal"/>
    <w:rsid w:val="005777C4"/>
    <w:pPr>
      <w:framePr w:hSpace="181" w:wrap="notBeside" w:hAnchor="text" w:x="-851" w:yAlign="bottom"/>
      <w:spacing w:before="120"/>
      <w:ind w:left="851"/>
    </w:pPr>
  </w:style>
  <w:style w:type="paragraph" w:customStyle="1" w:styleId="refauthor">
    <w:name w:val="refauthor"/>
    <w:basedOn w:val="Normal"/>
    <w:next w:val="Normal"/>
    <w:rsid w:val="005777C4"/>
    <w:pPr>
      <w:keepNext/>
      <w:keepLines/>
      <w:ind w:left="440" w:hanging="440"/>
    </w:pPr>
  </w:style>
  <w:style w:type="paragraph" w:customStyle="1" w:styleId="Reference">
    <w:name w:val="Reference"/>
    <w:basedOn w:val="Normal"/>
    <w:next w:val="Normal"/>
    <w:rsid w:val="005777C4"/>
    <w:pPr>
      <w:ind w:left="567" w:hanging="567"/>
    </w:pPr>
  </w:style>
  <w:style w:type="paragraph" w:customStyle="1" w:styleId="Referencetoreference">
    <w:name w:val="Reference to reference"/>
    <w:basedOn w:val="Normal"/>
    <w:rsid w:val="005777C4"/>
  </w:style>
  <w:style w:type="paragraph" w:customStyle="1" w:styleId="refrest">
    <w:name w:val="refrest"/>
    <w:basedOn w:val="Normal"/>
    <w:next w:val="refauthor"/>
    <w:rsid w:val="005777C4"/>
    <w:pPr>
      <w:ind w:left="440"/>
    </w:pPr>
  </w:style>
  <w:style w:type="paragraph" w:customStyle="1" w:styleId="reftitle">
    <w:name w:val="reftitle"/>
    <w:basedOn w:val="Normal"/>
    <w:next w:val="refrest"/>
    <w:rsid w:val="005777C4"/>
    <w:pPr>
      <w:keepNext/>
      <w:keepLines/>
      <w:ind w:left="440"/>
    </w:pPr>
    <w:rPr>
      <w:b/>
      <w:i/>
    </w:rPr>
  </w:style>
  <w:style w:type="paragraph" w:customStyle="1" w:styleId="STEP">
    <w:name w:val="STEP"/>
    <w:basedOn w:val="Normal"/>
    <w:rsid w:val="005777C4"/>
    <w:pPr>
      <w:keepNext/>
      <w:ind w:left="839" w:hanging="839"/>
    </w:pPr>
    <w:rPr>
      <w:b/>
      <w:caps/>
    </w:rPr>
  </w:style>
  <w:style w:type="paragraph" w:styleId="Footer">
    <w:name w:val="footer"/>
    <w:basedOn w:val="Normal"/>
    <w:semiHidden/>
    <w:qFormat/>
    <w:rsid w:val="005777C4"/>
    <w:pPr>
      <w:tabs>
        <w:tab w:val="center" w:pos="4536"/>
        <w:tab w:val="right" w:pos="9072"/>
      </w:tabs>
    </w:pPr>
  </w:style>
  <w:style w:type="paragraph" w:customStyle="1" w:styleId="AppendixHeading">
    <w:name w:val="AppendixHeading"/>
    <w:basedOn w:val="Heading1"/>
    <w:next w:val="Normal"/>
    <w:qFormat/>
    <w:rsid w:val="00C77C11"/>
    <w:pPr>
      <w:numPr>
        <w:numId w:val="3"/>
      </w:numPr>
      <w:tabs>
        <w:tab w:val="clear" w:pos="1800"/>
      </w:tabs>
      <w:ind w:left="1701" w:hanging="1701"/>
    </w:pPr>
  </w:style>
  <w:style w:type="paragraph" w:customStyle="1" w:styleId="AppendixHeading1">
    <w:name w:val="AppendixHeading1"/>
    <w:basedOn w:val="Heading2"/>
    <w:next w:val="Normal"/>
    <w:qFormat/>
    <w:rsid w:val="00C77C11"/>
    <w:pPr>
      <w:numPr>
        <w:numId w:val="3"/>
      </w:numPr>
      <w:tabs>
        <w:tab w:val="clear" w:pos="567"/>
        <w:tab w:val="left" w:pos="851"/>
      </w:tabs>
      <w:ind w:left="851" w:hanging="851"/>
    </w:pPr>
    <w:rPr>
      <w:lang w:eastAsia="en-US"/>
    </w:rPr>
  </w:style>
  <w:style w:type="paragraph" w:customStyle="1" w:styleId="AppendixHeading2">
    <w:name w:val="AppendixHeading2"/>
    <w:basedOn w:val="Heading3"/>
    <w:next w:val="Normal"/>
    <w:qFormat/>
    <w:rsid w:val="00C77C11"/>
    <w:pPr>
      <w:numPr>
        <w:numId w:val="3"/>
      </w:numPr>
      <w:tabs>
        <w:tab w:val="clear" w:pos="720"/>
        <w:tab w:val="clear" w:pos="851"/>
        <w:tab w:val="left" w:pos="992"/>
      </w:tabs>
      <w:ind w:left="992" w:hanging="992"/>
    </w:pPr>
  </w:style>
  <w:style w:type="paragraph" w:styleId="FootnoteText">
    <w:name w:val="footnote text"/>
    <w:basedOn w:val="Normal"/>
    <w:semiHidden/>
    <w:rsid w:val="009C549D"/>
    <w:pPr>
      <w:tabs>
        <w:tab w:val="left" w:pos="425"/>
      </w:tabs>
      <w:spacing w:before="120" w:line="280" w:lineRule="exact"/>
      <w:jc w:val="both"/>
    </w:pPr>
    <w:rPr>
      <w:sz w:val="18"/>
      <w:lang w:eastAsia="en-US"/>
    </w:rPr>
  </w:style>
  <w:style w:type="paragraph" w:customStyle="1" w:styleId="AppendixHeading3">
    <w:name w:val="AppendixHeading3"/>
    <w:basedOn w:val="Heading4"/>
    <w:next w:val="Normal"/>
    <w:qFormat/>
    <w:rsid w:val="00C77C11"/>
    <w:pPr>
      <w:numPr>
        <w:numId w:val="3"/>
      </w:numPr>
      <w:tabs>
        <w:tab w:val="clear" w:pos="851"/>
        <w:tab w:val="clear" w:pos="1080"/>
        <w:tab w:val="left" w:pos="1134"/>
      </w:tabs>
      <w:ind w:left="1134" w:hanging="1134"/>
    </w:pPr>
  </w:style>
  <w:style w:type="paragraph" w:customStyle="1" w:styleId="AppendixHeading4">
    <w:name w:val="AppendixHeading4"/>
    <w:basedOn w:val="Heading5"/>
    <w:next w:val="Normal"/>
    <w:rsid w:val="00C77C11"/>
    <w:pPr>
      <w:numPr>
        <w:numId w:val="3"/>
      </w:numPr>
      <w:tabs>
        <w:tab w:val="clear" w:pos="851"/>
        <w:tab w:val="clear" w:pos="1080"/>
        <w:tab w:val="clear" w:pos="1134"/>
        <w:tab w:val="left" w:pos="1276"/>
      </w:tabs>
      <w:ind w:left="1276" w:hanging="1276"/>
    </w:pPr>
  </w:style>
  <w:style w:type="paragraph" w:styleId="TableofAuthorities">
    <w:name w:val="table of authorities"/>
    <w:basedOn w:val="Normal"/>
    <w:next w:val="Normal"/>
    <w:uiPriority w:val="99"/>
    <w:semiHidden/>
    <w:unhideWhenUsed/>
    <w:qFormat/>
    <w:rsid w:val="00C66AE7"/>
    <w:pPr>
      <w:tabs>
        <w:tab w:val="left" w:pos="8505"/>
      </w:tabs>
      <w:snapToGrid w:val="0"/>
      <w:ind w:left="1134" w:hanging="1134"/>
    </w:pPr>
  </w:style>
  <w:style w:type="paragraph" w:customStyle="1" w:styleId="CopyRightNotice">
    <w:name w:val="CopyRightNotice"/>
    <w:basedOn w:val="Copyright"/>
    <w:next w:val="Normal"/>
    <w:rsid w:val="0066580E"/>
    <w:pPr>
      <w:pageBreakBefore/>
    </w:pPr>
  </w:style>
  <w:style w:type="table" w:styleId="TableGrid">
    <w:name w:val="Table Grid"/>
    <w:basedOn w:val="TableNormal"/>
    <w:uiPriority w:val="59"/>
    <w:rsid w:val="00E9172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2E6445"/>
    <w:rPr>
      <w:color w:val="0000FF"/>
      <w:u w:val="single"/>
    </w:rPr>
  </w:style>
  <w:style w:type="character" w:styleId="FootnoteReference">
    <w:name w:val="footnote reference"/>
    <w:basedOn w:val="DefaultParagraphFont"/>
    <w:uiPriority w:val="99"/>
    <w:semiHidden/>
    <w:unhideWhenUsed/>
    <w:rsid w:val="009F0664"/>
    <w:rPr>
      <w:vertAlign w:val="superscript"/>
    </w:rPr>
  </w:style>
  <w:style w:type="paragraph" w:styleId="ListParagraph">
    <w:name w:val="List Paragraph"/>
    <w:basedOn w:val="Normal"/>
    <w:uiPriority w:val="34"/>
    <w:qFormat/>
    <w:rsid w:val="00FE4EA5"/>
    <w:pPr>
      <w:ind w:left="720"/>
      <w:contextualSpacing/>
    </w:pPr>
  </w:style>
  <w:style w:type="character" w:customStyle="1" w:styleId="apple-converted-space">
    <w:name w:val="apple-converted-space"/>
    <w:basedOn w:val="DefaultParagraphFont"/>
    <w:rsid w:val="006C5DEF"/>
  </w:style>
  <w:style w:type="character" w:styleId="PlaceholderText">
    <w:name w:val="Placeholder Text"/>
    <w:basedOn w:val="DefaultParagraphFont"/>
    <w:uiPriority w:val="99"/>
    <w:semiHidden/>
    <w:rsid w:val="006C5DEF"/>
    <w:rPr>
      <w:color w:val="808080"/>
    </w:rPr>
  </w:style>
  <w:style w:type="paragraph" w:styleId="BalloonText">
    <w:name w:val="Balloon Text"/>
    <w:basedOn w:val="Normal"/>
    <w:link w:val="BalloonTextChar"/>
    <w:uiPriority w:val="99"/>
    <w:semiHidden/>
    <w:unhideWhenUsed/>
    <w:rsid w:val="006C5DEF"/>
    <w:pPr>
      <w:spacing w:before="0" w:after="0" w:line="240" w:lineRule="auto"/>
    </w:pPr>
    <w:rPr>
      <w:rFonts w:ascii="Tahoma" w:eastAsiaTheme="minorEastAsia" w:hAnsi="Tahoma" w:cs="Tahoma"/>
      <w:sz w:val="16"/>
      <w:szCs w:val="16"/>
      <w:lang w:val="en-GB"/>
    </w:rPr>
  </w:style>
  <w:style w:type="character" w:customStyle="1" w:styleId="BalloonTextChar">
    <w:name w:val="Balloon Text Char"/>
    <w:basedOn w:val="DefaultParagraphFont"/>
    <w:link w:val="BalloonText"/>
    <w:uiPriority w:val="99"/>
    <w:semiHidden/>
    <w:rsid w:val="006C5DEF"/>
    <w:rPr>
      <w:rFonts w:ascii="Tahoma" w:eastAsiaTheme="minorEastAsia" w:hAnsi="Tahoma" w:cs="Tahoma"/>
      <w:color w:val="000000"/>
      <w:sz w:val="16"/>
      <w:szCs w:val="16"/>
      <w:lang w:val="en-GB" w:eastAsia="nl-NL"/>
    </w:rPr>
  </w:style>
  <w:style w:type="paragraph" w:styleId="NormalWeb">
    <w:name w:val="Normal (Web)"/>
    <w:basedOn w:val="Normal"/>
    <w:uiPriority w:val="99"/>
    <w:unhideWhenUsed/>
    <w:rsid w:val="006C5DEF"/>
    <w:pPr>
      <w:adjustRightInd/>
      <w:spacing w:before="100" w:beforeAutospacing="1" w:after="100" w:afterAutospacing="1" w:line="240" w:lineRule="auto"/>
    </w:pPr>
    <w:rPr>
      <w:rFonts w:ascii="Times New Roman" w:hAnsi="Times New Roman"/>
      <w:color w:val="auto"/>
      <w:szCs w:val="24"/>
      <w:lang w:eastAsia="zh-CN"/>
    </w:rPr>
  </w:style>
  <w:style w:type="paragraph" w:styleId="ListBullet2">
    <w:name w:val="List Bullet 2"/>
    <w:basedOn w:val="Normal"/>
    <w:uiPriority w:val="99"/>
    <w:unhideWhenUsed/>
    <w:rsid w:val="009E6EB8"/>
    <w:pPr>
      <w:numPr>
        <w:numId w:val="4"/>
      </w:numPr>
      <w:contextualSpacing/>
    </w:pPr>
  </w:style>
  <w:style w:type="paragraph" w:styleId="ListNumber2">
    <w:name w:val="List Number 2"/>
    <w:basedOn w:val="Normal"/>
    <w:uiPriority w:val="99"/>
    <w:unhideWhenUsed/>
    <w:rsid w:val="009E6EB8"/>
    <w:pPr>
      <w:numPr>
        <w:numId w:val="6"/>
      </w:numPr>
      <w:contextualSpacing/>
    </w:pPr>
  </w:style>
  <w:style w:type="paragraph" w:styleId="ListBullet3">
    <w:name w:val="List Bullet 3"/>
    <w:basedOn w:val="Normal"/>
    <w:uiPriority w:val="99"/>
    <w:unhideWhenUsed/>
    <w:rsid w:val="001B1CE9"/>
    <w:pPr>
      <w:numPr>
        <w:numId w:val="5"/>
      </w:numPr>
      <w:contextualSpacing/>
    </w:pPr>
  </w:style>
  <w:style w:type="character" w:styleId="CommentReference">
    <w:name w:val="annotation reference"/>
    <w:basedOn w:val="DefaultParagraphFont"/>
    <w:uiPriority w:val="99"/>
    <w:semiHidden/>
    <w:unhideWhenUsed/>
    <w:rsid w:val="009F68B7"/>
    <w:rPr>
      <w:sz w:val="16"/>
      <w:szCs w:val="16"/>
    </w:rPr>
  </w:style>
  <w:style w:type="paragraph" w:styleId="CommentText">
    <w:name w:val="annotation text"/>
    <w:basedOn w:val="Normal"/>
    <w:link w:val="CommentTextChar"/>
    <w:uiPriority w:val="99"/>
    <w:semiHidden/>
    <w:unhideWhenUsed/>
    <w:rsid w:val="009F68B7"/>
    <w:pPr>
      <w:spacing w:line="240" w:lineRule="auto"/>
    </w:pPr>
    <w:rPr>
      <w:sz w:val="20"/>
    </w:rPr>
  </w:style>
  <w:style w:type="character" w:customStyle="1" w:styleId="CommentTextChar">
    <w:name w:val="Comment Text Char"/>
    <w:basedOn w:val="DefaultParagraphFont"/>
    <w:link w:val="CommentText"/>
    <w:uiPriority w:val="99"/>
    <w:semiHidden/>
    <w:rsid w:val="009F68B7"/>
    <w:rPr>
      <w:rFonts w:ascii="Garamond" w:hAnsi="Garamond"/>
      <w:color w:val="000000"/>
      <w:lang w:eastAsia="nl-NL"/>
    </w:rPr>
  </w:style>
  <w:style w:type="paragraph" w:styleId="CommentSubject">
    <w:name w:val="annotation subject"/>
    <w:basedOn w:val="CommentText"/>
    <w:next w:val="CommentText"/>
    <w:link w:val="CommentSubjectChar"/>
    <w:uiPriority w:val="99"/>
    <w:semiHidden/>
    <w:unhideWhenUsed/>
    <w:rsid w:val="009F68B7"/>
    <w:rPr>
      <w:b/>
      <w:bCs/>
    </w:rPr>
  </w:style>
  <w:style w:type="character" w:customStyle="1" w:styleId="CommentSubjectChar">
    <w:name w:val="Comment Subject Char"/>
    <w:basedOn w:val="CommentTextChar"/>
    <w:link w:val="CommentSubject"/>
    <w:uiPriority w:val="99"/>
    <w:semiHidden/>
    <w:rsid w:val="009F68B7"/>
    <w:rPr>
      <w:rFonts w:ascii="Garamond" w:hAnsi="Garamond"/>
      <w:b/>
      <w:bCs/>
      <w:color w:val="000000"/>
      <w:lang w:eastAsia="nl-NL"/>
    </w:rPr>
  </w:style>
  <w:style w:type="paragraph" w:styleId="Revision">
    <w:name w:val="Revision"/>
    <w:hidden/>
    <w:uiPriority w:val="99"/>
    <w:semiHidden/>
    <w:rsid w:val="005D16BF"/>
    <w:rPr>
      <w:rFonts w:ascii="Garamond" w:hAnsi="Garamond"/>
      <w:color w:val="000000"/>
      <w:sz w:val="24"/>
      <w:lang w:eastAsia="nl-NL"/>
    </w:rPr>
  </w:style>
  <w:style w:type="table" w:styleId="LightShading">
    <w:name w:val="Light Shading"/>
    <w:basedOn w:val="TableNormal"/>
    <w:uiPriority w:val="60"/>
    <w:rsid w:val="00C222F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222F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222F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C222F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967718">
      <w:bodyDiv w:val="1"/>
      <w:marLeft w:val="0"/>
      <w:marRight w:val="0"/>
      <w:marTop w:val="0"/>
      <w:marBottom w:val="0"/>
      <w:divBdr>
        <w:top w:val="none" w:sz="0" w:space="0" w:color="auto"/>
        <w:left w:val="none" w:sz="0" w:space="0" w:color="auto"/>
        <w:bottom w:val="none" w:sz="0" w:space="0" w:color="auto"/>
        <w:right w:val="none" w:sz="0" w:space="0" w:color="auto"/>
      </w:divBdr>
    </w:div>
    <w:div w:id="1140998371">
      <w:bodyDiv w:val="1"/>
      <w:marLeft w:val="0"/>
      <w:marRight w:val="0"/>
      <w:marTop w:val="0"/>
      <w:marBottom w:val="0"/>
      <w:divBdr>
        <w:top w:val="none" w:sz="0" w:space="0" w:color="auto"/>
        <w:left w:val="none" w:sz="0" w:space="0" w:color="auto"/>
        <w:bottom w:val="none" w:sz="0" w:space="0" w:color="auto"/>
        <w:right w:val="none" w:sz="0" w:space="0" w:color="auto"/>
      </w:divBdr>
    </w:div>
    <w:div w:id="125601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Apps\projects\DataMiningUNC\Docs\rept\SweetSpot.docx" TargetMode="External"/><Relationship Id="rId18" Type="http://schemas.openxmlformats.org/officeDocument/2006/relationships/hyperlink" Target="file:///C:\Apps\projects\DataMiningUNC\Docs\rept\SweetSpot.docx" TargetMode="External"/><Relationship Id="rId26" Type="http://schemas.openxmlformats.org/officeDocument/2006/relationships/image" Target="media/image30.emf"/><Relationship Id="rId39" Type="http://schemas.openxmlformats.org/officeDocument/2006/relationships/image" Target="media/image16.png"/><Relationship Id="rId21" Type="http://schemas.openxmlformats.org/officeDocument/2006/relationships/header" Target="header4.xm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image" Target="media/image31.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file:///C:\Apps\projects\DataMiningUNC\Docs\rept\SweetSpot.docx" TargetMode="External"/><Relationship Id="rId20" Type="http://schemas.openxmlformats.org/officeDocument/2006/relationships/hyperlink" Target="file:///C:\Apps\projects\DataMiningUNC\Docs\rept\SweetSpot.docx" TargetMode="External"/><Relationship Id="rId29" Type="http://schemas.openxmlformats.org/officeDocument/2006/relationships/image" Target="media/image6.png"/><Relationship Id="rId41" Type="http://schemas.openxmlformats.org/officeDocument/2006/relationships/image" Target="media/image18.png"/><Relationship Id="rId54" Type="http://schemas.openxmlformats.org/officeDocument/2006/relationships/image" Target="media/image30.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29.png"/><Relationship Id="rId58" Type="http://schemas.openxmlformats.org/officeDocument/2006/relationships/hyperlink" Target="mailto:PT-Information-Services@Shell.com" TargetMode="External"/><Relationship Id="rId5" Type="http://schemas.openxmlformats.org/officeDocument/2006/relationships/settings" Target="settings.xml"/><Relationship Id="rId15" Type="http://schemas.openxmlformats.org/officeDocument/2006/relationships/hyperlink" Target="file:///C:\Apps\projects\DataMiningUNC\Docs\rept\SweetSpot.docx" TargetMode="External"/><Relationship Id="rId23" Type="http://schemas.openxmlformats.org/officeDocument/2006/relationships/image" Target="media/image1.png"/><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image" Target="media/image26.png"/><Relationship Id="rId57" Type="http://schemas.openxmlformats.org/officeDocument/2006/relationships/hyperlink" Target="http://CRAN.R-project.org/package=bartMachine" TargetMode="External"/><Relationship Id="rId61"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file:///C:\Apps\projects\DataMiningUNC\Docs\rept\SweetSpot.docx" TargetMode="External"/><Relationship Id="rId31" Type="http://schemas.openxmlformats.org/officeDocument/2006/relationships/image" Target="media/image8.png"/><Relationship Id="rId44" Type="http://schemas.openxmlformats.org/officeDocument/2006/relationships/image" Target="media/image21.png"/><Relationship Id="rId52" Type="http://schemas.openxmlformats.org/officeDocument/2006/relationships/image" Target="media/image280.png"/><Relationship Id="rId60"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file:///C:\Apps\projects\DataMiningUNC\Docs\rept\SweetSpot.docx" TargetMode="External"/><Relationship Id="rId22" Type="http://schemas.openxmlformats.org/officeDocument/2006/relationships/header" Target="header5.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hyperlink" Target="https://www.stat.berkeley.edu/~breiman/RandomForests/cc_home.htm" TargetMode="External"/><Relationship Id="rId8" Type="http://schemas.openxmlformats.org/officeDocument/2006/relationships/endnotes" Target="endnotes.xml"/><Relationship Id="rId51"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hyperlink" Target="file:///C:\Apps\projects\DataMiningUNC\Docs\rept\SweetSpot.docx" TargetMode="External"/><Relationship Id="rId17" Type="http://schemas.openxmlformats.org/officeDocument/2006/relationships/hyperlink" Target="file:///C:\Apps\projects\DataMiningUNC\Docs\rept\SweetSpot.docx" TargetMode="External"/><Relationship Id="rId25" Type="http://schemas.openxmlformats.org/officeDocument/2006/relationships/image" Target="media/image3.emf"/><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ba.Adi\AppData\Roaming\Microsoft\Templates\Report%20Template%20Word%202007%20-%208.0-05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D6526-83B5-4571-B2DD-D37F2BB89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Word 2007 - 8.0-05R.dotm</Template>
  <TotalTime>5543</TotalTime>
  <Pages>44</Pages>
  <Words>8234</Words>
  <Characters>46935</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Report-template</vt:lpstr>
    </vt:vector>
  </TitlesOfParts>
  <Manager>T</Manager>
  <Company>Sortilège ComTek B.V.</Company>
  <LinksUpToDate>false</LinksUpToDate>
  <CharactersWithSpaces>55059</CharactersWithSpaces>
  <SharedDoc>false</SharedDoc>
  <HLinks>
    <vt:vector size="6" baseType="variant">
      <vt:variant>
        <vt:i4>1179693</vt:i4>
      </vt:variant>
      <vt:variant>
        <vt:i4>18</vt:i4>
      </vt:variant>
      <vt:variant>
        <vt:i4>0</vt:i4>
      </vt:variant>
      <vt:variant>
        <vt:i4>5</vt:i4>
      </vt:variant>
      <vt:variant>
        <vt:lpwstr>mailto:PT-Information-Services@Shell.com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Report-template</dc:title>
  <dc:creator>Shari.Windon</dc:creator>
  <dc:description>txtTitle=Cluster Analysis for Facies Grouping with Application to Shell Albian Sands Geology Dataset_x000d_txtSponsor=R. Mahood (UAH/ O/ T/ T)_x000d_txtDocNo1=SR_x000d_cboClass=1	Restricted_x000d_txtSubTitle=_x000d_txtKeyWords=Cluster analysis, Facies, Facies Grouping, Agglomerative Hierarchical Clustering, Heavy Oil, Oil Sand, Bitumen, Shell Albian Sands_x000d_txtDocNo2=14_x000d_txtDocNo3=11495_x000d_cboECCNNumber=1	EAR 99_x000d_cboDateOfIssueMonth=4	May_x000d_cboDateOfIssueYear=10	2014_x000d_cboLocation=22	P&amp;T Houston GS/WTC_x000d_txtAddress=_x000d_txtWBSEcode=ZZPT/022701/010101_x000d_txtPeriodOfWork=September 2013 - May 2014_x000d_chkDocumentHistory=False_x000d_autName=M. Wu_x000d_autRefInd=PTD/TASE_x000d_autName=R. Mahood_x000d_autRefInd=UAH/O/TT_x000d_autName=J. Armstrong_x000d_autRefInd=UAH/O/MG_x000d_autName=H. Miller_x000d_autRefInd=UAH/O/MG_x000d_autName=M. Verhoef_x000d_autRefInd=FA/U_x000d_revName=A. Coleman_x000d_revRefInd=PTD/TASE_x000d_aprName=P. Jonathan_x000d_aprRefInd=PTD/TASE_x000d_nonName=nothing_x000d_nonRefInd=nothing</dc:description>
  <cp:lastModifiedBy>Mingqi.Wu</cp:lastModifiedBy>
  <cp:revision>478</cp:revision>
  <dcterms:created xsi:type="dcterms:W3CDTF">2014-06-18T03:56:00Z</dcterms:created>
  <dcterms:modified xsi:type="dcterms:W3CDTF">2015-04-29T21:08:00Z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ellDivision">
    <vt:lpwstr>SIEP Rijswijk</vt:lpwstr>
  </property>
  <property fmtid="{D5CDD505-2E9C-101B-9397-08002B2CF9AE}" pid="3" name="frmDivision">
    <vt:lpwstr/>
  </property>
  <property fmtid="{D5CDD505-2E9C-101B-9397-08002B2CF9AE}" pid="4" name="frmCover">
    <vt:lpwstr>Cover Screen_x000d_
_x000d_
All data entered on this screen will go onto the cover page of the report. When you press the OK button, automatic formatting will be applied, so that the cover page complies to Shell standard formatting._x000d_
_x000d_
Please do not make manual chang</vt:lpwstr>
  </property>
  <property fmtid="{D5CDD505-2E9C-101B-9397-08002B2CF9AE}" pid="5" name="frmCover1">
    <vt:lpwstr>For a full help file please consult our web site (click on link below)</vt:lpwstr>
  </property>
  <property fmtid="{D5CDD505-2E9C-101B-9397-08002B2CF9AE}" pid="6" name="frmCover2">
    <vt:lpwstr/>
  </property>
  <property fmtid="{D5CDD505-2E9C-101B-9397-08002B2CF9AE}" pid="7" name="frmCover3">
    <vt:lpwstr/>
  </property>
  <property fmtid="{D5CDD505-2E9C-101B-9397-08002B2CF9AE}" pid="8" name="frmCover4">
    <vt:lpwstr/>
  </property>
  <property fmtid="{D5CDD505-2E9C-101B-9397-08002B2CF9AE}" pid="9" name="frmCrossRef">
    <vt:lpwstr>Insert Help text here, please</vt:lpwstr>
  </property>
  <property fmtid="{D5CDD505-2E9C-101B-9397-08002B2CF9AE}" pid="10" name="frmCrossRef1">
    <vt:lpwstr>For information about this subject, please consult Sue Baak or Johan Josee by email:_x000d_
_x000d_
siep-reportsrijswijk_x000d_
</vt:lpwstr>
  </property>
  <property fmtid="{D5CDD505-2E9C-101B-9397-08002B2CF9AE}" pid="11" name="frmCaptionProperties">
    <vt:lpwstr>Insert Help text here, please</vt:lpwstr>
  </property>
  <property fmtid="{D5CDD505-2E9C-101B-9397-08002B2CF9AE}" pid="12" name="frmCaptionProperties1">
    <vt:lpwstr>For information about this subject, please consult Sue Baak or Johan Josee by email:_x000d_
_x000d_
siep-reportsrijswijk_x000d_
</vt:lpwstr>
  </property>
  <property fmtid="{D5CDD505-2E9C-101B-9397-08002B2CF9AE}" pid="13" name="frmDivision1">
    <vt:lpwstr>Division Selection Screen_x000d_
_x000d_
Several items in a standard report differ division by division. By selecting the appropriate division you tell the template to take the required style of your own division into account._x000d_
_x000d_
Creating a template for another divis</vt:lpwstr>
  </property>
  <property fmtid="{D5CDD505-2E9C-101B-9397-08002B2CF9AE}" pid="14" name="frmDivision2">
    <vt:lpwstr>ion is easy:_x000d_
_x000d_
1. Double-click on the Cover Screen_x000d_
2. Select the appropriate division_x000d_
3. Click OK_x000d_
4. Use Explorer to make a copy of the .dot file_x000d_
5. Rename it properly (e.g. SIEP Houston.dot)</vt:lpwstr>
  </property>
  <property fmtid="{D5CDD505-2E9C-101B-9397-08002B2CF9AE}" pid="15" name="frmLitRef1">
    <vt:lpwstr>For information about this subject, please consult Sue Baak or Johan Josee by email:_x000d_
_x000d_
siep-reportsrijswijk_x000d_
</vt:lpwstr>
  </property>
  <property fmtid="{D5CDD505-2E9C-101B-9397-08002B2CF9AE}" pid="16" name="frmPrint1">
    <vt:lpwstr>In order to have the right kind of tables in your report, you should use this menu to indicate which tables you want to have._x000d_
_x000d_
Important notice:_x000d_
_x000d_
NEVER manually try to remove one or more of the tables mentioned, nor make manual changes to their appear</vt:lpwstr>
  </property>
  <property fmtid="{D5CDD505-2E9C-101B-9397-08002B2CF9AE}" pid="17" name="TemplateVersion">
    <vt:lpwstr>8.0</vt:lpwstr>
  </property>
  <property fmtid="{D5CDD505-2E9C-101B-9397-08002B2CF9AE}" pid="18" name="OrgUpdateFieldsAtPrint">
    <vt:bool>false</vt:bool>
  </property>
  <property fmtid="{D5CDD505-2E9C-101B-9397-08002B2CF9AE}" pid="19" name="frmCaptionProperties2">
    <vt:lpwstr/>
  </property>
  <property fmtid="{D5CDD505-2E9C-101B-9397-08002B2CF9AE}" pid="20" name="frmCaptionProperties3">
    <vt:lpwstr/>
  </property>
  <property fmtid="{D5CDD505-2E9C-101B-9397-08002B2CF9AE}" pid="21" name="frmCrossRef2">
    <vt:lpwstr/>
  </property>
  <property fmtid="{D5CDD505-2E9C-101B-9397-08002B2CF9AE}" pid="22" name="frmCrossRef3">
    <vt:lpwstr/>
  </property>
  <property fmtid="{D5CDD505-2E9C-101B-9397-08002B2CF9AE}" pid="23" name="frmCrossRef4">
    <vt:lpwstr/>
  </property>
  <property fmtid="{D5CDD505-2E9C-101B-9397-08002B2CF9AE}" pid="24" name="frmLitRef2">
    <vt:lpwstr/>
  </property>
  <property fmtid="{D5CDD505-2E9C-101B-9397-08002B2CF9AE}" pid="25" name="frmLitRef3">
    <vt:lpwstr/>
  </property>
  <property fmtid="{D5CDD505-2E9C-101B-9397-08002B2CF9AE}" pid="26" name="frmLitRef4">
    <vt:lpwstr/>
  </property>
  <property fmtid="{D5CDD505-2E9C-101B-9397-08002B2CF9AE}" pid="27" name="frmLitRef5">
    <vt:lpwstr/>
  </property>
  <property fmtid="{D5CDD505-2E9C-101B-9397-08002B2CF9AE}" pid="28" name="frmLitRef6">
    <vt:lpwstr/>
  </property>
  <property fmtid="{D5CDD505-2E9C-101B-9397-08002B2CF9AE}" pid="29" name="frmLitRef7">
    <vt:lpwstr/>
  </property>
  <property fmtid="{D5CDD505-2E9C-101B-9397-08002B2CF9AE}" pid="30" name="frmLitRef8">
    <vt:lpwstr/>
  </property>
  <property fmtid="{D5CDD505-2E9C-101B-9397-08002B2CF9AE}" pid="31" name="frmPrint2">
    <vt:lpwstr>ance or contents. This could mean that automatic insertion of a table will fail or at least that the document will not conform to Shell house style._x000d_
_x000d_
_x000d_
This 'Preview'/'Print' menu presents three options:_x000d_
_x000d_
1 - Update Table Of Contents:_x000d_
In some situati</vt:lpwstr>
  </property>
  <property fmtid="{D5CDD505-2E9C-101B-9397-08002B2CF9AE}" pid="32" name="frmPrint3">
    <vt:lpwstr>ons you don't want Word to make a new table of contents before printing. You cannot choose to remove the table as a whole, because Shell house style dictates the use of a table of contents._x000d_
_x000d_
2 - Insert List Of Tables:_x000d_
Only if one or more numbered table</vt:lpwstr>
  </property>
  <property fmtid="{D5CDD505-2E9C-101B-9397-08002B2CF9AE}" pid="33" name="frmPrint4">
    <vt:lpwstr>s are present in the report, this option will be shown. If you have before chosen to insert a List Of Tables, you can remove it by turning this option off and vice versa. The contents of the List Of Tables will always be updated before the report is sent </vt:lpwstr>
  </property>
  <property fmtid="{D5CDD505-2E9C-101B-9397-08002B2CF9AE}" pid="34" name="frmPrint5">
    <vt:lpwstr>to the printer._x000d_
_x000d_
3 - Insert List Of Figures:_x000d_
Analogous to the second option. This option too, will only appear if any numbered figures are found in the report._x000d_
</vt:lpwstr>
  </property>
  <property fmtid="{D5CDD505-2E9C-101B-9397-08002B2CF9AE}" pid="35" name="Location">
    <vt:lpwstr>P&amp;T Rijswijk (GS)</vt:lpwstr>
  </property>
  <property fmtid="{D5CDD505-2E9C-101B-9397-08002B2CF9AE}" pid="36" name="frmCaptionProperties4">
    <vt:lpwstr/>
  </property>
  <property fmtid="{D5CDD505-2E9C-101B-9397-08002B2CF9AE}" pid="37" name="frmCaptionProperties5">
    <vt:lpwstr/>
  </property>
  <property fmtid="{D5CDD505-2E9C-101B-9397-08002B2CF9AE}" pid="38" name="InsertsInCaptionOfTable">
    <vt:lpwstr>000</vt:lpwstr>
  </property>
  <property fmtid="{D5CDD505-2E9C-101B-9397-08002B2CF9AE}" pid="39" name="frmCaptionProperties6">
    <vt:lpwstr/>
  </property>
  <property fmtid="{D5CDD505-2E9C-101B-9397-08002B2CF9AE}" pid="40" name="frmCaptionProperties7">
    <vt:lpwstr/>
  </property>
  <property fmtid="{D5CDD505-2E9C-101B-9397-08002B2CF9AE}" pid="41" name="frmCaptionProperties8">
    <vt:lpwstr/>
  </property>
  <property fmtid="{D5CDD505-2E9C-101B-9397-08002B2CF9AE}" pid="42" name="frmCaptionProperties9">
    <vt:lpwstr/>
  </property>
  <property fmtid="{D5CDD505-2E9C-101B-9397-08002B2CF9AE}" pid="43" name="frmCaptionProperties10">
    <vt:lpwstr/>
  </property>
  <property fmtid="{D5CDD505-2E9C-101B-9397-08002B2CF9AE}" pid="44" name="PrintMenuOptions">
    <vt:lpwstr>TTF</vt:lpwstr>
  </property>
  <property fmtid="{D5CDD505-2E9C-101B-9397-08002B2CF9AE}" pid="45" name="InsertsInCaptionOfFigure">
    <vt:lpwstr>200</vt:lpwstr>
  </property>
  <property fmtid="{D5CDD505-2E9C-101B-9397-08002B2CF9AE}" pid="46" name="AccountCode">
    <vt:lpwstr/>
  </property>
  <property fmtid="{D5CDD505-2E9C-101B-9397-08002B2CF9AE}" pid="47" name="Revision">
    <vt:lpwstr/>
  </property>
  <property fmtid="{D5CDD505-2E9C-101B-9397-08002B2CF9AE}" pid="48" name="TAlevelVerifier">
    <vt:lpwstr/>
  </property>
  <property fmtid="{D5CDD505-2E9C-101B-9397-08002B2CF9AE}" pid="49" name="TAlevelApprover">
    <vt:lpwstr/>
  </property>
  <property fmtid="{D5CDD505-2E9C-101B-9397-08002B2CF9AE}" pid="50" name="RefIndApprover">
    <vt:lpwstr/>
  </property>
  <property fmtid="{D5CDD505-2E9C-101B-9397-08002B2CF9AE}" pid="51" name="RefIndReviewer">
    <vt:lpwstr/>
  </property>
  <property fmtid="{D5CDD505-2E9C-101B-9397-08002B2CF9AE}" pid="52" name="Reviewer_1">
    <vt:lpwstr>12, 13</vt:lpwstr>
  </property>
  <property fmtid="{D5CDD505-2E9C-101B-9397-08002B2CF9AE}" pid="53" name="Reviewer_2">
    <vt:lpwstr>14, 15</vt:lpwstr>
  </property>
  <property fmtid="{D5CDD505-2E9C-101B-9397-08002B2CF9AE}" pid="54" name="Reviewer_3">
    <vt:lpwstr>A, b</vt:lpwstr>
  </property>
  <property fmtid="{D5CDD505-2E9C-101B-9397-08002B2CF9AE}" pid="55" name="Approver_1">
    <vt:lpwstr>19, 20</vt:lpwstr>
  </property>
  <property fmtid="{D5CDD505-2E9C-101B-9397-08002B2CF9AE}" pid="56" name="DocumentNumber">
    <vt:lpwstr>SR.14.11495</vt:lpwstr>
  </property>
  <property fmtid="{D5CDD505-2E9C-101B-9397-08002B2CF9AE}" pid="57" name="DocumentClassification">
    <vt:lpwstr>Confidential</vt:lpwstr>
  </property>
  <property fmtid="{D5CDD505-2E9C-101B-9397-08002B2CF9AE}" pid="58" name="Template">
    <vt:lpwstr>MSWord_Reports</vt:lpwstr>
  </property>
  <property fmtid="{D5CDD505-2E9C-101B-9397-08002B2CF9AE}" pid="59" name="Classification">
    <vt:lpwstr>Restricted</vt:lpwstr>
  </property>
  <property fmtid="{D5CDD505-2E9C-101B-9397-08002B2CF9AE}" pid="60" name="DocumentNo">
    <vt:lpwstr>SR.14.11495</vt:lpwstr>
  </property>
  <property fmtid="{D5CDD505-2E9C-101B-9397-08002B2CF9AE}" pid="61" name="Title">
    <vt:lpwstr>Cluster Analysis for Facies Grouping with Application to Shell Albian Sands Geology Dataset</vt:lpwstr>
  </property>
  <property fmtid="{D5CDD505-2E9C-101B-9397-08002B2CF9AE}" pid="62" name="Subtitle">
    <vt:lpwstr/>
  </property>
  <property fmtid="{D5CDD505-2E9C-101B-9397-08002B2CF9AE}" pid="63" name="Keyword_1">
    <vt:lpwstr>Cluster analysis</vt:lpwstr>
  </property>
  <property fmtid="{D5CDD505-2E9C-101B-9397-08002B2CF9AE}" pid="64" name="Keyword_2">
    <vt:lpwstr>Facies</vt:lpwstr>
  </property>
  <property fmtid="{D5CDD505-2E9C-101B-9397-08002B2CF9AE}" pid="65" name="Keyword_3">
    <vt:lpwstr>Facies Grouping</vt:lpwstr>
  </property>
  <property fmtid="{D5CDD505-2E9C-101B-9397-08002B2CF9AE}" pid="66" name="Keyword_4">
    <vt:lpwstr>Agglomerative Hierarchical Clustering</vt:lpwstr>
  </property>
  <property fmtid="{D5CDD505-2E9C-101B-9397-08002B2CF9AE}" pid="67" name="Keyword_5">
    <vt:lpwstr>Heavy Oil</vt:lpwstr>
  </property>
  <property fmtid="{D5CDD505-2E9C-101B-9397-08002B2CF9AE}" pid="68" name="Keyword_6">
    <vt:lpwstr>Oil Sand</vt:lpwstr>
  </property>
  <property fmtid="{D5CDD505-2E9C-101B-9397-08002B2CF9AE}" pid="69" name="Keyword_7">
    <vt:lpwstr>Bitumen</vt:lpwstr>
  </property>
  <property fmtid="{D5CDD505-2E9C-101B-9397-08002B2CF9AE}" pid="70" name="Keyword_8">
    <vt:lpwstr>Shell Albian Sands</vt:lpwstr>
  </property>
  <property fmtid="{D5CDD505-2E9C-101B-9397-08002B2CF9AE}" pid="71" name="Author">
    <vt:lpwstr>M. Wu, PTD/TASE</vt:lpwstr>
  </property>
  <property fmtid="{D5CDD505-2E9C-101B-9397-08002B2CF9AE}" pid="72" name="Author_1">
    <vt:lpwstr>R. Mahood, UAH/O/TT</vt:lpwstr>
  </property>
  <property fmtid="{D5CDD505-2E9C-101B-9397-08002B2CF9AE}" pid="73" name="Author_2">
    <vt:lpwstr>J. Armstrong, UAH/O/MG</vt:lpwstr>
  </property>
  <property fmtid="{D5CDD505-2E9C-101B-9397-08002B2CF9AE}" pid="74" name="Author_3">
    <vt:lpwstr>H. Miller, UAH/O/MG</vt:lpwstr>
  </property>
  <property fmtid="{D5CDD505-2E9C-101B-9397-08002B2CF9AE}" pid="75" name="Author_4">
    <vt:lpwstr>M. Verhoef, FA/U</vt:lpwstr>
  </property>
  <property fmtid="{D5CDD505-2E9C-101B-9397-08002B2CF9AE}" pid="76" name="Department">
    <vt:lpwstr>P&amp;T Houston GS/WTC</vt:lpwstr>
  </property>
  <property fmtid="{D5CDD505-2E9C-101B-9397-08002B2CF9AE}" pid="77" name="PeriodOfWork">
    <vt:lpwstr>September 2013 - May 2014</vt:lpwstr>
  </property>
  <property fmtid="{D5CDD505-2E9C-101B-9397-08002B2CF9AE}" pid="78" name="ECCNNumber">
    <vt:lpwstr>EAR 99</vt:lpwstr>
  </property>
  <property fmtid="{D5CDD505-2E9C-101B-9397-08002B2CF9AE}" pid="79" name="WBSEcode">
    <vt:lpwstr>ZZPT/022701/010101</vt:lpwstr>
  </property>
  <property fmtid="{D5CDD505-2E9C-101B-9397-08002B2CF9AE}" pid="80" name="Reviewer">
    <vt:lpwstr>A. Coleman, PTD/TASE</vt:lpwstr>
  </property>
  <property fmtid="{D5CDD505-2E9C-101B-9397-08002B2CF9AE}" pid="81" name="Approver">
    <vt:lpwstr>P. Jonathan, PTD/TASE</vt:lpwstr>
  </property>
  <property fmtid="{D5CDD505-2E9C-101B-9397-08002B2CF9AE}" pid="82" name="Sponsor">
    <vt:lpwstr>R. Mahood (UAH/ O/ T/ T)</vt:lpwstr>
  </property>
  <property fmtid="{D5CDD505-2E9C-101B-9397-08002B2CF9AE}" pid="83" name="Address">
    <vt:lpwstr/>
  </property>
  <property fmtid="{D5CDD505-2E9C-101B-9397-08002B2CF9AE}" pid="84" name="Characteristics">
    <vt:lpwstr>HistoryNo; </vt:lpwstr>
  </property>
</Properties>
</file>